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1075" w14:textId="37474E92" w:rsidR="005130A4" w:rsidRDefault="00DE6EB1" w:rsidP="00930130">
      <w:pPr>
        <w:pStyle w:val="Title"/>
      </w:pPr>
      <w:r>
        <w:rPr>
          <w:lang w:val="en-US"/>
        </w:rPr>
        <w:t>ANALISIS DAN PERCANGAN SISTEM</w:t>
      </w:r>
      <w:commentRangeStart w:id="0"/>
      <w:r w:rsidR="00930130">
        <w:t xml:space="preserve"> KERJA PRAKTIK MAGANG</w:t>
      </w:r>
      <w:commentRangeEnd w:id="0"/>
      <w:r w:rsidR="00930130">
        <w:rPr>
          <w:rStyle w:val="CommentReference"/>
          <w:rFonts w:asciiTheme="minorHAnsi" w:eastAsiaTheme="minorHAnsi" w:hAnsiTheme="minorHAnsi" w:cstheme="minorBidi"/>
          <w:b w:val="0"/>
          <w:spacing w:val="0"/>
          <w:kern w:val="0"/>
        </w:rPr>
        <w:commentReference w:id="0"/>
      </w:r>
    </w:p>
    <w:p w14:paraId="6EB0229B" w14:textId="77777777" w:rsidR="005130A4" w:rsidRDefault="005130A4" w:rsidP="0006017B"/>
    <w:p w14:paraId="762C86CC" w14:textId="77777777" w:rsidR="005130A4" w:rsidRDefault="005130A4" w:rsidP="0006017B"/>
    <w:p w14:paraId="253C2EEE" w14:textId="459E17FF" w:rsidR="005130A4" w:rsidRPr="005130A4" w:rsidRDefault="00930130" w:rsidP="005130A4">
      <w:pPr>
        <w:jc w:val="center"/>
        <w:rPr>
          <w:sz w:val="28"/>
        </w:rPr>
      </w:pPr>
      <w:r>
        <w:rPr>
          <w:sz w:val="28"/>
        </w:rPr>
        <w:t>KERJA PRAKTIK</w:t>
      </w:r>
    </w:p>
    <w:p w14:paraId="10E12CD1" w14:textId="77777777" w:rsidR="005130A4" w:rsidRDefault="005130A4" w:rsidP="0006017B"/>
    <w:p w14:paraId="298104ED" w14:textId="77777777" w:rsidR="005130A4" w:rsidRDefault="005130A4" w:rsidP="0006017B"/>
    <w:p w14:paraId="55A6B803" w14:textId="77777777" w:rsidR="005130A4" w:rsidRPr="005130A4" w:rsidRDefault="005130A4" w:rsidP="005130A4">
      <w:pPr>
        <w:jc w:val="center"/>
        <w:rPr>
          <w:sz w:val="28"/>
        </w:rPr>
      </w:pPr>
      <w:r w:rsidRPr="005130A4">
        <w:rPr>
          <w:sz w:val="28"/>
        </w:rPr>
        <w:t>Diajukan untuk Memenuhi Persyaratan Akademik dalam</w:t>
      </w:r>
    </w:p>
    <w:p w14:paraId="77EE229A" w14:textId="77777777" w:rsidR="005130A4" w:rsidRPr="005130A4" w:rsidRDefault="005130A4" w:rsidP="005130A4">
      <w:pPr>
        <w:jc w:val="center"/>
        <w:rPr>
          <w:sz w:val="28"/>
        </w:rPr>
      </w:pPr>
      <w:r w:rsidRPr="005130A4">
        <w:rPr>
          <w:sz w:val="28"/>
        </w:rPr>
        <w:t>Menyelesaikan Pendidikan pada Program Studi</w:t>
      </w:r>
    </w:p>
    <w:p w14:paraId="05B27425" w14:textId="7D79E73F" w:rsidR="005130A4" w:rsidRPr="005130A4" w:rsidRDefault="005130A4" w:rsidP="005130A4">
      <w:pPr>
        <w:jc w:val="center"/>
        <w:rPr>
          <w:sz w:val="28"/>
        </w:rPr>
      </w:pPr>
      <w:r w:rsidRPr="005130A4">
        <w:rPr>
          <w:sz w:val="28"/>
        </w:rPr>
        <w:t xml:space="preserve">S1 </w:t>
      </w:r>
      <w:r w:rsidR="00DE6EB1">
        <w:rPr>
          <w:sz w:val="28"/>
          <w:lang w:val="en-US"/>
        </w:rPr>
        <w:t xml:space="preserve">Teknik </w:t>
      </w:r>
      <w:proofErr w:type="spellStart"/>
      <w:r w:rsidR="00DE6EB1">
        <w:rPr>
          <w:sz w:val="28"/>
          <w:lang w:val="en-US"/>
        </w:rPr>
        <w:t>Informatika</w:t>
      </w:r>
      <w:proofErr w:type="spellEnd"/>
      <w:r w:rsidRPr="005130A4">
        <w:rPr>
          <w:sz w:val="28"/>
        </w:rPr>
        <w:t xml:space="preserve"> Universitas Kristen Maranatha</w:t>
      </w:r>
    </w:p>
    <w:p w14:paraId="2A1E6F35" w14:textId="77777777" w:rsidR="005130A4" w:rsidRDefault="005130A4" w:rsidP="0006017B"/>
    <w:p w14:paraId="6C9D0DD5" w14:textId="77777777" w:rsidR="005130A4" w:rsidRDefault="005130A4" w:rsidP="005130A4">
      <w:pPr>
        <w:jc w:val="center"/>
        <w:rPr>
          <w:sz w:val="28"/>
        </w:rPr>
      </w:pPr>
      <w:r w:rsidRPr="005130A4">
        <w:rPr>
          <w:sz w:val="28"/>
        </w:rPr>
        <w:t>Oleh</w:t>
      </w:r>
    </w:p>
    <w:p w14:paraId="60288C74" w14:textId="2909854E" w:rsidR="005130A4" w:rsidRPr="00DE6EB1" w:rsidRDefault="00DE6EB1" w:rsidP="005130A4">
      <w:pPr>
        <w:jc w:val="center"/>
        <w:rPr>
          <w:b/>
          <w:sz w:val="28"/>
          <w:lang w:val="en-US"/>
        </w:rPr>
      </w:pPr>
      <w:proofErr w:type="spellStart"/>
      <w:r>
        <w:rPr>
          <w:b/>
          <w:sz w:val="28"/>
          <w:lang w:val="en-US"/>
        </w:rPr>
        <w:t>Jeremia</w:t>
      </w:r>
      <w:proofErr w:type="spellEnd"/>
      <w:r>
        <w:rPr>
          <w:b/>
          <w:sz w:val="28"/>
          <w:lang w:val="en-US"/>
        </w:rPr>
        <w:t xml:space="preserve"> </w:t>
      </w:r>
      <w:proofErr w:type="spellStart"/>
      <w:r>
        <w:rPr>
          <w:b/>
          <w:sz w:val="28"/>
          <w:lang w:val="en-US"/>
        </w:rPr>
        <w:t>Rotua</w:t>
      </w:r>
      <w:proofErr w:type="spellEnd"/>
      <w:r>
        <w:rPr>
          <w:b/>
          <w:sz w:val="28"/>
          <w:lang w:val="en-US"/>
        </w:rPr>
        <w:t xml:space="preserve"> </w:t>
      </w:r>
      <w:proofErr w:type="spellStart"/>
      <w:r>
        <w:rPr>
          <w:b/>
          <w:sz w:val="28"/>
          <w:lang w:val="en-US"/>
        </w:rPr>
        <w:t>Sianturi</w:t>
      </w:r>
      <w:proofErr w:type="spellEnd"/>
    </w:p>
    <w:p w14:paraId="0EA12386" w14:textId="4175627A" w:rsidR="005130A4" w:rsidRPr="00DE6EB1" w:rsidRDefault="00DE6EB1" w:rsidP="005130A4">
      <w:pPr>
        <w:jc w:val="center"/>
        <w:rPr>
          <w:b/>
          <w:sz w:val="28"/>
          <w:lang w:val="en-US"/>
        </w:rPr>
      </w:pPr>
      <w:r>
        <w:rPr>
          <w:b/>
          <w:sz w:val="28"/>
          <w:lang w:val="en-US"/>
        </w:rPr>
        <w:t>1772033</w:t>
      </w:r>
    </w:p>
    <w:p w14:paraId="56DC75F0" w14:textId="77777777" w:rsidR="005130A4" w:rsidRDefault="005130A4" w:rsidP="005130A4"/>
    <w:p w14:paraId="62A5631C" w14:textId="77777777" w:rsidR="005130A4" w:rsidRPr="005130A4" w:rsidRDefault="005130A4" w:rsidP="005130A4"/>
    <w:p w14:paraId="7DD80ABA" w14:textId="77777777" w:rsidR="005130A4" w:rsidRDefault="005130A4" w:rsidP="005130A4">
      <w:pPr>
        <w:jc w:val="center"/>
      </w:pPr>
      <w:r>
        <w:rPr>
          <w:noProof/>
          <w:lang w:eastAsia="id-ID"/>
        </w:rPr>
        <w:drawing>
          <wp:inline distT="0" distB="0" distL="0" distR="0" wp14:anchorId="5B6C5017" wp14:editId="65496DA7">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64206E70" w14:textId="77777777" w:rsidR="005130A4" w:rsidRDefault="005130A4" w:rsidP="0006017B"/>
    <w:p w14:paraId="4B39BC0B" w14:textId="0E1044AF" w:rsidR="005130A4" w:rsidRPr="00DE6EB1" w:rsidRDefault="005130A4" w:rsidP="005130A4">
      <w:pPr>
        <w:jc w:val="center"/>
        <w:rPr>
          <w:b/>
          <w:sz w:val="28"/>
          <w:lang w:val="en-US"/>
        </w:rPr>
      </w:pPr>
      <w:r>
        <w:rPr>
          <w:b/>
          <w:sz w:val="28"/>
        </w:rPr>
        <w:t xml:space="preserve">PROGRAM STUDI S1 </w:t>
      </w:r>
      <w:r w:rsidR="00DE6EB1">
        <w:rPr>
          <w:b/>
          <w:sz w:val="28"/>
          <w:lang w:val="en-US"/>
        </w:rPr>
        <w:t>TEKNIK INFORMATIKA</w:t>
      </w:r>
    </w:p>
    <w:p w14:paraId="00EFC76B" w14:textId="77777777" w:rsidR="005130A4" w:rsidRDefault="005130A4" w:rsidP="005130A4">
      <w:pPr>
        <w:jc w:val="center"/>
        <w:rPr>
          <w:b/>
          <w:sz w:val="28"/>
        </w:rPr>
      </w:pPr>
      <w:r>
        <w:rPr>
          <w:b/>
          <w:sz w:val="28"/>
        </w:rPr>
        <w:t>FAKULTAS TEKNOLOGI INFORMASI</w:t>
      </w:r>
    </w:p>
    <w:p w14:paraId="09C20A0C" w14:textId="77777777" w:rsidR="005130A4" w:rsidRDefault="005130A4" w:rsidP="005130A4">
      <w:pPr>
        <w:jc w:val="center"/>
        <w:rPr>
          <w:b/>
          <w:sz w:val="28"/>
        </w:rPr>
      </w:pPr>
      <w:r>
        <w:rPr>
          <w:b/>
          <w:sz w:val="28"/>
        </w:rPr>
        <w:t>UNIVERSITAS KRISTEN MARANATHA</w:t>
      </w:r>
    </w:p>
    <w:p w14:paraId="74082E59" w14:textId="77777777" w:rsidR="005130A4" w:rsidRDefault="005130A4" w:rsidP="005130A4">
      <w:pPr>
        <w:jc w:val="center"/>
        <w:rPr>
          <w:b/>
          <w:sz w:val="28"/>
        </w:rPr>
      </w:pPr>
      <w:r>
        <w:rPr>
          <w:b/>
          <w:sz w:val="28"/>
        </w:rPr>
        <w:t>BANDUNG</w:t>
      </w:r>
    </w:p>
    <w:p w14:paraId="78E6F651" w14:textId="56878402" w:rsidR="005130A4" w:rsidRPr="00DE6EB1" w:rsidRDefault="00DE6EB1" w:rsidP="005130A4">
      <w:pPr>
        <w:jc w:val="center"/>
        <w:rPr>
          <w:lang w:val="en-US"/>
        </w:rPr>
        <w:sectPr w:rsidR="005130A4" w:rsidRPr="00DE6EB1" w:rsidSect="0006017B">
          <w:footerReference w:type="first" r:id="rId12"/>
          <w:pgSz w:w="11906" w:h="16838"/>
          <w:pgMar w:top="1701" w:right="1701" w:bottom="1701" w:left="2268" w:header="720" w:footer="720" w:gutter="0"/>
          <w:cols w:space="720"/>
          <w:docGrid w:linePitch="360"/>
        </w:sectPr>
      </w:pPr>
      <w:r>
        <w:rPr>
          <w:b/>
          <w:sz w:val="28"/>
          <w:lang w:val="en-US"/>
        </w:rPr>
        <w:t>2021</w:t>
      </w:r>
    </w:p>
    <w:p w14:paraId="4F846BE6" w14:textId="77777777" w:rsidR="00213FBC" w:rsidRPr="004E347A" w:rsidRDefault="0006017B" w:rsidP="0006017B">
      <w:pPr>
        <w:pStyle w:val="Heading1"/>
        <w:numPr>
          <w:ilvl w:val="0"/>
          <w:numId w:val="0"/>
        </w:numPr>
      </w:pPr>
      <w:bookmarkStart w:id="1" w:name="_Toc24719662"/>
      <w:r w:rsidRPr="004E347A">
        <w:lastRenderedPageBreak/>
        <w:t>LEMBAR PENGESAHAN</w:t>
      </w:r>
      <w:bookmarkEnd w:id="1"/>
    </w:p>
    <w:p w14:paraId="262C34BE" w14:textId="77777777" w:rsidR="0006017B" w:rsidRPr="004E347A" w:rsidRDefault="0006017B" w:rsidP="0006017B"/>
    <w:p w14:paraId="08F01CDE" w14:textId="61AD0C83" w:rsidR="0006017B" w:rsidRPr="00DE6EB1" w:rsidRDefault="00DE6EB1" w:rsidP="00BE1C2A">
      <w:pPr>
        <w:jc w:val="center"/>
        <w:rPr>
          <w:b/>
          <w:lang w:val="en-US"/>
        </w:rPr>
      </w:pPr>
      <w:proofErr w:type="spellStart"/>
      <w:r>
        <w:rPr>
          <w:b/>
          <w:lang w:val="en-US"/>
        </w:rPr>
        <w:t>Analisis</w:t>
      </w:r>
      <w:proofErr w:type="spellEnd"/>
      <w:r>
        <w:rPr>
          <w:b/>
          <w:lang w:val="en-US"/>
        </w:rPr>
        <w:t xml:space="preserve"> dan </w:t>
      </w:r>
      <w:proofErr w:type="spellStart"/>
      <w:r>
        <w:rPr>
          <w:b/>
          <w:lang w:val="en-US"/>
        </w:rPr>
        <w:t>Rancangan</w:t>
      </w:r>
      <w:proofErr w:type="spellEnd"/>
      <w:r>
        <w:rPr>
          <w:b/>
          <w:lang w:val="en-US"/>
        </w:rPr>
        <w:t xml:space="preserve"> </w:t>
      </w:r>
      <w:proofErr w:type="spellStart"/>
      <w:r>
        <w:rPr>
          <w:b/>
          <w:lang w:val="en-US"/>
        </w:rPr>
        <w:t>Sistem</w:t>
      </w:r>
      <w:proofErr w:type="spellEnd"/>
    </w:p>
    <w:p w14:paraId="7E901AD4" w14:textId="77777777" w:rsidR="00BE1C2A" w:rsidRPr="004E347A" w:rsidRDefault="00BE1C2A" w:rsidP="00BE1C2A">
      <w:pPr>
        <w:jc w:val="center"/>
      </w:pPr>
    </w:p>
    <w:p w14:paraId="79624155"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49713FB5" w14:textId="77777777" w:rsidR="00BE1C2A" w:rsidRPr="004E347A" w:rsidRDefault="00BE1C2A" w:rsidP="00BE1C2A">
      <w:pPr>
        <w:jc w:val="center"/>
      </w:pPr>
    </w:p>
    <w:p w14:paraId="18A5D6E7" w14:textId="4C229531" w:rsidR="00BE1C2A" w:rsidRPr="00DE6EB1" w:rsidRDefault="00BE1C2A" w:rsidP="00BE1C2A">
      <w:pPr>
        <w:jc w:val="center"/>
        <w:rPr>
          <w:b/>
          <w:lang w:val="en-US"/>
        </w:rPr>
      </w:pPr>
      <w:r w:rsidRPr="004E347A">
        <w:rPr>
          <w:b/>
        </w:rPr>
        <w:t xml:space="preserve">Bandung, Tanggal Bulan </w:t>
      </w:r>
      <w:r w:rsidR="00DE6EB1">
        <w:rPr>
          <w:b/>
          <w:lang w:val="en-US"/>
        </w:rPr>
        <w:t>2021</w:t>
      </w:r>
    </w:p>
    <w:p w14:paraId="2D320EB9" w14:textId="77777777" w:rsidR="00BE1C2A" w:rsidRPr="004E347A" w:rsidRDefault="00BE1C2A" w:rsidP="00BE1C2A">
      <w:pPr>
        <w:jc w:val="center"/>
      </w:pPr>
    </w:p>
    <w:p w14:paraId="746B8886" w14:textId="77777777" w:rsidR="00BE1C2A" w:rsidRPr="004E347A" w:rsidRDefault="00BE1C2A" w:rsidP="00BE1C2A">
      <w:pPr>
        <w:jc w:val="center"/>
      </w:pPr>
    </w:p>
    <w:p w14:paraId="5C617B28" w14:textId="7D102F57" w:rsidR="00BE1C2A" w:rsidRPr="004E347A" w:rsidRDefault="00BE1C2A" w:rsidP="00BE1C2A">
      <w:pPr>
        <w:jc w:val="center"/>
        <w:rPr>
          <w:b/>
        </w:rPr>
      </w:pPr>
      <w:r w:rsidRPr="004E347A">
        <w:rPr>
          <w:b/>
        </w:rPr>
        <w:t>(</w:t>
      </w:r>
      <w:proofErr w:type="spellStart"/>
      <w:r w:rsidR="00DE6EB1">
        <w:rPr>
          <w:b/>
          <w:lang w:val="en-US"/>
        </w:rPr>
        <w:t>Jeremia</w:t>
      </w:r>
      <w:proofErr w:type="spellEnd"/>
      <w:r w:rsidR="00DE6EB1">
        <w:rPr>
          <w:b/>
          <w:lang w:val="en-US"/>
        </w:rPr>
        <w:t xml:space="preserve"> </w:t>
      </w:r>
      <w:proofErr w:type="spellStart"/>
      <w:r w:rsidR="00DE6EB1">
        <w:rPr>
          <w:b/>
          <w:lang w:val="en-US"/>
        </w:rPr>
        <w:t>Rotua</w:t>
      </w:r>
      <w:proofErr w:type="spellEnd"/>
      <w:r w:rsidR="00DE6EB1">
        <w:rPr>
          <w:b/>
          <w:lang w:val="en-US"/>
        </w:rPr>
        <w:t xml:space="preserve"> </w:t>
      </w:r>
      <w:proofErr w:type="spellStart"/>
      <w:r w:rsidR="00DE6EB1">
        <w:rPr>
          <w:b/>
          <w:lang w:val="en-US"/>
        </w:rPr>
        <w:t>Sianturi</w:t>
      </w:r>
      <w:proofErr w:type="spellEnd"/>
      <w:r w:rsidRPr="004E347A">
        <w:rPr>
          <w:b/>
        </w:rPr>
        <w:t>)</w:t>
      </w:r>
    </w:p>
    <w:p w14:paraId="22BE9EC0" w14:textId="75FA5E2F" w:rsidR="00BE1C2A" w:rsidRPr="004E347A" w:rsidRDefault="00BE1C2A" w:rsidP="00BE1C2A">
      <w:pPr>
        <w:jc w:val="center"/>
        <w:rPr>
          <w:b/>
        </w:rPr>
      </w:pPr>
      <w:r w:rsidRPr="004E347A">
        <w:rPr>
          <w:b/>
        </w:rPr>
        <w:t>(</w:t>
      </w:r>
      <w:r w:rsidR="00DE6EB1">
        <w:rPr>
          <w:b/>
          <w:lang w:val="en-US"/>
        </w:rPr>
        <w:t>1772033</w:t>
      </w:r>
      <w:r w:rsidRPr="004E347A">
        <w:rPr>
          <w:b/>
        </w:rPr>
        <w:t>)</w:t>
      </w:r>
    </w:p>
    <w:p w14:paraId="05DCF0D6" w14:textId="77777777" w:rsidR="00BE1C2A" w:rsidRPr="004E347A" w:rsidRDefault="00BE1C2A" w:rsidP="00BE1C2A">
      <w:pPr>
        <w:jc w:val="center"/>
      </w:pPr>
    </w:p>
    <w:p w14:paraId="0810075B" w14:textId="77777777" w:rsidR="00BE1C2A" w:rsidRPr="004E347A" w:rsidRDefault="00BE1C2A" w:rsidP="00BE1C2A">
      <w:pPr>
        <w:jc w:val="center"/>
        <w:rPr>
          <w:b/>
        </w:rPr>
      </w:pPr>
      <w:r w:rsidRPr="004E347A">
        <w:rPr>
          <w:b/>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E1C2A" w:rsidRPr="004E347A" w14:paraId="515C96C3" w14:textId="77777777" w:rsidTr="00BE1C2A">
        <w:tc>
          <w:tcPr>
            <w:tcW w:w="3963" w:type="dxa"/>
          </w:tcPr>
          <w:p w14:paraId="69F6D7B7" w14:textId="77777777" w:rsidR="00BE1C2A" w:rsidRPr="004E347A" w:rsidRDefault="00BE1C2A" w:rsidP="00BE1C2A">
            <w:pPr>
              <w:spacing w:line="360" w:lineRule="auto"/>
              <w:jc w:val="center"/>
              <w:rPr>
                <w:b/>
              </w:rPr>
            </w:pPr>
            <w:r w:rsidRPr="004E347A">
              <w:rPr>
                <w:b/>
              </w:rPr>
              <w:t>Pembimbing I</w:t>
            </w:r>
          </w:p>
        </w:tc>
        <w:tc>
          <w:tcPr>
            <w:tcW w:w="3964" w:type="dxa"/>
          </w:tcPr>
          <w:p w14:paraId="3DBE8762" w14:textId="77777777" w:rsidR="00BE1C2A" w:rsidRPr="004E347A" w:rsidRDefault="00BE1C2A" w:rsidP="00BE1C2A">
            <w:pPr>
              <w:spacing w:line="360" w:lineRule="auto"/>
              <w:jc w:val="center"/>
              <w:rPr>
                <w:b/>
              </w:rPr>
            </w:pPr>
            <w:r w:rsidRPr="004E347A">
              <w:rPr>
                <w:b/>
              </w:rPr>
              <w:t>Pembimbing II (Jika Ada)</w:t>
            </w:r>
          </w:p>
        </w:tc>
      </w:tr>
      <w:tr w:rsidR="00BE1C2A" w:rsidRPr="004E347A" w14:paraId="074477B9" w14:textId="77777777" w:rsidTr="00BE1C2A">
        <w:tc>
          <w:tcPr>
            <w:tcW w:w="3963" w:type="dxa"/>
          </w:tcPr>
          <w:p w14:paraId="6810A0B6" w14:textId="77777777" w:rsidR="00BE1C2A" w:rsidRPr="004E347A" w:rsidRDefault="00BE1C2A" w:rsidP="00BE1C2A">
            <w:pPr>
              <w:spacing w:line="360" w:lineRule="auto"/>
              <w:jc w:val="center"/>
            </w:pPr>
          </w:p>
          <w:p w14:paraId="60F25935" w14:textId="77777777" w:rsidR="00BE1C2A" w:rsidRPr="004E347A" w:rsidRDefault="00BE1C2A" w:rsidP="00BE1C2A">
            <w:pPr>
              <w:spacing w:line="360" w:lineRule="auto"/>
              <w:jc w:val="center"/>
            </w:pPr>
          </w:p>
        </w:tc>
        <w:tc>
          <w:tcPr>
            <w:tcW w:w="3964" w:type="dxa"/>
          </w:tcPr>
          <w:p w14:paraId="4C552018" w14:textId="77777777" w:rsidR="00BE1C2A" w:rsidRPr="004E347A" w:rsidRDefault="00BE1C2A" w:rsidP="00BE1C2A">
            <w:pPr>
              <w:spacing w:line="360" w:lineRule="auto"/>
              <w:jc w:val="center"/>
            </w:pPr>
          </w:p>
          <w:p w14:paraId="78BD0A63" w14:textId="77777777" w:rsidR="00BE1C2A" w:rsidRPr="004E347A" w:rsidRDefault="00BE1C2A" w:rsidP="00BE1C2A">
            <w:pPr>
              <w:spacing w:line="360" w:lineRule="auto"/>
              <w:jc w:val="center"/>
            </w:pPr>
          </w:p>
        </w:tc>
      </w:tr>
      <w:tr w:rsidR="00BE1C2A" w:rsidRPr="004E347A" w14:paraId="6252B51D" w14:textId="77777777" w:rsidTr="00BE1C2A">
        <w:tc>
          <w:tcPr>
            <w:tcW w:w="3963" w:type="dxa"/>
          </w:tcPr>
          <w:p w14:paraId="68B19C24" w14:textId="77777777" w:rsidR="00BE1C2A" w:rsidRPr="004E347A" w:rsidRDefault="00BE1C2A" w:rsidP="00BE1C2A">
            <w:pPr>
              <w:spacing w:line="360" w:lineRule="auto"/>
              <w:jc w:val="center"/>
              <w:rPr>
                <w:b/>
              </w:rPr>
            </w:pPr>
            <w:r w:rsidRPr="004E347A">
              <w:rPr>
                <w:b/>
              </w:rPr>
              <w:t>Nama dan Gelar Dosen</w:t>
            </w:r>
          </w:p>
        </w:tc>
        <w:tc>
          <w:tcPr>
            <w:tcW w:w="3964" w:type="dxa"/>
          </w:tcPr>
          <w:p w14:paraId="00C00A2B" w14:textId="77777777" w:rsidR="00BE1C2A" w:rsidRPr="004E347A" w:rsidRDefault="00BE1C2A" w:rsidP="00BE1C2A">
            <w:pPr>
              <w:spacing w:line="360" w:lineRule="auto"/>
              <w:jc w:val="center"/>
              <w:rPr>
                <w:b/>
              </w:rPr>
            </w:pPr>
            <w:r w:rsidRPr="004E347A">
              <w:rPr>
                <w:b/>
              </w:rPr>
              <w:t>Nama dan Gelar Dosen</w:t>
            </w:r>
          </w:p>
        </w:tc>
      </w:tr>
      <w:tr w:rsidR="00BE1C2A" w:rsidRPr="004E347A" w14:paraId="1D1E42A4" w14:textId="77777777" w:rsidTr="00BE1C2A">
        <w:tc>
          <w:tcPr>
            <w:tcW w:w="3963" w:type="dxa"/>
          </w:tcPr>
          <w:p w14:paraId="19FAFACC" w14:textId="77777777" w:rsidR="00BE1C2A" w:rsidRPr="004E347A" w:rsidRDefault="00BE1C2A" w:rsidP="00BE1C2A">
            <w:pPr>
              <w:spacing w:line="360" w:lineRule="auto"/>
              <w:jc w:val="center"/>
              <w:rPr>
                <w:b/>
              </w:rPr>
            </w:pPr>
            <w:r w:rsidRPr="004E347A">
              <w:rPr>
                <w:b/>
              </w:rPr>
              <w:t>NIK: NIK Dosen</w:t>
            </w:r>
          </w:p>
        </w:tc>
        <w:tc>
          <w:tcPr>
            <w:tcW w:w="3964" w:type="dxa"/>
          </w:tcPr>
          <w:p w14:paraId="4C741A35" w14:textId="77777777" w:rsidR="00BE1C2A" w:rsidRPr="004E347A" w:rsidRDefault="00BE1C2A" w:rsidP="00BE1C2A">
            <w:pPr>
              <w:spacing w:line="360" w:lineRule="auto"/>
              <w:jc w:val="center"/>
              <w:rPr>
                <w:b/>
              </w:rPr>
            </w:pPr>
            <w:r w:rsidRPr="004E347A">
              <w:rPr>
                <w:b/>
              </w:rPr>
              <w:t>NIK: NIK Dosen</w:t>
            </w:r>
          </w:p>
        </w:tc>
      </w:tr>
      <w:tr w:rsidR="00BE1C2A" w:rsidRPr="004E347A" w14:paraId="76565C12" w14:textId="77777777" w:rsidTr="00BE1C2A">
        <w:tc>
          <w:tcPr>
            <w:tcW w:w="3963" w:type="dxa"/>
          </w:tcPr>
          <w:p w14:paraId="2CEF49D2" w14:textId="77777777" w:rsidR="00BE1C2A" w:rsidRPr="004E347A" w:rsidRDefault="00BE1C2A" w:rsidP="00BE1C2A">
            <w:pPr>
              <w:spacing w:line="360" w:lineRule="auto"/>
              <w:jc w:val="center"/>
              <w:rPr>
                <w:b/>
              </w:rPr>
            </w:pPr>
          </w:p>
        </w:tc>
        <w:tc>
          <w:tcPr>
            <w:tcW w:w="3964" w:type="dxa"/>
          </w:tcPr>
          <w:p w14:paraId="72EFD8A0" w14:textId="77777777" w:rsidR="00BE1C2A" w:rsidRPr="004E347A" w:rsidRDefault="00BE1C2A" w:rsidP="00BE1C2A">
            <w:pPr>
              <w:spacing w:line="360" w:lineRule="auto"/>
              <w:jc w:val="center"/>
              <w:rPr>
                <w:b/>
              </w:rPr>
            </w:pPr>
          </w:p>
        </w:tc>
      </w:tr>
      <w:tr w:rsidR="00BE1C2A" w:rsidRPr="004E347A" w14:paraId="6371BEAB" w14:textId="77777777" w:rsidTr="00BE1C2A">
        <w:tc>
          <w:tcPr>
            <w:tcW w:w="3963" w:type="dxa"/>
          </w:tcPr>
          <w:p w14:paraId="6A1718BF" w14:textId="77777777" w:rsidR="00BE1C2A" w:rsidRPr="004E347A" w:rsidRDefault="00BE1C2A" w:rsidP="00BE1C2A">
            <w:pPr>
              <w:spacing w:line="360" w:lineRule="auto"/>
              <w:jc w:val="center"/>
              <w:rPr>
                <w:b/>
              </w:rPr>
            </w:pPr>
            <w:r w:rsidRPr="004E347A">
              <w:rPr>
                <w:b/>
              </w:rPr>
              <w:t>Penguji I</w:t>
            </w:r>
          </w:p>
        </w:tc>
        <w:tc>
          <w:tcPr>
            <w:tcW w:w="3964" w:type="dxa"/>
          </w:tcPr>
          <w:p w14:paraId="131D3B1F" w14:textId="77777777" w:rsidR="00BE1C2A" w:rsidRPr="004E347A" w:rsidRDefault="00BE1C2A" w:rsidP="00BE1C2A">
            <w:pPr>
              <w:spacing w:line="360" w:lineRule="auto"/>
              <w:jc w:val="center"/>
              <w:rPr>
                <w:b/>
              </w:rPr>
            </w:pPr>
            <w:r w:rsidRPr="004E347A">
              <w:rPr>
                <w:b/>
              </w:rPr>
              <w:t>Penguji II (Jika Ada)</w:t>
            </w:r>
          </w:p>
        </w:tc>
      </w:tr>
      <w:tr w:rsidR="00BE1C2A" w:rsidRPr="004E347A" w14:paraId="0381224E" w14:textId="77777777" w:rsidTr="00BE1C2A">
        <w:tc>
          <w:tcPr>
            <w:tcW w:w="3963" w:type="dxa"/>
          </w:tcPr>
          <w:p w14:paraId="1DAC9EFC" w14:textId="77777777" w:rsidR="00BE1C2A" w:rsidRPr="004E347A" w:rsidRDefault="00BE1C2A" w:rsidP="00BE1C2A">
            <w:pPr>
              <w:spacing w:line="360" w:lineRule="auto"/>
              <w:jc w:val="center"/>
            </w:pPr>
          </w:p>
          <w:p w14:paraId="025BDC81" w14:textId="77777777" w:rsidR="00BE1C2A" w:rsidRPr="004E347A" w:rsidRDefault="00BE1C2A" w:rsidP="00BE1C2A">
            <w:pPr>
              <w:spacing w:line="360" w:lineRule="auto"/>
              <w:jc w:val="center"/>
            </w:pPr>
          </w:p>
        </w:tc>
        <w:tc>
          <w:tcPr>
            <w:tcW w:w="3964" w:type="dxa"/>
          </w:tcPr>
          <w:p w14:paraId="1926E1C2" w14:textId="77777777" w:rsidR="00BE1C2A" w:rsidRPr="004E347A" w:rsidRDefault="00BE1C2A" w:rsidP="00BE1C2A">
            <w:pPr>
              <w:spacing w:line="360" w:lineRule="auto"/>
              <w:jc w:val="center"/>
            </w:pPr>
          </w:p>
          <w:p w14:paraId="03AF9F5B" w14:textId="77777777" w:rsidR="00BE1C2A" w:rsidRPr="004E347A" w:rsidRDefault="00BE1C2A" w:rsidP="00BE1C2A">
            <w:pPr>
              <w:spacing w:line="360" w:lineRule="auto"/>
              <w:jc w:val="center"/>
            </w:pPr>
          </w:p>
        </w:tc>
      </w:tr>
      <w:tr w:rsidR="00BE1C2A" w:rsidRPr="004E347A" w14:paraId="3D716B00" w14:textId="77777777" w:rsidTr="00BE1C2A">
        <w:tc>
          <w:tcPr>
            <w:tcW w:w="3963" w:type="dxa"/>
          </w:tcPr>
          <w:p w14:paraId="0C0DBF50" w14:textId="77777777" w:rsidR="00BE1C2A" w:rsidRPr="004E347A" w:rsidRDefault="00BE1C2A" w:rsidP="00BE1C2A">
            <w:pPr>
              <w:spacing w:line="360" w:lineRule="auto"/>
              <w:jc w:val="center"/>
              <w:rPr>
                <w:b/>
              </w:rPr>
            </w:pPr>
            <w:r w:rsidRPr="004E347A">
              <w:rPr>
                <w:b/>
              </w:rPr>
              <w:t>Nama dan Gelar Dosen</w:t>
            </w:r>
          </w:p>
        </w:tc>
        <w:tc>
          <w:tcPr>
            <w:tcW w:w="3964" w:type="dxa"/>
          </w:tcPr>
          <w:p w14:paraId="067123A7" w14:textId="77777777" w:rsidR="00BE1C2A" w:rsidRPr="004E347A" w:rsidRDefault="00BE1C2A" w:rsidP="00BE1C2A">
            <w:pPr>
              <w:spacing w:line="360" w:lineRule="auto"/>
              <w:jc w:val="center"/>
              <w:rPr>
                <w:b/>
              </w:rPr>
            </w:pPr>
            <w:r w:rsidRPr="004E347A">
              <w:rPr>
                <w:b/>
              </w:rPr>
              <w:t>Nama dan Gelar Dosen</w:t>
            </w:r>
          </w:p>
        </w:tc>
      </w:tr>
      <w:tr w:rsidR="00BE1C2A" w:rsidRPr="004E347A" w14:paraId="18D6A8B3" w14:textId="77777777" w:rsidTr="00BE1C2A">
        <w:tc>
          <w:tcPr>
            <w:tcW w:w="3963" w:type="dxa"/>
          </w:tcPr>
          <w:p w14:paraId="4322B4B8" w14:textId="77777777" w:rsidR="00BE1C2A" w:rsidRPr="004E347A" w:rsidRDefault="00BE1C2A" w:rsidP="00BE1C2A">
            <w:pPr>
              <w:spacing w:line="360" w:lineRule="auto"/>
              <w:jc w:val="center"/>
              <w:rPr>
                <w:b/>
              </w:rPr>
            </w:pPr>
            <w:r w:rsidRPr="004E347A">
              <w:rPr>
                <w:b/>
              </w:rPr>
              <w:t>NIK: NIK Dosen</w:t>
            </w:r>
          </w:p>
        </w:tc>
        <w:tc>
          <w:tcPr>
            <w:tcW w:w="3964" w:type="dxa"/>
          </w:tcPr>
          <w:p w14:paraId="257BC8E4" w14:textId="77777777" w:rsidR="00BE1C2A" w:rsidRPr="004E347A" w:rsidRDefault="00BE1C2A" w:rsidP="00BE1C2A">
            <w:pPr>
              <w:spacing w:line="360" w:lineRule="auto"/>
              <w:jc w:val="center"/>
              <w:rPr>
                <w:b/>
              </w:rPr>
            </w:pPr>
            <w:r w:rsidRPr="004E347A">
              <w:rPr>
                <w:b/>
              </w:rPr>
              <w:t>NIK: NIK Dosen</w:t>
            </w:r>
          </w:p>
        </w:tc>
      </w:tr>
    </w:tbl>
    <w:p w14:paraId="7E1294A5" w14:textId="77777777" w:rsidR="00BE1C2A" w:rsidRPr="004E347A" w:rsidRDefault="00BE1C2A" w:rsidP="00BE1C2A"/>
    <w:p w14:paraId="29DD71EF" w14:textId="77777777" w:rsidR="00BE1C2A" w:rsidRPr="004E347A" w:rsidRDefault="00BE1C2A" w:rsidP="00BE1C2A">
      <w:pPr>
        <w:jc w:val="center"/>
        <w:rPr>
          <w:b/>
        </w:rPr>
      </w:pPr>
      <w:r w:rsidRPr="004E347A">
        <w:rPr>
          <w:b/>
        </w:rPr>
        <w:t>Mengetahui,</w:t>
      </w:r>
    </w:p>
    <w:p w14:paraId="2F689832" w14:textId="77777777" w:rsidR="00BE1C2A" w:rsidRPr="004E347A" w:rsidRDefault="00BE1C2A" w:rsidP="00BE1C2A">
      <w:pPr>
        <w:jc w:val="center"/>
        <w:rPr>
          <w:b/>
        </w:rPr>
      </w:pPr>
      <w:r w:rsidRPr="004E347A">
        <w:rPr>
          <w:b/>
        </w:rPr>
        <w:t xml:space="preserve">Ketua Program Studi </w:t>
      </w:r>
      <w:commentRangeStart w:id="2"/>
      <w:r w:rsidR="006705D0">
        <w:rPr>
          <w:b/>
        </w:rPr>
        <w:t>...</w:t>
      </w:r>
      <w:commentRangeEnd w:id="2"/>
      <w:r w:rsidR="006705D0">
        <w:rPr>
          <w:rStyle w:val="CommentReference"/>
        </w:rPr>
        <w:commentReference w:id="2"/>
      </w:r>
    </w:p>
    <w:p w14:paraId="5AA37CBF" w14:textId="77777777" w:rsidR="00BE1C2A" w:rsidRPr="004E347A" w:rsidRDefault="00BE1C2A" w:rsidP="00BE1C2A">
      <w:pPr>
        <w:jc w:val="center"/>
        <w:rPr>
          <w:b/>
        </w:rPr>
      </w:pPr>
    </w:p>
    <w:p w14:paraId="4CF58945" w14:textId="77777777" w:rsidR="00BE1C2A" w:rsidRPr="004E347A" w:rsidRDefault="00BE1C2A" w:rsidP="00BE1C2A">
      <w:pPr>
        <w:jc w:val="center"/>
        <w:rPr>
          <w:b/>
        </w:rPr>
      </w:pPr>
    </w:p>
    <w:p w14:paraId="02A00CC3" w14:textId="77777777" w:rsidR="00BE1C2A" w:rsidRPr="004E347A" w:rsidRDefault="00BE1C2A" w:rsidP="00BE1C2A">
      <w:pPr>
        <w:jc w:val="center"/>
        <w:rPr>
          <w:b/>
        </w:rPr>
      </w:pPr>
      <w:r w:rsidRPr="004E347A">
        <w:rPr>
          <w:b/>
        </w:rPr>
        <w:t>Nama dan Gelar Ka. Prodi</w:t>
      </w:r>
    </w:p>
    <w:p w14:paraId="51164F82" w14:textId="77777777" w:rsidR="00BE1C2A" w:rsidRPr="004E347A" w:rsidRDefault="00BE1C2A" w:rsidP="00BE1C2A">
      <w:pPr>
        <w:jc w:val="center"/>
        <w:rPr>
          <w:b/>
        </w:rPr>
      </w:pPr>
      <w:r w:rsidRPr="004E347A">
        <w:rPr>
          <w:b/>
        </w:rPr>
        <w:t>NIK: NIK Ka. Prodi</w:t>
      </w:r>
    </w:p>
    <w:p w14:paraId="5FF510AF" w14:textId="77777777" w:rsidR="00BE1C2A" w:rsidRPr="004E347A" w:rsidRDefault="00BE1C2A" w:rsidP="00BE1C2A">
      <w:pPr>
        <w:rPr>
          <w:b/>
        </w:rPr>
        <w:sectPr w:rsidR="00BE1C2A" w:rsidRPr="004E347A" w:rsidSect="00226B5C">
          <w:headerReference w:type="default" r:id="rId13"/>
          <w:footerReference w:type="default" r:id="rId14"/>
          <w:pgSz w:w="11906" w:h="16838"/>
          <w:pgMar w:top="1701" w:right="1701" w:bottom="1701" w:left="2268" w:header="720" w:footer="720" w:gutter="0"/>
          <w:pgNumType w:fmt="lowerRoman" w:start="1"/>
          <w:cols w:space="720"/>
          <w:docGrid w:linePitch="360"/>
        </w:sectPr>
      </w:pPr>
    </w:p>
    <w:p w14:paraId="578DEDFA" w14:textId="77777777" w:rsidR="0006017B" w:rsidRPr="004E347A" w:rsidRDefault="0006017B" w:rsidP="0006017B">
      <w:pPr>
        <w:pStyle w:val="Heading1"/>
        <w:numPr>
          <w:ilvl w:val="0"/>
          <w:numId w:val="0"/>
        </w:numPr>
      </w:pPr>
      <w:bookmarkStart w:id="3" w:name="_Toc24719663"/>
      <w:r w:rsidRPr="004E347A">
        <w:lastRenderedPageBreak/>
        <w:t>PERNYATAAN ORISINALITAS LAPORAN PENELITIAN</w:t>
      </w:r>
      <w:bookmarkEnd w:id="3"/>
    </w:p>
    <w:p w14:paraId="7AEF78F1" w14:textId="77777777" w:rsidR="00913AE2" w:rsidRPr="004E347A" w:rsidRDefault="00913AE2" w:rsidP="0006017B"/>
    <w:p w14:paraId="4FFFAFAF"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708CD3C7" w14:textId="77777777" w:rsidTr="00913AE2">
        <w:tc>
          <w:tcPr>
            <w:tcW w:w="1665" w:type="pct"/>
          </w:tcPr>
          <w:p w14:paraId="1F03A96A" w14:textId="77777777" w:rsidR="00913AE2" w:rsidRPr="004E347A" w:rsidRDefault="00913AE2" w:rsidP="00913AE2">
            <w:pPr>
              <w:spacing w:line="360" w:lineRule="auto"/>
            </w:pPr>
            <w:r w:rsidRPr="004E347A">
              <w:t>Nama</w:t>
            </w:r>
          </w:p>
        </w:tc>
        <w:tc>
          <w:tcPr>
            <w:tcW w:w="254" w:type="pct"/>
          </w:tcPr>
          <w:p w14:paraId="6A86FD01" w14:textId="77777777" w:rsidR="00913AE2" w:rsidRPr="004E347A" w:rsidRDefault="00913AE2" w:rsidP="00913AE2">
            <w:pPr>
              <w:spacing w:line="360" w:lineRule="auto"/>
            </w:pPr>
            <w:r w:rsidRPr="004E347A">
              <w:t>:</w:t>
            </w:r>
          </w:p>
        </w:tc>
        <w:tc>
          <w:tcPr>
            <w:tcW w:w="3081" w:type="pct"/>
          </w:tcPr>
          <w:p w14:paraId="57A503BA" w14:textId="70BF7663" w:rsidR="00913AE2" w:rsidRPr="00DE6EB1" w:rsidRDefault="00DE6EB1" w:rsidP="00913AE2">
            <w:pPr>
              <w:spacing w:line="360" w:lineRule="auto"/>
              <w:rPr>
                <w:lang w:val="en-US"/>
              </w:rPr>
            </w:pPr>
            <w:proofErr w:type="spellStart"/>
            <w:r>
              <w:rPr>
                <w:lang w:val="en-US"/>
              </w:rPr>
              <w:t>Jeremia</w:t>
            </w:r>
            <w:proofErr w:type="spellEnd"/>
            <w:r>
              <w:rPr>
                <w:lang w:val="en-US"/>
              </w:rPr>
              <w:t xml:space="preserve"> </w:t>
            </w:r>
            <w:proofErr w:type="spellStart"/>
            <w:r>
              <w:rPr>
                <w:lang w:val="en-US"/>
              </w:rPr>
              <w:t>Rotua</w:t>
            </w:r>
            <w:proofErr w:type="spellEnd"/>
            <w:r>
              <w:rPr>
                <w:lang w:val="en-US"/>
              </w:rPr>
              <w:t xml:space="preserve"> </w:t>
            </w:r>
            <w:proofErr w:type="spellStart"/>
            <w:r>
              <w:rPr>
                <w:lang w:val="en-US"/>
              </w:rPr>
              <w:t>Sianturi</w:t>
            </w:r>
            <w:proofErr w:type="spellEnd"/>
          </w:p>
        </w:tc>
      </w:tr>
      <w:tr w:rsidR="00913AE2" w:rsidRPr="004E347A" w14:paraId="5D50F8EA" w14:textId="77777777" w:rsidTr="00913AE2">
        <w:tc>
          <w:tcPr>
            <w:tcW w:w="1665" w:type="pct"/>
          </w:tcPr>
          <w:p w14:paraId="65A577FF" w14:textId="77777777" w:rsidR="00913AE2" w:rsidRPr="004E347A" w:rsidRDefault="00913AE2" w:rsidP="00913AE2">
            <w:pPr>
              <w:spacing w:line="360" w:lineRule="auto"/>
            </w:pPr>
            <w:r w:rsidRPr="004E347A">
              <w:t>NRP</w:t>
            </w:r>
          </w:p>
        </w:tc>
        <w:tc>
          <w:tcPr>
            <w:tcW w:w="254" w:type="pct"/>
          </w:tcPr>
          <w:p w14:paraId="17F95179" w14:textId="77777777" w:rsidR="00913AE2" w:rsidRPr="004E347A" w:rsidRDefault="00913AE2" w:rsidP="00913AE2">
            <w:pPr>
              <w:spacing w:line="360" w:lineRule="auto"/>
            </w:pPr>
            <w:r w:rsidRPr="004E347A">
              <w:t>:</w:t>
            </w:r>
          </w:p>
        </w:tc>
        <w:tc>
          <w:tcPr>
            <w:tcW w:w="3081" w:type="pct"/>
          </w:tcPr>
          <w:p w14:paraId="52B74EA5" w14:textId="4A4D6DCF" w:rsidR="00913AE2" w:rsidRPr="00DE6EB1" w:rsidRDefault="00DE6EB1" w:rsidP="00913AE2">
            <w:pPr>
              <w:spacing w:line="360" w:lineRule="auto"/>
              <w:rPr>
                <w:lang w:val="en-US"/>
              </w:rPr>
            </w:pPr>
            <w:r>
              <w:rPr>
                <w:lang w:val="en-US"/>
              </w:rPr>
              <w:t>1772033</w:t>
            </w:r>
          </w:p>
        </w:tc>
      </w:tr>
      <w:tr w:rsidR="00913AE2" w:rsidRPr="004E347A" w14:paraId="755C9383" w14:textId="77777777" w:rsidTr="00913AE2">
        <w:tc>
          <w:tcPr>
            <w:tcW w:w="1665" w:type="pct"/>
          </w:tcPr>
          <w:p w14:paraId="066A1535" w14:textId="77777777" w:rsidR="00913AE2" w:rsidRPr="004E347A" w:rsidRDefault="00913AE2" w:rsidP="00913AE2">
            <w:pPr>
              <w:spacing w:line="360" w:lineRule="auto"/>
            </w:pPr>
            <w:r w:rsidRPr="004E347A">
              <w:t>Fakultas/ Program Studi</w:t>
            </w:r>
          </w:p>
        </w:tc>
        <w:tc>
          <w:tcPr>
            <w:tcW w:w="254" w:type="pct"/>
          </w:tcPr>
          <w:p w14:paraId="2EBC50D2" w14:textId="77777777" w:rsidR="00913AE2" w:rsidRPr="004E347A" w:rsidRDefault="00913AE2" w:rsidP="00913AE2">
            <w:pPr>
              <w:spacing w:line="360" w:lineRule="auto"/>
            </w:pPr>
            <w:r w:rsidRPr="004E347A">
              <w:t>:</w:t>
            </w:r>
          </w:p>
        </w:tc>
        <w:tc>
          <w:tcPr>
            <w:tcW w:w="3081" w:type="pct"/>
          </w:tcPr>
          <w:p w14:paraId="09755578" w14:textId="105C7311" w:rsidR="00913AE2" w:rsidRPr="00DE6EB1" w:rsidRDefault="00913AE2" w:rsidP="00913AE2">
            <w:pPr>
              <w:spacing w:line="360" w:lineRule="auto"/>
              <w:rPr>
                <w:lang w:val="en-US"/>
              </w:rPr>
            </w:pPr>
            <w:r w:rsidRPr="004E347A">
              <w:t xml:space="preserve">Teknologi Informasi/ </w:t>
            </w:r>
            <w:r w:rsidR="00DE6EB1">
              <w:rPr>
                <w:lang w:val="en-US"/>
              </w:rPr>
              <w:t xml:space="preserve">S1 Teknik </w:t>
            </w:r>
            <w:proofErr w:type="spellStart"/>
            <w:r w:rsidR="00DE6EB1">
              <w:rPr>
                <w:lang w:val="en-US"/>
              </w:rPr>
              <w:t>Informatika</w:t>
            </w:r>
            <w:proofErr w:type="spellEnd"/>
          </w:p>
        </w:tc>
      </w:tr>
    </w:tbl>
    <w:p w14:paraId="7B940E42" w14:textId="77777777" w:rsidR="00913AE2" w:rsidRPr="004E347A" w:rsidRDefault="00913AE2" w:rsidP="0006017B"/>
    <w:p w14:paraId="79F3FBF9" w14:textId="77777777" w:rsidR="00913AE2" w:rsidRPr="004E347A" w:rsidRDefault="00913AE2" w:rsidP="0006017B">
      <w:r w:rsidRPr="004E347A">
        <w:t>Menyatakan bahwa laporan penelitian ini adalah benar merupakan hasil karya saya sendiri dan bukan duplikasi dari orang lain.</w:t>
      </w:r>
    </w:p>
    <w:p w14:paraId="2016855B" w14:textId="77777777" w:rsidR="00913AE2" w:rsidRPr="004E347A" w:rsidRDefault="00913AE2" w:rsidP="0006017B"/>
    <w:p w14:paraId="1B06BE51"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6CBFDD20" w14:textId="77777777" w:rsidR="00913AE2" w:rsidRPr="004E347A" w:rsidRDefault="00913AE2" w:rsidP="0006017B"/>
    <w:p w14:paraId="1792FB34" w14:textId="77777777" w:rsidR="00913AE2" w:rsidRPr="004E347A" w:rsidRDefault="00913AE2" w:rsidP="0006017B">
      <w:r w:rsidRPr="004E347A">
        <w:t>Demikian pernyataan ini saya buat.</w:t>
      </w:r>
    </w:p>
    <w:p w14:paraId="7CBBC6FD" w14:textId="77777777" w:rsidR="00913AE2" w:rsidRPr="004E347A" w:rsidRDefault="00913AE2" w:rsidP="0006017B"/>
    <w:p w14:paraId="4ACDD497" w14:textId="77777777" w:rsidR="00913AE2" w:rsidRPr="004E347A" w:rsidRDefault="00913AE2" w:rsidP="0006017B"/>
    <w:p w14:paraId="55618849" w14:textId="77777777" w:rsidR="00913AE2" w:rsidRPr="004E347A" w:rsidRDefault="00913AE2" w:rsidP="0006017B"/>
    <w:p w14:paraId="19B633C9" w14:textId="77777777" w:rsidR="00913AE2" w:rsidRDefault="00913AE2" w:rsidP="0006017B">
      <w:r w:rsidRPr="004E347A">
        <w:t xml:space="preserve">Bandung, </w:t>
      </w:r>
      <w:commentRangeStart w:id="4"/>
      <w:r w:rsidRPr="004E347A">
        <w:t>Tanggal Bulan Tahun</w:t>
      </w:r>
      <w:commentRangeEnd w:id="4"/>
      <w:r w:rsidR="00DD31B8">
        <w:rPr>
          <w:rStyle w:val="CommentReference"/>
        </w:rPr>
        <w:commentReference w:id="4"/>
      </w:r>
    </w:p>
    <w:p w14:paraId="7DED62A2" w14:textId="77777777" w:rsidR="00A54542" w:rsidRDefault="00A54542" w:rsidP="0006017B"/>
    <w:p w14:paraId="16EDDF09" w14:textId="77777777" w:rsidR="00A54542" w:rsidRDefault="00A54542" w:rsidP="0006017B"/>
    <w:p w14:paraId="3E920B40" w14:textId="77777777" w:rsidR="00A54542" w:rsidRDefault="00A54542" w:rsidP="0006017B"/>
    <w:p w14:paraId="03C66BD2" w14:textId="77777777" w:rsidR="00A54542" w:rsidRDefault="00A54542" w:rsidP="0006017B"/>
    <w:p w14:paraId="6E231B65" w14:textId="4BA723F9" w:rsidR="00A54542" w:rsidRPr="00DE6EB1" w:rsidRDefault="00DE6EB1" w:rsidP="0006017B">
      <w:pPr>
        <w:rPr>
          <w:u w:val="single"/>
          <w:lang w:val="en-US"/>
        </w:rPr>
      </w:pPr>
      <w:proofErr w:type="spellStart"/>
      <w:r>
        <w:rPr>
          <w:u w:val="single"/>
          <w:lang w:val="en-US"/>
        </w:rPr>
        <w:t>Jeremia</w:t>
      </w:r>
      <w:proofErr w:type="spellEnd"/>
      <w:r>
        <w:rPr>
          <w:u w:val="single"/>
          <w:lang w:val="en-US"/>
        </w:rPr>
        <w:t xml:space="preserve"> </w:t>
      </w:r>
      <w:proofErr w:type="spellStart"/>
      <w:r>
        <w:rPr>
          <w:u w:val="single"/>
          <w:lang w:val="en-US"/>
        </w:rPr>
        <w:t>Rotua</w:t>
      </w:r>
      <w:proofErr w:type="spellEnd"/>
      <w:r>
        <w:rPr>
          <w:u w:val="single"/>
          <w:lang w:val="en-US"/>
        </w:rPr>
        <w:t xml:space="preserve"> </w:t>
      </w:r>
      <w:proofErr w:type="spellStart"/>
      <w:r>
        <w:rPr>
          <w:u w:val="single"/>
          <w:lang w:val="en-US"/>
        </w:rPr>
        <w:t>Sianturi</w:t>
      </w:r>
      <w:proofErr w:type="spellEnd"/>
    </w:p>
    <w:p w14:paraId="53DEF62A" w14:textId="20A0DF07" w:rsidR="00A54542" w:rsidRPr="00DE6EB1" w:rsidRDefault="00A54542" w:rsidP="0006017B">
      <w:pPr>
        <w:rPr>
          <w:lang w:val="en-US"/>
        </w:rPr>
      </w:pPr>
      <w:r>
        <w:t xml:space="preserve">NRP: </w:t>
      </w:r>
      <w:r w:rsidR="00DE6EB1">
        <w:rPr>
          <w:lang w:val="en-US"/>
        </w:rPr>
        <w:t>1772033</w:t>
      </w:r>
    </w:p>
    <w:p w14:paraId="2B96887E" w14:textId="77777777" w:rsidR="00913AE2" w:rsidRPr="004E347A" w:rsidRDefault="00913AE2" w:rsidP="0006017B"/>
    <w:p w14:paraId="48FF1E71"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E3FB8A1" w14:textId="77777777" w:rsidR="0006017B" w:rsidRPr="004E347A" w:rsidRDefault="0006017B" w:rsidP="0006017B">
      <w:pPr>
        <w:pStyle w:val="Heading1"/>
        <w:numPr>
          <w:ilvl w:val="0"/>
          <w:numId w:val="0"/>
        </w:numPr>
      </w:pPr>
      <w:bookmarkStart w:id="5" w:name="_Toc24719664"/>
      <w:r w:rsidRPr="004E347A">
        <w:lastRenderedPageBreak/>
        <w:t>PERNYATAAN PUBLIKASI LAPORAN PENELITIAN</w:t>
      </w:r>
      <w:bookmarkEnd w:id="5"/>
    </w:p>
    <w:p w14:paraId="6D9AE1AF" w14:textId="77777777" w:rsidR="0006017B" w:rsidRPr="004E347A" w:rsidRDefault="0006017B" w:rsidP="0006017B"/>
    <w:p w14:paraId="69D0F7AC"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4E6E40CB" w14:textId="77777777" w:rsidTr="00AE396D">
        <w:tc>
          <w:tcPr>
            <w:tcW w:w="1607" w:type="pct"/>
          </w:tcPr>
          <w:p w14:paraId="10BA807E" w14:textId="77777777" w:rsidR="00AE396D" w:rsidRPr="004E347A" w:rsidRDefault="00AE396D" w:rsidP="00AE396D">
            <w:pPr>
              <w:spacing w:line="360" w:lineRule="auto"/>
            </w:pPr>
            <w:r w:rsidRPr="004E347A">
              <w:t>Nama</w:t>
            </w:r>
          </w:p>
        </w:tc>
        <w:tc>
          <w:tcPr>
            <w:tcW w:w="179" w:type="pct"/>
          </w:tcPr>
          <w:p w14:paraId="5DE010AD" w14:textId="77777777" w:rsidR="00AE396D" w:rsidRPr="004E347A" w:rsidRDefault="00AE396D" w:rsidP="00AE396D">
            <w:pPr>
              <w:spacing w:line="360" w:lineRule="auto"/>
            </w:pPr>
            <w:r w:rsidRPr="004E347A">
              <w:t>:</w:t>
            </w:r>
          </w:p>
        </w:tc>
        <w:tc>
          <w:tcPr>
            <w:tcW w:w="3214" w:type="pct"/>
          </w:tcPr>
          <w:p w14:paraId="77ECB1CF" w14:textId="71EE57D3" w:rsidR="00AE396D" w:rsidRPr="00DE6EB1" w:rsidRDefault="00DE6EB1" w:rsidP="00AE396D">
            <w:pPr>
              <w:spacing w:line="360" w:lineRule="auto"/>
              <w:rPr>
                <w:lang w:val="en-US"/>
              </w:rPr>
            </w:pPr>
            <w:proofErr w:type="spellStart"/>
            <w:r>
              <w:rPr>
                <w:lang w:val="en-US"/>
              </w:rPr>
              <w:t>Jeremia</w:t>
            </w:r>
            <w:proofErr w:type="spellEnd"/>
            <w:r>
              <w:rPr>
                <w:lang w:val="en-US"/>
              </w:rPr>
              <w:t xml:space="preserve"> </w:t>
            </w:r>
            <w:proofErr w:type="spellStart"/>
            <w:r>
              <w:rPr>
                <w:lang w:val="en-US"/>
              </w:rPr>
              <w:t>Rotua</w:t>
            </w:r>
            <w:proofErr w:type="spellEnd"/>
            <w:r>
              <w:rPr>
                <w:lang w:val="en-US"/>
              </w:rPr>
              <w:t xml:space="preserve"> </w:t>
            </w:r>
            <w:proofErr w:type="spellStart"/>
            <w:r>
              <w:rPr>
                <w:lang w:val="en-US"/>
              </w:rPr>
              <w:t>Sianturi</w:t>
            </w:r>
            <w:proofErr w:type="spellEnd"/>
          </w:p>
        </w:tc>
      </w:tr>
      <w:tr w:rsidR="00AE396D" w:rsidRPr="004E347A" w14:paraId="1E4D11D1" w14:textId="77777777" w:rsidTr="00AE396D">
        <w:tc>
          <w:tcPr>
            <w:tcW w:w="1607" w:type="pct"/>
          </w:tcPr>
          <w:p w14:paraId="76B8897A" w14:textId="77777777" w:rsidR="00AE396D" w:rsidRPr="004E347A" w:rsidRDefault="00AE396D" w:rsidP="00AE396D">
            <w:pPr>
              <w:spacing w:line="360" w:lineRule="auto"/>
            </w:pPr>
            <w:r w:rsidRPr="004E347A">
              <w:t>NRP</w:t>
            </w:r>
          </w:p>
        </w:tc>
        <w:tc>
          <w:tcPr>
            <w:tcW w:w="179" w:type="pct"/>
          </w:tcPr>
          <w:p w14:paraId="207F1671" w14:textId="77777777" w:rsidR="00AE396D" w:rsidRPr="004E347A" w:rsidRDefault="00AE396D" w:rsidP="00AE396D">
            <w:pPr>
              <w:spacing w:line="360" w:lineRule="auto"/>
            </w:pPr>
            <w:r w:rsidRPr="004E347A">
              <w:t>:</w:t>
            </w:r>
          </w:p>
        </w:tc>
        <w:tc>
          <w:tcPr>
            <w:tcW w:w="3214" w:type="pct"/>
          </w:tcPr>
          <w:p w14:paraId="468CB01D" w14:textId="5A517FFC" w:rsidR="00AE396D" w:rsidRPr="00DE6EB1" w:rsidRDefault="00DE6EB1" w:rsidP="00AE396D">
            <w:pPr>
              <w:spacing w:line="360" w:lineRule="auto"/>
              <w:rPr>
                <w:lang w:val="en-US"/>
              </w:rPr>
            </w:pPr>
            <w:r>
              <w:rPr>
                <w:lang w:val="en-US"/>
              </w:rPr>
              <w:t>1772033</w:t>
            </w:r>
          </w:p>
        </w:tc>
      </w:tr>
      <w:tr w:rsidR="00AE396D" w:rsidRPr="004E347A" w14:paraId="29481287" w14:textId="77777777" w:rsidTr="00AE396D">
        <w:tc>
          <w:tcPr>
            <w:tcW w:w="1607" w:type="pct"/>
          </w:tcPr>
          <w:p w14:paraId="0DB14B22" w14:textId="77777777" w:rsidR="00AE396D" w:rsidRPr="004E347A" w:rsidRDefault="00AE396D" w:rsidP="00AE396D">
            <w:pPr>
              <w:spacing w:line="360" w:lineRule="auto"/>
            </w:pPr>
            <w:r w:rsidRPr="004E347A">
              <w:t>Fakultas/ Program Studi</w:t>
            </w:r>
          </w:p>
        </w:tc>
        <w:tc>
          <w:tcPr>
            <w:tcW w:w="179" w:type="pct"/>
          </w:tcPr>
          <w:p w14:paraId="659C0069" w14:textId="77777777" w:rsidR="00AE396D" w:rsidRPr="004E347A" w:rsidRDefault="00AE396D" w:rsidP="00AE396D">
            <w:pPr>
              <w:spacing w:line="360" w:lineRule="auto"/>
            </w:pPr>
            <w:r w:rsidRPr="004E347A">
              <w:t>:</w:t>
            </w:r>
          </w:p>
        </w:tc>
        <w:tc>
          <w:tcPr>
            <w:tcW w:w="3214" w:type="pct"/>
          </w:tcPr>
          <w:p w14:paraId="2CC8AAAA" w14:textId="5CD599CA" w:rsidR="00AE396D" w:rsidRPr="00DE6EB1" w:rsidRDefault="00AE396D" w:rsidP="00AE396D">
            <w:pPr>
              <w:spacing w:line="360" w:lineRule="auto"/>
              <w:rPr>
                <w:lang w:val="en-US"/>
              </w:rPr>
            </w:pPr>
            <w:r w:rsidRPr="004E347A">
              <w:t xml:space="preserve">Teknologi Informasi/ </w:t>
            </w:r>
            <w:r w:rsidR="00DE6EB1">
              <w:rPr>
                <w:lang w:val="en-US"/>
              </w:rPr>
              <w:t xml:space="preserve">S1 Teknik </w:t>
            </w:r>
            <w:proofErr w:type="spellStart"/>
            <w:r w:rsidR="00DE6EB1">
              <w:rPr>
                <w:lang w:val="en-US"/>
              </w:rPr>
              <w:t>Informatika</w:t>
            </w:r>
            <w:proofErr w:type="spellEnd"/>
          </w:p>
        </w:tc>
      </w:tr>
    </w:tbl>
    <w:p w14:paraId="4CFB858E" w14:textId="77777777" w:rsidR="00AE396D" w:rsidRPr="004E347A" w:rsidRDefault="00AE396D" w:rsidP="0006017B"/>
    <w:p w14:paraId="683F817C" w14:textId="77777777" w:rsidR="00AE396D" w:rsidRPr="004E347A" w:rsidRDefault="00AE396D" w:rsidP="0006017B">
      <w:r w:rsidRPr="004E347A">
        <w:t>Dengan ini, saya menyatakan bahwa:</w:t>
      </w:r>
    </w:p>
    <w:p w14:paraId="67575746" w14:textId="13CEF56E"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proofErr w:type="spellStart"/>
      <w:r w:rsidR="00DE6EB1">
        <w:rPr>
          <w:lang w:val="en-US"/>
        </w:rPr>
        <w:t>Analisis</w:t>
      </w:r>
      <w:proofErr w:type="spellEnd"/>
      <w:r w:rsidR="00DE6EB1">
        <w:rPr>
          <w:lang w:val="en-US"/>
        </w:rPr>
        <w:t xml:space="preserve"> dan </w:t>
      </w:r>
      <w:proofErr w:type="spellStart"/>
      <w:r w:rsidR="00DE6EB1">
        <w:rPr>
          <w:lang w:val="en-US"/>
        </w:rPr>
        <w:t>Rancangan</w:t>
      </w:r>
      <w:proofErr w:type="spellEnd"/>
      <w:r w:rsidR="00DE6EB1">
        <w:rPr>
          <w:lang w:val="en-US"/>
        </w:rPr>
        <w:t xml:space="preserve"> </w:t>
      </w:r>
      <w:proofErr w:type="spellStart"/>
      <w:r w:rsidR="00DE6EB1">
        <w:rPr>
          <w:lang w:val="en-US"/>
        </w:rPr>
        <w:t>Sistem</w:t>
      </w:r>
      <w:proofErr w:type="spellEnd"/>
    </w:p>
    <w:p w14:paraId="1CBC017B"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7391987B"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3393ADDB" w14:textId="77777777" w:rsidR="00AE396D" w:rsidRPr="004E347A" w:rsidRDefault="00AE396D" w:rsidP="00AE396D"/>
    <w:p w14:paraId="4381781C" w14:textId="77777777" w:rsidR="00AE396D" w:rsidRDefault="00AE396D" w:rsidP="00AE396D">
      <w:r w:rsidRPr="004E347A">
        <w:t>Demikian pernyataan ini saya buat dengan sebenarnya dan untuk dapat dipergunakan sebagaimana mestinya.</w:t>
      </w:r>
    </w:p>
    <w:p w14:paraId="58E9A3EF" w14:textId="77777777" w:rsidR="00A54542" w:rsidRDefault="00A54542" w:rsidP="00AE396D"/>
    <w:p w14:paraId="1642F8E5" w14:textId="77777777" w:rsidR="00A54542" w:rsidRDefault="00A54542" w:rsidP="00A54542">
      <w:r w:rsidRPr="004E347A">
        <w:t xml:space="preserve">Bandung, </w:t>
      </w:r>
      <w:commentRangeStart w:id="6"/>
      <w:r w:rsidRPr="004E347A">
        <w:t>Tanggal Bulan Tahun</w:t>
      </w:r>
      <w:commentRangeEnd w:id="6"/>
      <w:r>
        <w:rPr>
          <w:rStyle w:val="CommentReference"/>
        </w:rPr>
        <w:commentReference w:id="6"/>
      </w:r>
    </w:p>
    <w:p w14:paraId="22532057" w14:textId="77777777" w:rsidR="00A54542" w:rsidRDefault="00A54542" w:rsidP="00A54542"/>
    <w:p w14:paraId="6A0C7774" w14:textId="77777777" w:rsidR="00A54542" w:rsidRDefault="00A54542" w:rsidP="00A54542"/>
    <w:p w14:paraId="7B4F92C6" w14:textId="77777777" w:rsidR="00A54542" w:rsidRDefault="00A54542" w:rsidP="00A54542"/>
    <w:p w14:paraId="36BEBCE0" w14:textId="77777777" w:rsidR="00A54542" w:rsidRDefault="00A54542" w:rsidP="00A54542"/>
    <w:p w14:paraId="4E60BC75" w14:textId="2271BA57" w:rsidR="00A54542" w:rsidRPr="00DE6EB1" w:rsidRDefault="00DE6EB1" w:rsidP="00A54542">
      <w:pPr>
        <w:rPr>
          <w:u w:val="single"/>
          <w:lang w:val="en-US"/>
        </w:rPr>
      </w:pPr>
      <w:proofErr w:type="spellStart"/>
      <w:r>
        <w:rPr>
          <w:u w:val="single"/>
          <w:lang w:val="en-US"/>
        </w:rPr>
        <w:t>Jeremia</w:t>
      </w:r>
      <w:proofErr w:type="spellEnd"/>
      <w:r>
        <w:rPr>
          <w:u w:val="single"/>
          <w:lang w:val="en-US"/>
        </w:rPr>
        <w:t xml:space="preserve"> </w:t>
      </w:r>
      <w:proofErr w:type="spellStart"/>
      <w:r>
        <w:rPr>
          <w:u w:val="single"/>
          <w:lang w:val="en-US"/>
        </w:rPr>
        <w:t>Rotua</w:t>
      </w:r>
      <w:proofErr w:type="spellEnd"/>
      <w:r>
        <w:rPr>
          <w:u w:val="single"/>
          <w:lang w:val="en-US"/>
        </w:rPr>
        <w:t xml:space="preserve"> </w:t>
      </w:r>
      <w:proofErr w:type="spellStart"/>
      <w:r>
        <w:rPr>
          <w:u w:val="single"/>
          <w:lang w:val="en-US"/>
        </w:rPr>
        <w:t>Sianturi</w:t>
      </w:r>
      <w:proofErr w:type="spellEnd"/>
    </w:p>
    <w:p w14:paraId="702AC199" w14:textId="137E4532" w:rsidR="00A54542" w:rsidRPr="00DE6EB1" w:rsidRDefault="00A54542" w:rsidP="00AE396D">
      <w:pPr>
        <w:rPr>
          <w:lang w:val="en-US"/>
        </w:rPr>
      </w:pPr>
      <w:r>
        <w:t xml:space="preserve">NRP: </w:t>
      </w:r>
      <w:r w:rsidR="00DE6EB1">
        <w:rPr>
          <w:lang w:val="en-US"/>
        </w:rPr>
        <w:t>1772033</w:t>
      </w:r>
    </w:p>
    <w:p w14:paraId="3351F668"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A66B5F1" w14:textId="77777777" w:rsidR="0006017B" w:rsidRPr="004E347A" w:rsidRDefault="0006017B" w:rsidP="0006017B">
      <w:pPr>
        <w:pStyle w:val="Heading1"/>
        <w:numPr>
          <w:ilvl w:val="0"/>
          <w:numId w:val="0"/>
        </w:numPr>
      </w:pPr>
      <w:bookmarkStart w:id="7" w:name="_Toc24719665"/>
      <w:r w:rsidRPr="004E347A">
        <w:lastRenderedPageBreak/>
        <w:t>PRAKATA</w:t>
      </w:r>
      <w:bookmarkEnd w:id="7"/>
    </w:p>
    <w:p w14:paraId="015EC74E" w14:textId="77777777" w:rsidR="0006017B" w:rsidRPr="004E347A" w:rsidRDefault="0006017B" w:rsidP="0006017B"/>
    <w:p w14:paraId="2C10AC44" w14:textId="77777777" w:rsidR="00896D00" w:rsidRPr="004E347A" w:rsidRDefault="00896D00" w:rsidP="0006017B">
      <w:r w:rsidRPr="004E347A">
        <w:t xml:space="preserve">Isi prakata harus </w:t>
      </w:r>
      <w:r w:rsidR="00E27D42">
        <w:t>ters</w:t>
      </w:r>
      <w:r w:rsidRPr="004E347A">
        <w:t>truktur, dengan saran isi urutan sebagai berikut:</w:t>
      </w:r>
    </w:p>
    <w:p w14:paraId="16AD77A3" w14:textId="77777777" w:rsidR="00896D00" w:rsidRPr="004E347A" w:rsidRDefault="00896D00" w:rsidP="00896D00">
      <w:pPr>
        <w:pStyle w:val="ListNumber"/>
        <w:numPr>
          <w:ilvl w:val="0"/>
          <w:numId w:val="13"/>
        </w:numPr>
      </w:pPr>
      <w:r w:rsidRPr="004E347A">
        <w:t>Ucapan syukur kepada Tuhan</w:t>
      </w:r>
      <w:r w:rsidR="00AA2DAC">
        <w:t xml:space="preserve"> Yang Maha Esa</w:t>
      </w:r>
    </w:p>
    <w:p w14:paraId="17D35968" w14:textId="77777777" w:rsidR="00896D00" w:rsidRPr="004E347A" w:rsidRDefault="00896D00" w:rsidP="00896D00">
      <w:pPr>
        <w:pStyle w:val="ListNumber"/>
        <w:numPr>
          <w:ilvl w:val="0"/>
          <w:numId w:val="13"/>
        </w:numPr>
      </w:pPr>
      <w:r w:rsidRPr="004E347A">
        <w:t>Penjelasan mengenai adanya tugas karya ilmiah, tujuan subjektif. Contoh: untuk gelar S1/ D3 untuk syarat kelulusan</w:t>
      </w:r>
    </w:p>
    <w:p w14:paraId="2219BAEB" w14:textId="77777777" w:rsidR="00896D00" w:rsidRPr="004E347A" w:rsidRDefault="00896D00" w:rsidP="00896D00">
      <w:pPr>
        <w:pStyle w:val="ListNumber"/>
        <w:numPr>
          <w:ilvl w:val="0"/>
          <w:numId w:val="13"/>
        </w:numPr>
      </w:pPr>
      <w:r w:rsidRPr="004E347A">
        <w:t>Penjelasan pelaksanaan pembimbing karya ilmiah. Contoh: satu kalimat tentang judul</w:t>
      </w:r>
    </w:p>
    <w:p w14:paraId="50249A2E" w14:textId="77777777" w:rsidR="00896D00" w:rsidRPr="004E347A" w:rsidRDefault="00896D00" w:rsidP="00896D00">
      <w:pPr>
        <w:pStyle w:val="ListNumber"/>
        <w:numPr>
          <w:ilvl w:val="0"/>
          <w:numId w:val="13"/>
        </w:numPr>
      </w:pPr>
      <w:r w:rsidRPr="004E347A">
        <w:t>Intro tentang arahan, bimbingan, bantuan dalam penyusunan karya ilmiah (Ucapan terima kasih kepada dosen pembimbing)</w:t>
      </w:r>
    </w:p>
    <w:p w14:paraId="273BBFE0" w14:textId="77777777" w:rsidR="00896D00" w:rsidRPr="004E347A" w:rsidRDefault="00896D00" w:rsidP="00896D00">
      <w:pPr>
        <w:pStyle w:val="ListNumber"/>
        <w:numPr>
          <w:ilvl w:val="0"/>
          <w:numId w:val="13"/>
        </w:numPr>
      </w:pPr>
      <w:r w:rsidRPr="004E347A">
        <w:t>Ucapan terima kasih kepada pihak-pihak dimulai dari unit tertinggi (Dekan, Ketua Program Studi, Koordinator KP/ TA, dosen-dosen sampai dengan rekan-rekan mahasiswa)</w:t>
      </w:r>
      <w:r w:rsidR="00AA2DAC">
        <w:t>. Ucapan terima kasih kepada dosen wajib dilengkapi dengan gelarnya.</w:t>
      </w:r>
    </w:p>
    <w:p w14:paraId="3A3CB869" w14:textId="77777777" w:rsidR="00896D00" w:rsidRPr="004E347A" w:rsidRDefault="00896D00" w:rsidP="00896D00">
      <w:pPr>
        <w:pStyle w:val="ListNumber"/>
        <w:numPr>
          <w:ilvl w:val="0"/>
          <w:numId w:val="13"/>
        </w:numPr>
      </w:pPr>
      <w:r w:rsidRPr="004E347A">
        <w:t>Pernyataan keterbukaan terhadap kritik dan saran</w:t>
      </w:r>
    </w:p>
    <w:p w14:paraId="467B6B49" w14:textId="77777777" w:rsidR="00896D00" w:rsidRPr="004E347A" w:rsidRDefault="00896D00" w:rsidP="00896D00">
      <w:pPr>
        <w:pStyle w:val="ListNumber"/>
        <w:numPr>
          <w:ilvl w:val="0"/>
          <w:numId w:val="13"/>
        </w:numPr>
      </w:pPr>
      <w:r w:rsidRPr="004E347A">
        <w:t>Harapan. Contoh: dengan adanya penelitian ini diharapkan</w:t>
      </w:r>
    </w:p>
    <w:p w14:paraId="07CFB2E1" w14:textId="77777777" w:rsidR="00896D00" w:rsidRPr="004E347A" w:rsidRDefault="00896D00" w:rsidP="00896D00">
      <w:pPr>
        <w:pStyle w:val="ListNumber"/>
        <w:numPr>
          <w:ilvl w:val="0"/>
          <w:numId w:val="13"/>
        </w:numPr>
      </w:pPr>
      <w:r w:rsidRPr="004E347A">
        <w:t xml:space="preserve">Kata mutiara, </w:t>
      </w:r>
      <w:r w:rsidR="00930130" w:rsidRPr="004E347A">
        <w:t>dll.</w:t>
      </w:r>
    </w:p>
    <w:p w14:paraId="460E0FAB" w14:textId="77777777" w:rsidR="00896D00" w:rsidRPr="004E347A" w:rsidRDefault="00896D00" w:rsidP="00896D00"/>
    <w:p w14:paraId="247BFA39" w14:textId="77777777" w:rsidR="00896D00" w:rsidRPr="004E347A" w:rsidRDefault="00896D00" w:rsidP="00896D00"/>
    <w:p w14:paraId="433B3426" w14:textId="77777777" w:rsidR="00896D00" w:rsidRPr="004E347A" w:rsidRDefault="00896D00" w:rsidP="00896D00">
      <w:pPr>
        <w:pStyle w:val="Signature"/>
      </w:pPr>
      <w:r w:rsidRPr="004E347A">
        <w:t>Bandung, tanggal bulan tahun</w:t>
      </w:r>
    </w:p>
    <w:p w14:paraId="514C6EAB" w14:textId="77777777" w:rsidR="00896D00" w:rsidRPr="004E347A" w:rsidRDefault="00896D00" w:rsidP="00896D00">
      <w:pPr>
        <w:pStyle w:val="Signature"/>
      </w:pPr>
    </w:p>
    <w:p w14:paraId="7C3E804B" w14:textId="77777777" w:rsidR="00896D00" w:rsidRPr="004E347A" w:rsidRDefault="00896D00" w:rsidP="00896D00">
      <w:pPr>
        <w:pStyle w:val="Signature"/>
      </w:pPr>
    </w:p>
    <w:p w14:paraId="04CCA5DA" w14:textId="77777777" w:rsidR="00896D00" w:rsidRPr="004E347A" w:rsidRDefault="00896D00" w:rsidP="00896D00">
      <w:pPr>
        <w:pStyle w:val="Signature"/>
      </w:pPr>
    </w:p>
    <w:p w14:paraId="3A033F30" w14:textId="77777777" w:rsidR="00896D00" w:rsidRPr="004E347A" w:rsidRDefault="00896D00" w:rsidP="00896D00">
      <w:pPr>
        <w:pStyle w:val="Signature"/>
      </w:pPr>
    </w:p>
    <w:p w14:paraId="299BE79C" w14:textId="77777777" w:rsidR="00896D00" w:rsidRPr="004E347A" w:rsidRDefault="00896D00" w:rsidP="00896D00">
      <w:pPr>
        <w:pStyle w:val="Signature"/>
      </w:pPr>
      <w:r w:rsidRPr="004E347A">
        <w:t>Nama Penulis</w:t>
      </w:r>
    </w:p>
    <w:p w14:paraId="5D1116F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3AB3D59" w14:textId="77777777" w:rsidR="0006017B" w:rsidRPr="004E347A" w:rsidRDefault="0006017B" w:rsidP="0006017B">
      <w:pPr>
        <w:pStyle w:val="Heading1"/>
        <w:numPr>
          <w:ilvl w:val="0"/>
          <w:numId w:val="0"/>
        </w:numPr>
      </w:pPr>
      <w:bookmarkStart w:id="8" w:name="_Toc24719666"/>
      <w:r w:rsidRPr="004E347A">
        <w:lastRenderedPageBreak/>
        <w:t>ABSTRAK</w:t>
      </w:r>
      <w:bookmarkEnd w:id="8"/>
    </w:p>
    <w:p w14:paraId="0B5D78F2" w14:textId="77777777" w:rsidR="00896D00" w:rsidRPr="004E347A" w:rsidRDefault="00896D00" w:rsidP="00896D00">
      <w:pPr>
        <w:rPr>
          <w:b/>
          <w:i/>
        </w:rPr>
      </w:pPr>
    </w:p>
    <w:p w14:paraId="1BF587E6" w14:textId="77777777" w:rsidR="001F07AC" w:rsidRPr="006705D0" w:rsidRDefault="00D51EDC" w:rsidP="006705D0">
      <w:pPr>
        <w:pStyle w:val="Abstrak"/>
      </w:pPr>
      <w:r w:rsidRPr="006705D0">
        <w:t xml:space="preserve">(Style: abstrak) </w:t>
      </w:r>
      <w:r w:rsidR="00E55130" w:rsidRPr="006705D0">
        <w:t>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w:t>
      </w:r>
      <w:r w:rsidR="00A21B27" w:rsidRPr="006705D0">
        <w:t>Persoalan apa yang dicoba untuk diselesaikan selama TA</w:t>
      </w:r>
      <w:r w:rsidR="00E55130" w:rsidRPr="006705D0">
        <w:t>?);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356B4DEF" w14:textId="77777777" w:rsidR="00E55130" w:rsidRPr="004E347A" w:rsidRDefault="00E55130" w:rsidP="00E55130"/>
    <w:p w14:paraId="70999952" w14:textId="77777777" w:rsidR="00E55130" w:rsidRPr="004E347A" w:rsidRDefault="00E55130" w:rsidP="00E55130">
      <w:r w:rsidRPr="004E347A">
        <w:t>Kata kunci: frase 1, frase 2, dst. (maksimum 6, urutkan abjad)</w:t>
      </w:r>
    </w:p>
    <w:p w14:paraId="4F9BD447" w14:textId="77777777" w:rsidR="0006017B" w:rsidRPr="004E347A" w:rsidRDefault="0006017B" w:rsidP="00896D00">
      <w:pPr>
        <w:sectPr w:rsidR="0006017B" w:rsidRPr="004E347A" w:rsidSect="00226B5C">
          <w:footerReference w:type="default" r:id="rId15"/>
          <w:pgSz w:w="11906" w:h="16838"/>
          <w:pgMar w:top="1701" w:right="1701" w:bottom="1701" w:left="2268" w:header="720" w:footer="720" w:gutter="0"/>
          <w:pgNumType w:fmt="lowerRoman"/>
          <w:cols w:space="720"/>
          <w:docGrid w:linePitch="360"/>
        </w:sectPr>
      </w:pPr>
    </w:p>
    <w:p w14:paraId="282B7A71" w14:textId="77777777" w:rsidR="0006017B" w:rsidRPr="004E347A" w:rsidRDefault="0006017B" w:rsidP="0006017B">
      <w:pPr>
        <w:pStyle w:val="Heading1"/>
        <w:numPr>
          <w:ilvl w:val="0"/>
          <w:numId w:val="0"/>
        </w:numPr>
      </w:pPr>
      <w:bookmarkStart w:id="9" w:name="_Toc24719667"/>
      <w:r w:rsidRPr="004E347A">
        <w:lastRenderedPageBreak/>
        <w:t>ABSTRACT</w:t>
      </w:r>
      <w:bookmarkEnd w:id="9"/>
    </w:p>
    <w:p w14:paraId="270501F1" w14:textId="77777777" w:rsidR="0006017B" w:rsidRDefault="0006017B" w:rsidP="0006017B"/>
    <w:p w14:paraId="06283992" w14:textId="77777777" w:rsidR="00E72427" w:rsidRDefault="00D51EDC" w:rsidP="006705D0">
      <w:pPr>
        <w:pStyle w:val="Abstract"/>
      </w:pPr>
      <w:r>
        <w:t xml:space="preserve">(Style: Abstract) </w:t>
      </w:r>
      <w:proofErr w:type="spellStart"/>
      <w:r>
        <w:t>Jumlah</w:t>
      </w:r>
      <w:proofErr w:type="spellEnd"/>
      <w:r>
        <w:t xml:space="preserve"> kata pada abstract </w:t>
      </w:r>
      <w:proofErr w:type="spellStart"/>
      <w:r>
        <w:t>adalah</w:t>
      </w:r>
      <w:proofErr w:type="spellEnd"/>
      <w:r>
        <w:t xml:space="preserve"> 150-200 kata. Abstract Bahasa </w:t>
      </w:r>
      <w:proofErr w:type="spellStart"/>
      <w:r>
        <w:t>Inggris</w:t>
      </w:r>
      <w:proofErr w:type="spellEnd"/>
      <w:r>
        <w:t xml:space="preserve"> </w:t>
      </w:r>
      <w:proofErr w:type="spellStart"/>
      <w:r>
        <w:t>harus</w:t>
      </w:r>
      <w:proofErr w:type="spellEnd"/>
      <w:r>
        <w:t xml:space="preserve">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abstrak</w:t>
      </w:r>
      <w:proofErr w:type="spellEnd"/>
      <w:r>
        <w:t xml:space="preserve"> Bahasa Indonesia-</w:t>
      </w:r>
      <w:proofErr w:type="spellStart"/>
      <w:r>
        <w:t>nya</w:t>
      </w:r>
      <w:proofErr w:type="spellEnd"/>
      <w:r>
        <w:t xml:space="preserve">. </w:t>
      </w:r>
      <w:proofErr w:type="spellStart"/>
      <w:r>
        <w:t>Harap</w:t>
      </w:r>
      <w:proofErr w:type="spellEnd"/>
      <w:r>
        <w:t xml:space="preserve"> </w:t>
      </w:r>
      <w:proofErr w:type="spellStart"/>
      <w:r>
        <w:t>menggunakan</w:t>
      </w:r>
      <w:proofErr w:type="spellEnd"/>
      <w:r>
        <w:t xml:space="preserve"> English grammar yang </w:t>
      </w:r>
      <w:proofErr w:type="spellStart"/>
      <w:r>
        <w:t>baik</w:t>
      </w:r>
      <w:proofErr w:type="spellEnd"/>
      <w:r>
        <w:t xml:space="preserve"> dan </w:t>
      </w:r>
      <w:proofErr w:type="spellStart"/>
      <w:r>
        <w:t>benar</w:t>
      </w:r>
      <w:proofErr w:type="spellEnd"/>
      <w:r>
        <w:t xml:space="preserve">. </w:t>
      </w:r>
      <w:proofErr w:type="spellStart"/>
      <w:r>
        <w:t>Tidak</w:t>
      </w:r>
      <w:proofErr w:type="spellEnd"/>
      <w:r>
        <w:t xml:space="preserve"> </w:t>
      </w:r>
      <w:proofErr w:type="spellStart"/>
      <w:r>
        <w:t>disarankan</w:t>
      </w:r>
      <w:proofErr w:type="spellEnd"/>
      <w:r>
        <w:t xml:space="preserve"> </w:t>
      </w:r>
      <w:proofErr w:type="spellStart"/>
      <w:r>
        <w:t>menggunakan</w:t>
      </w:r>
      <w:proofErr w:type="spellEnd"/>
      <w:r>
        <w:t xml:space="preserve"> Google Translate </w:t>
      </w:r>
      <w:proofErr w:type="spellStart"/>
      <w:r>
        <w:t>karena</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kalimat</w:t>
      </w:r>
      <w:proofErr w:type="spellEnd"/>
      <w:r>
        <w:t xml:space="preserve"> yang </w:t>
      </w:r>
      <w:proofErr w:type="spellStart"/>
      <w:r>
        <w:t>dimaksud</w:t>
      </w:r>
      <w:proofErr w:type="spellEnd"/>
      <w:r>
        <w:t xml:space="preserve">. </w:t>
      </w:r>
      <w:proofErr w:type="spellStart"/>
      <w:r>
        <w:t>Namun</w:t>
      </w:r>
      <w:proofErr w:type="spellEnd"/>
      <w:r>
        <w:t xml:space="preserve"> Google Translate </w:t>
      </w:r>
      <w:proofErr w:type="spellStart"/>
      <w:r>
        <w:t>bisa</w:t>
      </w:r>
      <w:proofErr w:type="spellEnd"/>
      <w:r>
        <w:t xml:space="preserve"> </w:t>
      </w:r>
      <w:proofErr w:type="spellStart"/>
      <w:r>
        <w:t>membantu</w:t>
      </w:r>
      <w:proofErr w:type="spellEnd"/>
      <w:r>
        <w:t xml:space="preserve"> Anda </w:t>
      </w:r>
      <w:proofErr w:type="spellStart"/>
      <w:r>
        <w:t>untuk</w:t>
      </w:r>
      <w:proofErr w:type="spellEnd"/>
      <w:r>
        <w:t xml:space="preserve"> </w:t>
      </w:r>
      <w:proofErr w:type="spellStart"/>
      <w:r>
        <w:t>mencari</w:t>
      </w:r>
      <w:proofErr w:type="spellEnd"/>
      <w:r>
        <w:t xml:space="preserve"> kata-kata yang Anda </w:t>
      </w:r>
      <w:proofErr w:type="spellStart"/>
      <w:r>
        <w:t>tidak</w:t>
      </w:r>
      <w:proofErr w:type="spellEnd"/>
      <w:r>
        <w:t xml:space="preserve"> </w:t>
      </w:r>
      <w:proofErr w:type="spellStart"/>
      <w:r>
        <w:t>tahu</w:t>
      </w:r>
      <w:proofErr w:type="spellEnd"/>
      <w:r>
        <w:t xml:space="preserve"> Bahasa </w:t>
      </w:r>
      <w:proofErr w:type="spellStart"/>
      <w:r>
        <w:t>Inggris-nya</w:t>
      </w:r>
      <w:proofErr w:type="spellEnd"/>
      <w:r>
        <w:t>.</w:t>
      </w:r>
    </w:p>
    <w:p w14:paraId="5035404C" w14:textId="77777777" w:rsidR="00AA2DAC" w:rsidRDefault="00AA2DAC" w:rsidP="00AA2DAC">
      <w:pPr>
        <w:rPr>
          <w:lang w:val="en-US"/>
        </w:rPr>
      </w:pPr>
    </w:p>
    <w:p w14:paraId="25F08E89" w14:textId="77777777" w:rsidR="00AA2DAC" w:rsidRPr="00AA2DAC" w:rsidRDefault="00AA2DAC" w:rsidP="00AA2DAC">
      <w:pPr>
        <w:pStyle w:val="Abstrak"/>
      </w:pPr>
      <w:r>
        <w:t>Keywords: phrase 1, phrase 2, etc. (max 6 phrases, sorted alphabetically)</w:t>
      </w:r>
    </w:p>
    <w:p w14:paraId="1898D8F7" w14:textId="77777777" w:rsidR="00E72427" w:rsidRPr="004E347A" w:rsidRDefault="00E72427" w:rsidP="0006017B"/>
    <w:p w14:paraId="3AC8423D"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FA1F514" w14:textId="77777777" w:rsidR="0006017B" w:rsidRPr="004E347A" w:rsidRDefault="0006017B" w:rsidP="0006017B">
      <w:pPr>
        <w:pStyle w:val="Heading1"/>
        <w:numPr>
          <w:ilvl w:val="0"/>
          <w:numId w:val="0"/>
        </w:numPr>
      </w:pPr>
      <w:bookmarkStart w:id="10" w:name="_Toc24719668"/>
      <w:r w:rsidRPr="004E347A">
        <w:lastRenderedPageBreak/>
        <w:t>DAFTAR ISI</w:t>
      </w:r>
      <w:bookmarkEnd w:id="10"/>
    </w:p>
    <w:p w14:paraId="7343CEB6" w14:textId="77777777" w:rsidR="0006017B" w:rsidRPr="004E347A" w:rsidRDefault="0006017B" w:rsidP="0006017B"/>
    <w:p w14:paraId="0B5E2324" w14:textId="0E72A316" w:rsidR="00930130" w:rsidRDefault="00213FBC">
      <w:pPr>
        <w:pStyle w:val="TOC1"/>
        <w:tabs>
          <w:tab w:val="right" w:leader="dot" w:pos="7927"/>
        </w:tabs>
        <w:rPr>
          <w:rFonts w:eastAsiaTheme="minorEastAsia"/>
          <w:noProof/>
          <w:sz w:val="22"/>
          <w:szCs w:val="22"/>
          <w:lang w:val="en-US"/>
        </w:rPr>
      </w:pPr>
      <w:r w:rsidRPr="004E347A">
        <w:fldChar w:fldCharType="begin"/>
      </w:r>
      <w:r w:rsidRPr="004E347A">
        <w:instrText xml:space="preserve"> TOC \o "1-6" \f \h \z \t "Heading 9,1" </w:instrText>
      </w:r>
      <w:r w:rsidRPr="004E347A">
        <w:fldChar w:fldCharType="separate"/>
      </w:r>
      <w:hyperlink w:anchor="_Toc24719662" w:history="1">
        <w:r w:rsidR="00930130" w:rsidRPr="007304CE">
          <w:rPr>
            <w:rStyle w:val="Hyperlink"/>
            <w:noProof/>
          </w:rPr>
          <w:t>LEMBAR PENGESAHAN</w:t>
        </w:r>
        <w:r w:rsidR="00930130">
          <w:rPr>
            <w:noProof/>
            <w:webHidden/>
          </w:rPr>
          <w:tab/>
        </w:r>
        <w:r w:rsidR="00930130">
          <w:rPr>
            <w:noProof/>
            <w:webHidden/>
          </w:rPr>
          <w:fldChar w:fldCharType="begin"/>
        </w:r>
        <w:r w:rsidR="00930130">
          <w:rPr>
            <w:noProof/>
            <w:webHidden/>
          </w:rPr>
          <w:instrText xml:space="preserve"> PAGEREF _Toc24719662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3576DBD8" w14:textId="3A933F31" w:rsidR="00930130" w:rsidRDefault="00196302">
      <w:pPr>
        <w:pStyle w:val="TOC1"/>
        <w:tabs>
          <w:tab w:val="right" w:leader="dot" w:pos="7927"/>
        </w:tabs>
        <w:rPr>
          <w:rFonts w:eastAsiaTheme="minorEastAsia"/>
          <w:noProof/>
          <w:sz w:val="22"/>
          <w:szCs w:val="22"/>
          <w:lang w:val="en-US"/>
        </w:rPr>
      </w:pPr>
      <w:hyperlink w:anchor="_Toc24719663" w:history="1">
        <w:r w:rsidR="00930130" w:rsidRPr="007304CE">
          <w:rPr>
            <w:rStyle w:val="Hyperlink"/>
            <w:noProof/>
          </w:rPr>
          <w:t>PERNYATAAN ORISINALITAS LAPORAN PENELITIAN</w:t>
        </w:r>
        <w:r w:rsidR="00930130">
          <w:rPr>
            <w:noProof/>
            <w:webHidden/>
          </w:rPr>
          <w:tab/>
        </w:r>
        <w:r w:rsidR="00930130">
          <w:rPr>
            <w:noProof/>
            <w:webHidden/>
          </w:rPr>
          <w:fldChar w:fldCharType="begin"/>
        </w:r>
        <w:r w:rsidR="00930130">
          <w:rPr>
            <w:noProof/>
            <w:webHidden/>
          </w:rPr>
          <w:instrText xml:space="preserve"> PAGEREF _Toc24719663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2BDCB70D" w14:textId="25A70054" w:rsidR="00930130" w:rsidRDefault="00196302">
      <w:pPr>
        <w:pStyle w:val="TOC1"/>
        <w:tabs>
          <w:tab w:val="right" w:leader="dot" w:pos="7927"/>
        </w:tabs>
        <w:rPr>
          <w:rFonts w:eastAsiaTheme="minorEastAsia"/>
          <w:noProof/>
          <w:sz w:val="22"/>
          <w:szCs w:val="22"/>
          <w:lang w:val="en-US"/>
        </w:rPr>
      </w:pPr>
      <w:hyperlink w:anchor="_Toc24719664" w:history="1">
        <w:r w:rsidR="00930130" w:rsidRPr="007304CE">
          <w:rPr>
            <w:rStyle w:val="Hyperlink"/>
            <w:noProof/>
          </w:rPr>
          <w:t>PERNYATAAN PUBLIKASI LAPORAN PENELITIAN</w:t>
        </w:r>
        <w:r w:rsidR="00930130">
          <w:rPr>
            <w:noProof/>
            <w:webHidden/>
          </w:rPr>
          <w:tab/>
        </w:r>
        <w:r w:rsidR="00930130">
          <w:rPr>
            <w:noProof/>
            <w:webHidden/>
          </w:rPr>
          <w:fldChar w:fldCharType="begin"/>
        </w:r>
        <w:r w:rsidR="00930130">
          <w:rPr>
            <w:noProof/>
            <w:webHidden/>
          </w:rPr>
          <w:instrText xml:space="preserve"> PAGEREF _Toc24719664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4D672F6F" w14:textId="12A760CC" w:rsidR="00930130" w:rsidRDefault="00196302">
      <w:pPr>
        <w:pStyle w:val="TOC1"/>
        <w:tabs>
          <w:tab w:val="right" w:leader="dot" w:pos="7927"/>
        </w:tabs>
        <w:rPr>
          <w:rFonts w:eastAsiaTheme="minorEastAsia"/>
          <w:noProof/>
          <w:sz w:val="22"/>
          <w:szCs w:val="22"/>
          <w:lang w:val="en-US"/>
        </w:rPr>
      </w:pPr>
      <w:hyperlink w:anchor="_Toc24719665" w:history="1">
        <w:r w:rsidR="00930130" w:rsidRPr="007304CE">
          <w:rPr>
            <w:rStyle w:val="Hyperlink"/>
            <w:noProof/>
          </w:rPr>
          <w:t>PRAKATA</w:t>
        </w:r>
        <w:r w:rsidR="00930130">
          <w:rPr>
            <w:noProof/>
            <w:webHidden/>
          </w:rPr>
          <w:tab/>
        </w:r>
        <w:r w:rsidR="00930130">
          <w:rPr>
            <w:noProof/>
            <w:webHidden/>
          </w:rPr>
          <w:fldChar w:fldCharType="begin"/>
        </w:r>
        <w:r w:rsidR="00930130">
          <w:rPr>
            <w:noProof/>
            <w:webHidden/>
          </w:rPr>
          <w:instrText xml:space="preserve"> PAGEREF _Toc24719665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0A939AA1" w14:textId="3F1B8961" w:rsidR="00930130" w:rsidRDefault="00196302">
      <w:pPr>
        <w:pStyle w:val="TOC1"/>
        <w:tabs>
          <w:tab w:val="right" w:leader="dot" w:pos="7927"/>
        </w:tabs>
        <w:rPr>
          <w:rFonts w:eastAsiaTheme="minorEastAsia"/>
          <w:noProof/>
          <w:sz w:val="22"/>
          <w:szCs w:val="22"/>
          <w:lang w:val="en-US"/>
        </w:rPr>
      </w:pPr>
      <w:hyperlink w:anchor="_Toc24719666" w:history="1">
        <w:r w:rsidR="00930130" w:rsidRPr="007304CE">
          <w:rPr>
            <w:rStyle w:val="Hyperlink"/>
            <w:noProof/>
          </w:rPr>
          <w:t>ABSTRAK</w:t>
        </w:r>
        <w:r w:rsidR="00930130">
          <w:rPr>
            <w:noProof/>
            <w:webHidden/>
          </w:rPr>
          <w:tab/>
        </w:r>
        <w:r w:rsidR="00930130">
          <w:rPr>
            <w:noProof/>
            <w:webHidden/>
          </w:rPr>
          <w:fldChar w:fldCharType="begin"/>
        </w:r>
        <w:r w:rsidR="00930130">
          <w:rPr>
            <w:noProof/>
            <w:webHidden/>
          </w:rPr>
          <w:instrText xml:space="preserve"> PAGEREF _Toc24719666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5B9FDC24" w14:textId="19E6168E" w:rsidR="00930130" w:rsidRDefault="00196302">
      <w:pPr>
        <w:pStyle w:val="TOC1"/>
        <w:tabs>
          <w:tab w:val="right" w:leader="dot" w:pos="7927"/>
        </w:tabs>
        <w:rPr>
          <w:rFonts w:eastAsiaTheme="minorEastAsia"/>
          <w:noProof/>
          <w:sz w:val="22"/>
          <w:szCs w:val="22"/>
          <w:lang w:val="en-US"/>
        </w:rPr>
      </w:pPr>
      <w:hyperlink w:anchor="_Toc24719667" w:history="1">
        <w:r w:rsidR="00930130" w:rsidRPr="007304CE">
          <w:rPr>
            <w:rStyle w:val="Hyperlink"/>
            <w:noProof/>
          </w:rPr>
          <w:t>ABSTRACT</w:t>
        </w:r>
        <w:r w:rsidR="00930130">
          <w:rPr>
            <w:noProof/>
            <w:webHidden/>
          </w:rPr>
          <w:tab/>
        </w:r>
        <w:r w:rsidR="00930130">
          <w:rPr>
            <w:noProof/>
            <w:webHidden/>
          </w:rPr>
          <w:fldChar w:fldCharType="begin"/>
        </w:r>
        <w:r w:rsidR="00930130">
          <w:rPr>
            <w:noProof/>
            <w:webHidden/>
          </w:rPr>
          <w:instrText xml:space="preserve"> PAGEREF _Toc24719667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1ECD4020" w14:textId="22EFE58F" w:rsidR="00930130" w:rsidRDefault="00196302">
      <w:pPr>
        <w:pStyle w:val="TOC1"/>
        <w:tabs>
          <w:tab w:val="right" w:leader="dot" w:pos="7927"/>
        </w:tabs>
        <w:rPr>
          <w:rFonts w:eastAsiaTheme="minorEastAsia"/>
          <w:noProof/>
          <w:sz w:val="22"/>
          <w:szCs w:val="22"/>
          <w:lang w:val="en-US"/>
        </w:rPr>
      </w:pPr>
      <w:hyperlink w:anchor="_Toc24719668" w:history="1">
        <w:r w:rsidR="00930130" w:rsidRPr="007304CE">
          <w:rPr>
            <w:rStyle w:val="Hyperlink"/>
            <w:noProof/>
          </w:rPr>
          <w:t>DAFTAR ISI</w:t>
        </w:r>
        <w:r w:rsidR="00930130">
          <w:rPr>
            <w:noProof/>
            <w:webHidden/>
          </w:rPr>
          <w:tab/>
        </w:r>
        <w:r w:rsidR="00930130">
          <w:rPr>
            <w:noProof/>
            <w:webHidden/>
          </w:rPr>
          <w:fldChar w:fldCharType="begin"/>
        </w:r>
        <w:r w:rsidR="00930130">
          <w:rPr>
            <w:noProof/>
            <w:webHidden/>
          </w:rPr>
          <w:instrText xml:space="preserve"> PAGEREF _Toc24719668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4321C672" w14:textId="7097E5F1" w:rsidR="00930130" w:rsidRDefault="00196302">
      <w:pPr>
        <w:pStyle w:val="TOC1"/>
        <w:tabs>
          <w:tab w:val="right" w:leader="dot" w:pos="7927"/>
        </w:tabs>
        <w:rPr>
          <w:rFonts w:eastAsiaTheme="minorEastAsia"/>
          <w:noProof/>
          <w:sz w:val="22"/>
          <w:szCs w:val="22"/>
          <w:lang w:val="en-US"/>
        </w:rPr>
      </w:pPr>
      <w:hyperlink w:anchor="_Toc24719669" w:history="1">
        <w:r w:rsidR="00930130" w:rsidRPr="007304CE">
          <w:rPr>
            <w:rStyle w:val="Hyperlink"/>
            <w:noProof/>
          </w:rPr>
          <w:t>DAFTAR GAMBAR</w:t>
        </w:r>
        <w:r w:rsidR="00930130">
          <w:rPr>
            <w:noProof/>
            <w:webHidden/>
          </w:rPr>
          <w:tab/>
        </w:r>
        <w:r w:rsidR="00930130">
          <w:rPr>
            <w:noProof/>
            <w:webHidden/>
          </w:rPr>
          <w:fldChar w:fldCharType="begin"/>
        </w:r>
        <w:r w:rsidR="00930130">
          <w:rPr>
            <w:noProof/>
            <w:webHidden/>
          </w:rPr>
          <w:instrText xml:space="preserve"> PAGEREF _Toc24719669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01C6CD73" w14:textId="2CA5F3A8" w:rsidR="00930130" w:rsidRDefault="00196302">
      <w:pPr>
        <w:pStyle w:val="TOC1"/>
        <w:tabs>
          <w:tab w:val="right" w:leader="dot" w:pos="7927"/>
        </w:tabs>
        <w:rPr>
          <w:rFonts w:eastAsiaTheme="minorEastAsia"/>
          <w:noProof/>
          <w:sz w:val="22"/>
          <w:szCs w:val="22"/>
          <w:lang w:val="en-US"/>
        </w:rPr>
      </w:pPr>
      <w:hyperlink w:anchor="_Toc24719670" w:history="1">
        <w:r w:rsidR="00930130" w:rsidRPr="007304CE">
          <w:rPr>
            <w:rStyle w:val="Hyperlink"/>
            <w:noProof/>
          </w:rPr>
          <w:t>DAFTAR TABEL</w:t>
        </w:r>
        <w:r w:rsidR="00930130">
          <w:rPr>
            <w:noProof/>
            <w:webHidden/>
          </w:rPr>
          <w:tab/>
        </w:r>
        <w:r w:rsidR="00930130">
          <w:rPr>
            <w:noProof/>
            <w:webHidden/>
          </w:rPr>
          <w:fldChar w:fldCharType="begin"/>
        </w:r>
        <w:r w:rsidR="00930130">
          <w:rPr>
            <w:noProof/>
            <w:webHidden/>
          </w:rPr>
          <w:instrText xml:space="preserve"> PAGEREF _Toc24719670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42C45393" w14:textId="7BE5DD92" w:rsidR="00930130" w:rsidRDefault="00196302">
      <w:pPr>
        <w:pStyle w:val="TOC1"/>
        <w:tabs>
          <w:tab w:val="right" w:leader="dot" w:pos="7927"/>
        </w:tabs>
        <w:rPr>
          <w:rFonts w:eastAsiaTheme="minorEastAsia"/>
          <w:noProof/>
          <w:sz w:val="22"/>
          <w:szCs w:val="22"/>
          <w:lang w:val="en-US"/>
        </w:rPr>
      </w:pPr>
      <w:hyperlink w:anchor="_Toc24719671" w:history="1">
        <w:r w:rsidR="00930130" w:rsidRPr="007304CE">
          <w:rPr>
            <w:rStyle w:val="Hyperlink"/>
            <w:noProof/>
          </w:rPr>
          <w:t>DAFTAR NOTASI/ LAMBANG</w:t>
        </w:r>
        <w:r w:rsidR="00930130">
          <w:rPr>
            <w:noProof/>
            <w:webHidden/>
          </w:rPr>
          <w:tab/>
        </w:r>
        <w:r w:rsidR="00930130">
          <w:rPr>
            <w:noProof/>
            <w:webHidden/>
          </w:rPr>
          <w:fldChar w:fldCharType="begin"/>
        </w:r>
        <w:r w:rsidR="00930130">
          <w:rPr>
            <w:noProof/>
            <w:webHidden/>
          </w:rPr>
          <w:instrText xml:space="preserve"> PAGEREF _Toc24719671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00C6FAFC" w14:textId="002ABC89" w:rsidR="00930130" w:rsidRDefault="00196302">
      <w:pPr>
        <w:pStyle w:val="TOC1"/>
        <w:tabs>
          <w:tab w:val="right" w:leader="dot" w:pos="7927"/>
        </w:tabs>
        <w:rPr>
          <w:rFonts w:eastAsiaTheme="minorEastAsia"/>
          <w:noProof/>
          <w:sz w:val="22"/>
          <w:szCs w:val="22"/>
          <w:lang w:val="en-US"/>
        </w:rPr>
      </w:pPr>
      <w:hyperlink w:anchor="_Toc24719672" w:history="1">
        <w:r w:rsidR="00930130" w:rsidRPr="007304CE">
          <w:rPr>
            <w:rStyle w:val="Hyperlink"/>
            <w:noProof/>
          </w:rPr>
          <w:t>DAFTAR SINGKATAN</w:t>
        </w:r>
        <w:r w:rsidR="00930130">
          <w:rPr>
            <w:noProof/>
            <w:webHidden/>
          </w:rPr>
          <w:tab/>
        </w:r>
        <w:r w:rsidR="00930130">
          <w:rPr>
            <w:noProof/>
            <w:webHidden/>
          </w:rPr>
          <w:fldChar w:fldCharType="begin"/>
        </w:r>
        <w:r w:rsidR="00930130">
          <w:rPr>
            <w:noProof/>
            <w:webHidden/>
          </w:rPr>
          <w:instrText xml:space="preserve"> PAGEREF _Toc24719672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6C975216" w14:textId="59079941" w:rsidR="00930130" w:rsidRDefault="00196302">
      <w:pPr>
        <w:pStyle w:val="TOC1"/>
        <w:tabs>
          <w:tab w:val="right" w:leader="dot" w:pos="7927"/>
        </w:tabs>
        <w:rPr>
          <w:rFonts w:eastAsiaTheme="minorEastAsia"/>
          <w:noProof/>
          <w:sz w:val="22"/>
          <w:szCs w:val="22"/>
          <w:lang w:val="en-US"/>
        </w:rPr>
      </w:pPr>
      <w:hyperlink w:anchor="_Toc24719673" w:history="1">
        <w:r w:rsidR="00930130" w:rsidRPr="007304CE">
          <w:rPr>
            <w:rStyle w:val="Hyperlink"/>
            <w:noProof/>
          </w:rPr>
          <w:t>DAFTAR ISTILAH</w:t>
        </w:r>
        <w:r w:rsidR="00930130">
          <w:rPr>
            <w:noProof/>
            <w:webHidden/>
          </w:rPr>
          <w:tab/>
        </w:r>
        <w:r w:rsidR="00930130">
          <w:rPr>
            <w:noProof/>
            <w:webHidden/>
          </w:rPr>
          <w:fldChar w:fldCharType="begin"/>
        </w:r>
        <w:r w:rsidR="00930130">
          <w:rPr>
            <w:noProof/>
            <w:webHidden/>
          </w:rPr>
          <w:instrText xml:space="preserve"> PAGEREF _Toc24719673 \h </w:instrText>
        </w:r>
        <w:r w:rsidR="00930130">
          <w:rPr>
            <w:noProof/>
            <w:webHidden/>
          </w:rPr>
        </w:r>
        <w:r w:rsidR="00930130">
          <w:rPr>
            <w:noProof/>
            <w:webHidden/>
          </w:rPr>
          <w:fldChar w:fldCharType="separate"/>
        </w:r>
        <w:r w:rsidR="00454F23">
          <w:rPr>
            <w:noProof/>
            <w:webHidden/>
          </w:rPr>
          <w:t>i</w:t>
        </w:r>
        <w:r w:rsidR="00930130">
          <w:rPr>
            <w:noProof/>
            <w:webHidden/>
          </w:rPr>
          <w:fldChar w:fldCharType="end"/>
        </w:r>
      </w:hyperlink>
    </w:p>
    <w:p w14:paraId="04350D35" w14:textId="7985BBD1" w:rsidR="00930130" w:rsidRDefault="00196302">
      <w:pPr>
        <w:pStyle w:val="TOC1"/>
        <w:tabs>
          <w:tab w:val="right" w:leader="dot" w:pos="7927"/>
        </w:tabs>
        <w:rPr>
          <w:rFonts w:eastAsiaTheme="minorEastAsia"/>
          <w:noProof/>
          <w:sz w:val="22"/>
          <w:szCs w:val="22"/>
          <w:lang w:val="en-US"/>
        </w:rPr>
      </w:pPr>
      <w:hyperlink w:anchor="_Toc24719674" w:history="1">
        <w:r w:rsidR="00930130" w:rsidRPr="007304CE">
          <w:rPr>
            <w:rStyle w:val="Hyperlink"/>
            <w:noProof/>
          </w:rPr>
          <w:t>BAB 1 PENDAHULUAN (Heading 1)</w:t>
        </w:r>
        <w:r w:rsidR="00930130">
          <w:rPr>
            <w:noProof/>
            <w:webHidden/>
          </w:rPr>
          <w:tab/>
        </w:r>
        <w:r w:rsidR="00930130">
          <w:rPr>
            <w:noProof/>
            <w:webHidden/>
          </w:rPr>
          <w:fldChar w:fldCharType="begin"/>
        </w:r>
        <w:r w:rsidR="00930130">
          <w:rPr>
            <w:noProof/>
            <w:webHidden/>
          </w:rPr>
          <w:instrText xml:space="preserve"> PAGEREF _Toc24719674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024868F9" w14:textId="371EAF7B" w:rsidR="00930130" w:rsidRDefault="00196302">
      <w:pPr>
        <w:pStyle w:val="TOC2"/>
        <w:tabs>
          <w:tab w:val="right" w:leader="dot" w:pos="7927"/>
        </w:tabs>
        <w:rPr>
          <w:rFonts w:eastAsiaTheme="minorEastAsia"/>
          <w:noProof/>
          <w:sz w:val="22"/>
          <w:szCs w:val="22"/>
          <w:lang w:val="en-US"/>
        </w:rPr>
      </w:pPr>
      <w:hyperlink w:anchor="_Toc24719675" w:history="1">
        <w:r w:rsidR="00930130" w:rsidRPr="007304CE">
          <w:rPr>
            <w:rStyle w:val="Hyperlink"/>
            <w:noProof/>
          </w:rPr>
          <w:t>1.1 Latar Belakang (Heading 2)</w:t>
        </w:r>
        <w:r w:rsidR="00930130">
          <w:rPr>
            <w:noProof/>
            <w:webHidden/>
          </w:rPr>
          <w:tab/>
        </w:r>
        <w:r w:rsidR="00930130">
          <w:rPr>
            <w:noProof/>
            <w:webHidden/>
          </w:rPr>
          <w:fldChar w:fldCharType="begin"/>
        </w:r>
        <w:r w:rsidR="00930130">
          <w:rPr>
            <w:noProof/>
            <w:webHidden/>
          </w:rPr>
          <w:instrText xml:space="preserve"> PAGEREF _Toc24719675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2EEFCD35" w14:textId="161CFC06" w:rsidR="00930130" w:rsidRDefault="00196302">
      <w:pPr>
        <w:pStyle w:val="TOC2"/>
        <w:tabs>
          <w:tab w:val="right" w:leader="dot" w:pos="7927"/>
        </w:tabs>
        <w:rPr>
          <w:rFonts w:eastAsiaTheme="minorEastAsia"/>
          <w:noProof/>
          <w:sz w:val="22"/>
          <w:szCs w:val="22"/>
          <w:lang w:val="en-US"/>
        </w:rPr>
      </w:pPr>
      <w:hyperlink w:anchor="_Toc24719676" w:history="1">
        <w:r w:rsidR="00930130" w:rsidRPr="007304CE">
          <w:rPr>
            <w:rStyle w:val="Hyperlink"/>
            <w:noProof/>
          </w:rPr>
          <w:t>1.2 Rumusan Masalah</w:t>
        </w:r>
        <w:r w:rsidR="00930130">
          <w:rPr>
            <w:noProof/>
            <w:webHidden/>
          </w:rPr>
          <w:tab/>
        </w:r>
        <w:r w:rsidR="00930130">
          <w:rPr>
            <w:noProof/>
            <w:webHidden/>
          </w:rPr>
          <w:fldChar w:fldCharType="begin"/>
        </w:r>
        <w:r w:rsidR="00930130">
          <w:rPr>
            <w:noProof/>
            <w:webHidden/>
          </w:rPr>
          <w:instrText xml:space="preserve"> PAGEREF _Toc24719676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0A03F4D" w14:textId="3B388897" w:rsidR="00930130" w:rsidRDefault="00196302">
      <w:pPr>
        <w:pStyle w:val="TOC2"/>
        <w:tabs>
          <w:tab w:val="right" w:leader="dot" w:pos="7927"/>
        </w:tabs>
        <w:rPr>
          <w:rFonts w:eastAsiaTheme="minorEastAsia"/>
          <w:noProof/>
          <w:sz w:val="22"/>
          <w:szCs w:val="22"/>
          <w:lang w:val="en-US"/>
        </w:rPr>
      </w:pPr>
      <w:hyperlink w:anchor="_Toc24719677" w:history="1">
        <w:r w:rsidR="00930130" w:rsidRPr="007304CE">
          <w:rPr>
            <w:rStyle w:val="Hyperlink"/>
            <w:noProof/>
          </w:rPr>
          <w:t>1.3 Tujuan Pembahasan</w:t>
        </w:r>
        <w:r w:rsidR="00930130">
          <w:rPr>
            <w:noProof/>
            <w:webHidden/>
          </w:rPr>
          <w:tab/>
        </w:r>
        <w:r w:rsidR="00930130">
          <w:rPr>
            <w:noProof/>
            <w:webHidden/>
          </w:rPr>
          <w:fldChar w:fldCharType="begin"/>
        </w:r>
        <w:r w:rsidR="00930130">
          <w:rPr>
            <w:noProof/>
            <w:webHidden/>
          </w:rPr>
          <w:instrText xml:space="preserve"> PAGEREF _Toc24719677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5EA93DAB" w14:textId="6F6A52E7" w:rsidR="00930130" w:rsidRDefault="00196302">
      <w:pPr>
        <w:pStyle w:val="TOC2"/>
        <w:tabs>
          <w:tab w:val="right" w:leader="dot" w:pos="7927"/>
        </w:tabs>
        <w:rPr>
          <w:rFonts w:eastAsiaTheme="minorEastAsia"/>
          <w:noProof/>
          <w:sz w:val="22"/>
          <w:szCs w:val="22"/>
          <w:lang w:val="en-US"/>
        </w:rPr>
      </w:pPr>
      <w:hyperlink w:anchor="_Toc24719678" w:history="1">
        <w:r w:rsidR="00930130" w:rsidRPr="007304CE">
          <w:rPr>
            <w:rStyle w:val="Hyperlink"/>
            <w:noProof/>
          </w:rPr>
          <w:t>1.4 Ruang Lingkup</w:t>
        </w:r>
        <w:r w:rsidR="00930130">
          <w:rPr>
            <w:noProof/>
            <w:webHidden/>
          </w:rPr>
          <w:tab/>
        </w:r>
        <w:r w:rsidR="00930130">
          <w:rPr>
            <w:noProof/>
            <w:webHidden/>
          </w:rPr>
          <w:fldChar w:fldCharType="begin"/>
        </w:r>
        <w:r w:rsidR="00930130">
          <w:rPr>
            <w:noProof/>
            <w:webHidden/>
          </w:rPr>
          <w:instrText xml:space="preserve"> PAGEREF _Toc24719678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1DAFBB04" w14:textId="30D3F899" w:rsidR="00930130" w:rsidRDefault="00196302">
      <w:pPr>
        <w:pStyle w:val="TOC2"/>
        <w:tabs>
          <w:tab w:val="right" w:leader="dot" w:pos="7927"/>
        </w:tabs>
        <w:rPr>
          <w:rFonts w:eastAsiaTheme="minorEastAsia"/>
          <w:noProof/>
          <w:sz w:val="22"/>
          <w:szCs w:val="22"/>
          <w:lang w:val="en-US"/>
        </w:rPr>
      </w:pPr>
      <w:hyperlink w:anchor="_Toc24719679" w:history="1">
        <w:r w:rsidR="00930130" w:rsidRPr="007304CE">
          <w:rPr>
            <w:rStyle w:val="Hyperlink"/>
            <w:noProof/>
          </w:rPr>
          <w:t>1.5 Sumber Data</w:t>
        </w:r>
        <w:r w:rsidR="00930130">
          <w:rPr>
            <w:noProof/>
            <w:webHidden/>
          </w:rPr>
          <w:tab/>
        </w:r>
        <w:r w:rsidR="00930130">
          <w:rPr>
            <w:noProof/>
            <w:webHidden/>
          </w:rPr>
          <w:fldChar w:fldCharType="begin"/>
        </w:r>
        <w:r w:rsidR="00930130">
          <w:rPr>
            <w:noProof/>
            <w:webHidden/>
          </w:rPr>
          <w:instrText xml:space="preserve"> PAGEREF _Toc24719679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79A63F86" w14:textId="2088824D" w:rsidR="00930130" w:rsidRDefault="00196302">
      <w:pPr>
        <w:pStyle w:val="TOC2"/>
        <w:tabs>
          <w:tab w:val="right" w:leader="dot" w:pos="7927"/>
        </w:tabs>
        <w:rPr>
          <w:rFonts w:eastAsiaTheme="minorEastAsia"/>
          <w:noProof/>
          <w:sz w:val="22"/>
          <w:szCs w:val="22"/>
          <w:lang w:val="en-US"/>
        </w:rPr>
      </w:pPr>
      <w:hyperlink w:anchor="_Toc24719680" w:history="1">
        <w:r w:rsidR="00930130" w:rsidRPr="007304CE">
          <w:rPr>
            <w:rStyle w:val="Hyperlink"/>
            <w:noProof/>
          </w:rPr>
          <w:t>1.6 Sistematika Penyajian</w:t>
        </w:r>
        <w:r w:rsidR="00930130">
          <w:rPr>
            <w:noProof/>
            <w:webHidden/>
          </w:rPr>
          <w:tab/>
        </w:r>
        <w:r w:rsidR="00930130">
          <w:rPr>
            <w:noProof/>
            <w:webHidden/>
          </w:rPr>
          <w:fldChar w:fldCharType="begin"/>
        </w:r>
        <w:r w:rsidR="00930130">
          <w:rPr>
            <w:noProof/>
            <w:webHidden/>
          </w:rPr>
          <w:instrText xml:space="preserve"> PAGEREF _Toc24719680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79DFE4EC" w14:textId="5E78590F" w:rsidR="00930130" w:rsidRDefault="00196302">
      <w:pPr>
        <w:pStyle w:val="TOC1"/>
        <w:tabs>
          <w:tab w:val="right" w:leader="dot" w:pos="7927"/>
        </w:tabs>
        <w:rPr>
          <w:rFonts w:eastAsiaTheme="minorEastAsia"/>
          <w:noProof/>
          <w:sz w:val="22"/>
          <w:szCs w:val="22"/>
          <w:lang w:val="en-US"/>
        </w:rPr>
      </w:pPr>
      <w:hyperlink w:anchor="_Toc24719681" w:history="1">
        <w:r w:rsidR="00930130" w:rsidRPr="007304CE">
          <w:rPr>
            <w:rStyle w:val="Hyperlink"/>
            <w:noProof/>
          </w:rPr>
          <w:t>BAB 2 Instansi dan Deskripsi Pekerjaan</w:t>
        </w:r>
        <w:r w:rsidR="00930130">
          <w:rPr>
            <w:noProof/>
            <w:webHidden/>
          </w:rPr>
          <w:tab/>
        </w:r>
        <w:r w:rsidR="00930130">
          <w:rPr>
            <w:noProof/>
            <w:webHidden/>
          </w:rPr>
          <w:fldChar w:fldCharType="begin"/>
        </w:r>
        <w:r w:rsidR="00930130">
          <w:rPr>
            <w:noProof/>
            <w:webHidden/>
          </w:rPr>
          <w:instrText xml:space="preserve"> PAGEREF _Toc24719681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1D5E2BA5" w14:textId="1BAAB0FA" w:rsidR="00930130" w:rsidRDefault="00196302">
      <w:pPr>
        <w:pStyle w:val="TOC2"/>
        <w:tabs>
          <w:tab w:val="right" w:leader="dot" w:pos="7927"/>
        </w:tabs>
        <w:rPr>
          <w:rFonts w:eastAsiaTheme="minorEastAsia"/>
          <w:noProof/>
          <w:sz w:val="22"/>
          <w:szCs w:val="22"/>
          <w:lang w:val="en-US"/>
        </w:rPr>
      </w:pPr>
      <w:hyperlink w:anchor="_Toc24719682" w:history="1">
        <w:r w:rsidR="00930130" w:rsidRPr="007304CE">
          <w:rPr>
            <w:rStyle w:val="Hyperlink"/>
            <w:noProof/>
          </w:rPr>
          <w:t>2.1 Profil Perusahaan</w:t>
        </w:r>
        <w:r w:rsidR="00930130">
          <w:rPr>
            <w:noProof/>
            <w:webHidden/>
          </w:rPr>
          <w:tab/>
        </w:r>
        <w:r w:rsidR="00930130">
          <w:rPr>
            <w:noProof/>
            <w:webHidden/>
          </w:rPr>
          <w:fldChar w:fldCharType="begin"/>
        </w:r>
        <w:r w:rsidR="00930130">
          <w:rPr>
            <w:noProof/>
            <w:webHidden/>
          </w:rPr>
          <w:instrText xml:space="preserve"> PAGEREF _Toc24719682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0BD20CC" w14:textId="7F951855" w:rsidR="00930130" w:rsidRDefault="00196302">
      <w:pPr>
        <w:pStyle w:val="TOC2"/>
        <w:tabs>
          <w:tab w:val="right" w:leader="dot" w:pos="7927"/>
        </w:tabs>
        <w:rPr>
          <w:rFonts w:eastAsiaTheme="minorEastAsia"/>
          <w:noProof/>
          <w:sz w:val="22"/>
          <w:szCs w:val="22"/>
          <w:lang w:val="en-US"/>
        </w:rPr>
      </w:pPr>
      <w:hyperlink w:anchor="_Toc24719683" w:history="1">
        <w:r w:rsidR="00930130" w:rsidRPr="007304CE">
          <w:rPr>
            <w:rStyle w:val="Hyperlink"/>
            <w:noProof/>
          </w:rPr>
          <w:t>2.2 Struktur Organisasi Perusahaan</w:t>
        </w:r>
        <w:r w:rsidR="00930130">
          <w:rPr>
            <w:noProof/>
            <w:webHidden/>
          </w:rPr>
          <w:tab/>
        </w:r>
        <w:r w:rsidR="00930130">
          <w:rPr>
            <w:noProof/>
            <w:webHidden/>
          </w:rPr>
          <w:fldChar w:fldCharType="begin"/>
        </w:r>
        <w:r w:rsidR="00930130">
          <w:rPr>
            <w:noProof/>
            <w:webHidden/>
          </w:rPr>
          <w:instrText xml:space="preserve"> PAGEREF _Toc24719683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32A0135E" w14:textId="6C39B8A2" w:rsidR="00930130" w:rsidRDefault="00196302">
      <w:pPr>
        <w:pStyle w:val="TOC2"/>
        <w:tabs>
          <w:tab w:val="right" w:leader="dot" w:pos="7927"/>
        </w:tabs>
        <w:rPr>
          <w:rFonts w:eastAsiaTheme="minorEastAsia"/>
          <w:noProof/>
          <w:sz w:val="22"/>
          <w:szCs w:val="22"/>
          <w:lang w:val="en-US"/>
        </w:rPr>
      </w:pPr>
      <w:hyperlink w:anchor="_Toc24719684" w:history="1">
        <w:r w:rsidR="00930130" w:rsidRPr="007304CE">
          <w:rPr>
            <w:rStyle w:val="Hyperlink"/>
            <w:noProof/>
          </w:rPr>
          <w:t>2.3 Deskripsi Pekerjaan dan Tanggung Jawab</w:t>
        </w:r>
        <w:r w:rsidR="00930130">
          <w:rPr>
            <w:noProof/>
            <w:webHidden/>
          </w:rPr>
          <w:tab/>
        </w:r>
        <w:r w:rsidR="00930130">
          <w:rPr>
            <w:noProof/>
            <w:webHidden/>
          </w:rPr>
          <w:fldChar w:fldCharType="begin"/>
        </w:r>
        <w:r w:rsidR="00930130">
          <w:rPr>
            <w:noProof/>
            <w:webHidden/>
          </w:rPr>
          <w:instrText xml:space="preserve"> PAGEREF _Toc24719684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213CE25" w14:textId="5AC3B67E" w:rsidR="00930130" w:rsidRDefault="00196302">
      <w:pPr>
        <w:pStyle w:val="TOC2"/>
        <w:tabs>
          <w:tab w:val="right" w:leader="dot" w:pos="7927"/>
        </w:tabs>
        <w:rPr>
          <w:rFonts w:eastAsiaTheme="minorEastAsia"/>
          <w:noProof/>
          <w:sz w:val="22"/>
          <w:szCs w:val="22"/>
          <w:lang w:val="en-US"/>
        </w:rPr>
      </w:pPr>
      <w:hyperlink w:anchor="_Toc24719685" w:history="1">
        <w:r w:rsidR="00930130" w:rsidRPr="007304CE">
          <w:rPr>
            <w:rStyle w:val="Hyperlink"/>
            <w:noProof/>
          </w:rPr>
          <w:t xml:space="preserve">2.4 Keterkaitan Hasil Studi/ </w:t>
        </w:r>
        <w:r w:rsidR="00930130" w:rsidRPr="007304CE">
          <w:rPr>
            <w:rStyle w:val="Hyperlink"/>
            <w:i/>
            <w:iCs/>
            <w:noProof/>
          </w:rPr>
          <w:t>Training</w:t>
        </w:r>
        <w:r w:rsidR="00930130" w:rsidRPr="007304CE">
          <w:rPr>
            <w:rStyle w:val="Hyperlink"/>
            <w:noProof/>
          </w:rPr>
          <w:t xml:space="preserve"> dengan Pekerjaan</w:t>
        </w:r>
        <w:r w:rsidR="00930130">
          <w:rPr>
            <w:noProof/>
            <w:webHidden/>
          </w:rPr>
          <w:tab/>
        </w:r>
        <w:r w:rsidR="00930130">
          <w:rPr>
            <w:noProof/>
            <w:webHidden/>
          </w:rPr>
          <w:fldChar w:fldCharType="begin"/>
        </w:r>
        <w:r w:rsidR="00930130">
          <w:rPr>
            <w:noProof/>
            <w:webHidden/>
          </w:rPr>
          <w:instrText xml:space="preserve"> PAGEREF _Toc24719685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0CD848D9" w14:textId="3B37F6E0" w:rsidR="00930130" w:rsidRDefault="00196302">
      <w:pPr>
        <w:pStyle w:val="TOC2"/>
        <w:tabs>
          <w:tab w:val="right" w:leader="dot" w:pos="7927"/>
        </w:tabs>
        <w:rPr>
          <w:rFonts w:eastAsiaTheme="minorEastAsia"/>
          <w:noProof/>
          <w:sz w:val="22"/>
          <w:szCs w:val="22"/>
          <w:lang w:val="en-US"/>
        </w:rPr>
      </w:pPr>
      <w:hyperlink w:anchor="_Toc24719686" w:history="1">
        <w:r w:rsidR="00930130" w:rsidRPr="007304CE">
          <w:rPr>
            <w:rStyle w:val="Hyperlink"/>
            <w:noProof/>
          </w:rPr>
          <w:t>2.5 Timeline Proyek</w:t>
        </w:r>
        <w:r w:rsidR="00930130">
          <w:rPr>
            <w:noProof/>
            <w:webHidden/>
          </w:rPr>
          <w:tab/>
        </w:r>
        <w:r w:rsidR="00930130">
          <w:rPr>
            <w:noProof/>
            <w:webHidden/>
          </w:rPr>
          <w:fldChar w:fldCharType="begin"/>
        </w:r>
        <w:r w:rsidR="00930130">
          <w:rPr>
            <w:noProof/>
            <w:webHidden/>
          </w:rPr>
          <w:instrText xml:space="preserve"> PAGEREF _Toc24719686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606F536B" w14:textId="352BF9A4" w:rsidR="00930130" w:rsidRDefault="00196302">
      <w:pPr>
        <w:pStyle w:val="TOC1"/>
        <w:tabs>
          <w:tab w:val="right" w:leader="dot" w:pos="7927"/>
        </w:tabs>
        <w:rPr>
          <w:rFonts w:eastAsiaTheme="minorEastAsia"/>
          <w:noProof/>
          <w:sz w:val="22"/>
          <w:szCs w:val="22"/>
          <w:lang w:val="en-US"/>
        </w:rPr>
      </w:pPr>
      <w:hyperlink w:anchor="_Toc24719687" w:history="1">
        <w:r w:rsidR="00930130" w:rsidRPr="007304CE">
          <w:rPr>
            <w:rStyle w:val="Hyperlink"/>
            <w:noProof/>
          </w:rPr>
          <w:t>BAB 3 LANDASAN TEORI</w:t>
        </w:r>
        <w:r w:rsidR="00930130">
          <w:rPr>
            <w:noProof/>
            <w:webHidden/>
          </w:rPr>
          <w:tab/>
        </w:r>
        <w:r w:rsidR="00930130">
          <w:rPr>
            <w:noProof/>
            <w:webHidden/>
          </w:rPr>
          <w:fldChar w:fldCharType="begin"/>
        </w:r>
        <w:r w:rsidR="00930130">
          <w:rPr>
            <w:noProof/>
            <w:webHidden/>
          </w:rPr>
          <w:instrText xml:space="preserve"> PAGEREF _Toc24719687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29E01E9E" w14:textId="019587B0" w:rsidR="00930130" w:rsidRDefault="00196302">
      <w:pPr>
        <w:pStyle w:val="TOC2"/>
        <w:tabs>
          <w:tab w:val="right" w:leader="dot" w:pos="7927"/>
        </w:tabs>
        <w:rPr>
          <w:rFonts w:eastAsiaTheme="minorEastAsia"/>
          <w:noProof/>
          <w:sz w:val="22"/>
          <w:szCs w:val="22"/>
          <w:lang w:val="en-US"/>
        </w:rPr>
      </w:pPr>
      <w:hyperlink w:anchor="_Toc24719688" w:history="1">
        <w:r w:rsidR="00930130" w:rsidRPr="007304CE">
          <w:rPr>
            <w:rStyle w:val="Hyperlink"/>
            <w:noProof/>
          </w:rPr>
          <w:t>3.1 Teori 1 (Heading 2)</w:t>
        </w:r>
        <w:r w:rsidR="00930130">
          <w:rPr>
            <w:noProof/>
            <w:webHidden/>
          </w:rPr>
          <w:tab/>
        </w:r>
        <w:r w:rsidR="00930130">
          <w:rPr>
            <w:noProof/>
            <w:webHidden/>
          </w:rPr>
          <w:fldChar w:fldCharType="begin"/>
        </w:r>
        <w:r w:rsidR="00930130">
          <w:rPr>
            <w:noProof/>
            <w:webHidden/>
          </w:rPr>
          <w:instrText xml:space="preserve"> PAGEREF _Toc24719688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160358B6" w14:textId="2091A16D" w:rsidR="00930130" w:rsidRDefault="00196302">
      <w:pPr>
        <w:pStyle w:val="TOC3"/>
        <w:tabs>
          <w:tab w:val="right" w:leader="dot" w:pos="7927"/>
        </w:tabs>
        <w:rPr>
          <w:rFonts w:eastAsiaTheme="minorEastAsia"/>
          <w:noProof/>
          <w:sz w:val="22"/>
          <w:szCs w:val="22"/>
          <w:lang w:val="en-US"/>
        </w:rPr>
      </w:pPr>
      <w:hyperlink w:anchor="_Toc24719689" w:history="1">
        <w:r w:rsidR="00930130" w:rsidRPr="007304CE">
          <w:rPr>
            <w:rStyle w:val="Hyperlink"/>
            <w:noProof/>
          </w:rPr>
          <w:t>3.1.1 Sub Teori 1 (Heading 3)</w:t>
        </w:r>
        <w:r w:rsidR="00930130">
          <w:rPr>
            <w:noProof/>
            <w:webHidden/>
          </w:rPr>
          <w:tab/>
        </w:r>
        <w:r w:rsidR="00930130">
          <w:rPr>
            <w:noProof/>
            <w:webHidden/>
          </w:rPr>
          <w:fldChar w:fldCharType="begin"/>
        </w:r>
        <w:r w:rsidR="00930130">
          <w:rPr>
            <w:noProof/>
            <w:webHidden/>
          </w:rPr>
          <w:instrText xml:space="preserve"> PAGEREF _Toc24719689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196EF245" w14:textId="7AE3E487" w:rsidR="00930130" w:rsidRDefault="00196302">
      <w:pPr>
        <w:pStyle w:val="TOC3"/>
        <w:tabs>
          <w:tab w:val="right" w:leader="dot" w:pos="7927"/>
        </w:tabs>
        <w:rPr>
          <w:rFonts w:eastAsiaTheme="minorEastAsia"/>
          <w:noProof/>
          <w:sz w:val="22"/>
          <w:szCs w:val="22"/>
          <w:lang w:val="en-US"/>
        </w:rPr>
      </w:pPr>
      <w:hyperlink w:anchor="_Toc24719690" w:history="1">
        <w:r w:rsidR="00930130" w:rsidRPr="007304CE">
          <w:rPr>
            <w:rStyle w:val="Hyperlink"/>
            <w:noProof/>
          </w:rPr>
          <w:t>3.1.2 Sub Teori 2 (Heading 3)</w:t>
        </w:r>
        <w:r w:rsidR="00930130">
          <w:rPr>
            <w:noProof/>
            <w:webHidden/>
          </w:rPr>
          <w:tab/>
        </w:r>
        <w:r w:rsidR="00930130">
          <w:rPr>
            <w:noProof/>
            <w:webHidden/>
          </w:rPr>
          <w:fldChar w:fldCharType="begin"/>
        </w:r>
        <w:r w:rsidR="00930130">
          <w:rPr>
            <w:noProof/>
            <w:webHidden/>
          </w:rPr>
          <w:instrText xml:space="preserve"> PAGEREF _Toc24719690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505104BA" w14:textId="395E4167" w:rsidR="00930130" w:rsidRDefault="00196302">
      <w:pPr>
        <w:pStyle w:val="TOC4"/>
        <w:tabs>
          <w:tab w:val="right" w:leader="dot" w:pos="7927"/>
        </w:tabs>
        <w:rPr>
          <w:rFonts w:eastAsiaTheme="minorEastAsia"/>
          <w:noProof/>
          <w:sz w:val="22"/>
          <w:szCs w:val="22"/>
          <w:lang w:val="en-US"/>
        </w:rPr>
      </w:pPr>
      <w:hyperlink w:anchor="_Toc24719691" w:history="1">
        <w:r w:rsidR="00930130" w:rsidRPr="007304CE">
          <w:rPr>
            <w:rStyle w:val="Hyperlink"/>
            <w:noProof/>
          </w:rPr>
          <w:t>3.1.2.1 Sub-Sub Teori 1 (Heading 4)</w:t>
        </w:r>
        <w:r w:rsidR="00930130">
          <w:rPr>
            <w:noProof/>
            <w:webHidden/>
          </w:rPr>
          <w:tab/>
        </w:r>
        <w:r w:rsidR="00930130">
          <w:rPr>
            <w:noProof/>
            <w:webHidden/>
          </w:rPr>
          <w:fldChar w:fldCharType="begin"/>
        </w:r>
        <w:r w:rsidR="00930130">
          <w:rPr>
            <w:noProof/>
            <w:webHidden/>
          </w:rPr>
          <w:instrText xml:space="preserve"> PAGEREF _Toc24719691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F2F2E3C" w14:textId="43C48B18" w:rsidR="00930130" w:rsidRDefault="00196302">
      <w:pPr>
        <w:pStyle w:val="TOC4"/>
        <w:tabs>
          <w:tab w:val="right" w:leader="dot" w:pos="7927"/>
        </w:tabs>
        <w:rPr>
          <w:rFonts w:eastAsiaTheme="minorEastAsia"/>
          <w:noProof/>
          <w:sz w:val="22"/>
          <w:szCs w:val="22"/>
          <w:lang w:val="en-US"/>
        </w:rPr>
      </w:pPr>
      <w:hyperlink w:anchor="_Toc24719692" w:history="1">
        <w:r w:rsidR="00930130" w:rsidRPr="007304CE">
          <w:rPr>
            <w:rStyle w:val="Hyperlink"/>
            <w:noProof/>
          </w:rPr>
          <w:t>3.1.2.2 Sub-Sub Teori 2 (Heading 4)</w:t>
        </w:r>
        <w:r w:rsidR="00930130">
          <w:rPr>
            <w:noProof/>
            <w:webHidden/>
          </w:rPr>
          <w:tab/>
        </w:r>
        <w:r w:rsidR="00930130">
          <w:rPr>
            <w:noProof/>
            <w:webHidden/>
          </w:rPr>
          <w:fldChar w:fldCharType="begin"/>
        </w:r>
        <w:r w:rsidR="00930130">
          <w:rPr>
            <w:noProof/>
            <w:webHidden/>
          </w:rPr>
          <w:instrText xml:space="preserve"> PAGEREF _Toc24719692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600D8564" w14:textId="648D9CEA" w:rsidR="00930130" w:rsidRDefault="00196302">
      <w:pPr>
        <w:pStyle w:val="TOC2"/>
        <w:tabs>
          <w:tab w:val="right" w:leader="dot" w:pos="7927"/>
        </w:tabs>
        <w:rPr>
          <w:rFonts w:eastAsiaTheme="minorEastAsia"/>
          <w:noProof/>
          <w:sz w:val="22"/>
          <w:szCs w:val="22"/>
          <w:lang w:val="en-US"/>
        </w:rPr>
      </w:pPr>
      <w:hyperlink w:anchor="_Toc24719693" w:history="1">
        <w:r w:rsidR="00930130" w:rsidRPr="007304CE">
          <w:rPr>
            <w:rStyle w:val="Hyperlink"/>
            <w:noProof/>
          </w:rPr>
          <w:t>3.2 Gambar</w:t>
        </w:r>
        <w:r w:rsidR="00930130">
          <w:rPr>
            <w:noProof/>
            <w:webHidden/>
          </w:rPr>
          <w:tab/>
        </w:r>
        <w:r w:rsidR="00930130">
          <w:rPr>
            <w:noProof/>
            <w:webHidden/>
          </w:rPr>
          <w:fldChar w:fldCharType="begin"/>
        </w:r>
        <w:r w:rsidR="00930130">
          <w:rPr>
            <w:noProof/>
            <w:webHidden/>
          </w:rPr>
          <w:instrText xml:space="preserve"> PAGEREF _Toc24719693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01C3461E" w14:textId="7EAF31D7" w:rsidR="00930130" w:rsidRDefault="00196302">
      <w:pPr>
        <w:pStyle w:val="TOC2"/>
        <w:tabs>
          <w:tab w:val="right" w:leader="dot" w:pos="7927"/>
        </w:tabs>
        <w:rPr>
          <w:rFonts w:eastAsiaTheme="minorEastAsia"/>
          <w:noProof/>
          <w:sz w:val="22"/>
          <w:szCs w:val="22"/>
          <w:lang w:val="en-US"/>
        </w:rPr>
      </w:pPr>
      <w:hyperlink w:anchor="_Toc24719694" w:history="1">
        <w:r w:rsidR="00930130" w:rsidRPr="007304CE">
          <w:rPr>
            <w:rStyle w:val="Hyperlink"/>
            <w:noProof/>
          </w:rPr>
          <w:t>3.3 Tabel</w:t>
        </w:r>
        <w:r w:rsidR="00930130">
          <w:rPr>
            <w:noProof/>
            <w:webHidden/>
          </w:rPr>
          <w:tab/>
        </w:r>
        <w:r w:rsidR="00930130">
          <w:rPr>
            <w:noProof/>
            <w:webHidden/>
          </w:rPr>
          <w:fldChar w:fldCharType="begin"/>
        </w:r>
        <w:r w:rsidR="00930130">
          <w:rPr>
            <w:noProof/>
            <w:webHidden/>
          </w:rPr>
          <w:instrText xml:space="preserve"> PAGEREF _Toc24719694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3B6598E2" w14:textId="0FB5AC42" w:rsidR="00930130" w:rsidRDefault="00196302">
      <w:pPr>
        <w:pStyle w:val="TOC1"/>
        <w:tabs>
          <w:tab w:val="right" w:leader="dot" w:pos="7927"/>
        </w:tabs>
        <w:rPr>
          <w:rFonts w:eastAsiaTheme="minorEastAsia"/>
          <w:noProof/>
          <w:sz w:val="22"/>
          <w:szCs w:val="22"/>
          <w:lang w:val="en-US"/>
        </w:rPr>
      </w:pPr>
      <w:hyperlink w:anchor="_Toc24719695" w:history="1">
        <w:r w:rsidR="00930130" w:rsidRPr="007304CE">
          <w:rPr>
            <w:rStyle w:val="Hyperlink"/>
            <w:noProof/>
          </w:rPr>
          <w:t>BAB 4</w:t>
        </w:r>
        <w:r w:rsidR="00930130" w:rsidRPr="007304CE">
          <w:rPr>
            <w:rStyle w:val="Hyperlink"/>
            <w:noProof/>
            <w:lang w:val="en-US"/>
          </w:rPr>
          <w:t xml:space="preserve"> Hasil Pekerjaan</w:t>
        </w:r>
        <w:r w:rsidR="00930130">
          <w:rPr>
            <w:noProof/>
            <w:webHidden/>
          </w:rPr>
          <w:tab/>
        </w:r>
        <w:r w:rsidR="00930130">
          <w:rPr>
            <w:noProof/>
            <w:webHidden/>
          </w:rPr>
          <w:fldChar w:fldCharType="begin"/>
        </w:r>
        <w:r w:rsidR="00930130">
          <w:rPr>
            <w:noProof/>
            <w:webHidden/>
          </w:rPr>
          <w:instrText xml:space="preserve"> PAGEREF _Toc24719695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3A6E17B" w14:textId="17966CB8" w:rsidR="00930130" w:rsidRDefault="00196302">
      <w:pPr>
        <w:pStyle w:val="TOC2"/>
        <w:tabs>
          <w:tab w:val="right" w:leader="dot" w:pos="7927"/>
        </w:tabs>
        <w:rPr>
          <w:rFonts w:eastAsiaTheme="minorEastAsia"/>
          <w:noProof/>
          <w:sz w:val="22"/>
          <w:szCs w:val="22"/>
          <w:lang w:val="en-US"/>
        </w:rPr>
      </w:pPr>
      <w:hyperlink w:anchor="_Toc24719696" w:history="1">
        <w:r w:rsidR="00930130" w:rsidRPr="007304CE">
          <w:rPr>
            <w:rStyle w:val="Hyperlink"/>
            <w:noProof/>
          </w:rPr>
          <w:t>4.1 Tahapan Implementasi</w:t>
        </w:r>
        <w:r w:rsidR="00930130">
          <w:rPr>
            <w:noProof/>
            <w:webHidden/>
          </w:rPr>
          <w:tab/>
        </w:r>
        <w:r w:rsidR="00930130">
          <w:rPr>
            <w:noProof/>
            <w:webHidden/>
          </w:rPr>
          <w:fldChar w:fldCharType="begin"/>
        </w:r>
        <w:r w:rsidR="00930130">
          <w:rPr>
            <w:noProof/>
            <w:webHidden/>
          </w:rPr>
          <w:instrText xml:space="preserve"> PAGEREF _Toc24719696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7425122F" w14:textId="1B9062F8" w:rsidR="00930130" w:rsidRDefault="00196302">
      <w:pPr>
        <w:pStyle w:val="TOC2"/>
        <w:tabs>
          <w:tab w:val="right" w:leader="dot" w:pos="7927"/>
        </w:tabs>
        <w:rPr>
          <w:rFonts w:eastAsiaTheme="minorEastAsia"/>
          <w:noProof/>
          <w:sz w:val="22"/>
          <w:szCs w:val="22"/>
          <w:lang w:val="en-US"/>
        </w:rPr>
      </w:pPr>
      <w:hyperlink w:anchor="_Toc24719697" w:history="1">
        <w:r w:rsidR="00930130" w:rsidRPr="007304CE">
          <w:rPr>
            <w:rStyle w:val="Hyperlink"/>
            <w:noProof/>
          </w:rPr>
          <w:t>4.2 Produk/Jasa yang dihasilkan</w:t>
        </w:r>
        <w:r w:rsidR="00930130">
          <w:rPr>
            <w:noProof/>
            <w:webHidden/>
          </w:rPr>
          <w:tab/>
        </w:r>
        <w:r w:rsidR="00930130">
          <w:rPr>
            <w:noProof/>
            <w:webHidden/>
          </w:rPr>
          <w:fldChar w:fldCharType="begin"/>
        </w:r>
        <w:r w:rsidR="00930130">
          <w:rPr>
            <w:noProof/>
            <w:webHidden/>
          </w:rPr>
          <w:instrText xml:space="preserve"> PAGEREF _Toc24719697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4D37817F" w14:textId="415FAFB3" w:rsidR="00930130" w:rsidRDefault="00196302">
      <w:pPr>
        <w:pStyle w:val="TOC2"/>
        <w:tabs>
          <w:tab w:val="right" w:leader="dot" w:pos="7927"/>
        </w:tabs>
        <w:rPr>
          <w:rFonts w:eastAsiaTheme="minorEastAsia"/>
          <w:noProof/>
          <w:sz w:val="22"/>
          <w:szCs w:val="22"/>
          <w:lang w:val="en-US"/>
        </w:rPr>
      </w:pPr>
      <w:hyperlink w:anchor="_Toc24719698" w:history="1">
        <w:r w:rsidR="00930130" w:rsidRPr="007304CE">
          <w:rPr>
            <w:rStyle w:val="Hyperlink"/>
            <w:noProof/>
          </w:rPr>
          <w:t>4.3 Evaluasi Hasil Kerja</w:t>
        </w:r>
        <w:r w:rsidR="00930130">
          <w:rPr>
            <w:noProof/>
            <w:webHidden/>
          </w:rPr>
          <w:tab/>
        </w:r>
        <w:r w:rsidR="00930130">
          <w:rPr>
            <w:noProof/>
            <w:webHidden/>
          </w:rPr>
          <w:fldChar w:fldCharType="begin"/>
        </w:r>
        <w:r w:rsidR="00930130">
          <w:rPr>
            <w:noProof/>
            <w:webHidden/>
          </w:rPr>
          <w:instrText xml:space="preserve"> PAGEREF _Toc24719698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656FB8AE" w14:textId="64CDB0B8" w:rsidR="00930130" w:rsidRDefault="00196302">
      <w:pPr>
        <w:pStyle w:val="TOC1"/>
        <w:tabs>
          <w:tab w:val="right" w:leader="dot" w:pos="7927"/>
        </w:tabs>
        <w:rPr>
          <w:rFonts w:eastAsiaTheme="minorEastAsia"/>
          <w:noProof/>
          <w:sz w:val="22"/>
          <w:szCs w:val="22"/>
          <w:lang w:val="en-US"/>
        </w:rPr>
      </w:pPr>
      <w:hyperlink w:anchor="_Toc24719699" w:history="1">
        <w:r w:rsidR="00930130" w:rsidRPr="007304CE">
          <w:rPr>
            <w:rStyle w:val="Hyperlink"/>
            <w:noProof/>
          </w:rPr>
          <w:t>BAB 5 SIMPULAN DAN SARAN</w:t>
        </w:r>
        <w:r w:rsidR="00930130">
          <w:rPr>
            <w:noProof/>
            <w:webHidden/>
          </w:rPr>
          <w:tab/>
        </w:r>
        <w:r w:rsidR="00930130">
          <w:rPr>
            <w:noProof/>
            <w:webHidden/>
          </w:rPr>
          <w:fldChar w:fldCharType="begin"/>
        </w:r>
        <w:r w:rsidR="00930130">
          <w:rPr>
            <w:noProof/>
            <w:webHidden/>
          </w:rPr>
          <w:instrText xml:space="preserve"> PAGEREF _Toc24719699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0A0CD95C" w14:textId="49BAB255" w:rsidR="00930130" w:rsidRDefault="00196302">
      <w:pPr>
        <w:pStyle w:val="TOC2"/>
        <w:tabs>
          <w:tab w:val="right" w:leader="dot" w:pos="7927"/>
        </w:tabs>
        <w:rPr>
          <w:rFonts w:eastAsiaTheme="minorEastAsia"/>
          <w:noProof/>
          <w:sz w:val="22"/>
          <w:szCs w:val="22"/>
          <w:lang w:val="en-US"/>
        </w:rPr>
      </w:pPr>
      <w:hyperlink w:anchor="_Toc24719700" w:history="1">
        <w:r w:rsidR="00930130" w:rsidRPr="007304CE">
          <w:rPr>
            <w:rStyle w:val="Hyperlink"/>
            <w:noProof/>
          </w:rPr>
          <w:t>5.1 Simpulan</w:t>
        </w:r>
        <w:r w:rsidR="00930130">
          <w:rPr>
            <w:noProof/>
            <w:webHidden/>
          </w:rPr>
          <w:tab/>
        </w:r>
        <w:r w:rsidR="00930130">
          <w:rPr>
            <w:noProof/>
            <w:webHidden/>
          </w:rPr>
          <w:fldChar w:fldCharType="begin"/>
        </w:r>
        <w:r w:rsidR="00930130">
          <w:rPr>
            <w:noProof/>
            <w:webHidden/>
          </w:rPr>
          <w:instrText xml:space="preserve"> PAGEREF _Toc24719700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29FB5259" w14:textId="462DAAB9" w:rsidR="00930130" w:rsidRDefault="00196302">
      <w:pPr>
        <w:pStyle w:val="TOC2"/>
        <w:tabs>
          <w:tab w:val="right" w:leader="dot" w:pos="7927"/>
        </w:tabs>
        <w:rPr>
          <w:rFonts w:eastAsiaTheme="minorEastAsia"/>
          <w:noProof/>
          <w:sz w:val="22"/>
          <w:szCs w:val="22"/>
          <w:lang w:val="en-US"/>
        </w:rPr>
      </w:pPr>
      <w:hyperlink w:anchor="_Toc24719701" w:history="1">
        <w:r w:rsidR="00930130" w:rsidRPr="007304CE">
          <w:rPr>
            <w:rStyle w:val="Hyperlink"/>
            <w:noProof/>
          </w:rPr>
          <w:t>5.2 Saran</w:t>
        </w:r>
        <w:r w:rsidR="00930130">
          <w:rPr>
            <w:noProof/>
            <w:webHidden/>
          </w:rPr>
          <w:tab/>
        </w:r>
        <w:r w:rsidR="00930130">
          <w:rPr>
            <w:noProof/>
            <w:webHidden/>
          </w:rPr>
          <w:fldChar w:fldCharType="begin"/>
        </w:r>
        <w:r w:rsidR="00930130">
          <w:rPr>
            <w:noProof/>
            <w:webHidden/>
          </w:rPr>
          <w:instrText xml:space="preserve"> PAGEREF _Toc24719701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2992F574" w14:textId="25CF3577" w:rsidR="00930130" w:rsidRDefault="00196302">
      <w:pPr>
        <w:pStyle w:val="TOC1"/>
        <w:tabs>
          <w:tab w:val="right" w:leader="dot" w:pos="7927"/>
        </w:tabs>
        <w:rPr>
          <w:rFonts w:eastAsiaTheme="minorEastAsia"/>
          <w:noProof/>
          <w:sz w:val="22"/>
          <w:szCs w:val="22"/>
          <w:lang w:val="en-US"/>
        </w:rPr>
      </w:pPr>
      <w:hyperlink w:anchor="_Toc24719702" w:history="1">
        <w:r w:rsidR="00930130" w:rsidRPr="007304CE">
          <w:rPr>
            <w:rStyle w:val="Hyperlink"/>
            <w:noProof/>
          </w:rPr>
          <w:t>DAFTAR PUSTAKA</w:t>
        </w:r>
        <w:r w:rsidR="00930130">
          <w:rPr>
            <w:noProof/>
            <w:webHidden/>
          </w:rPr>
          <w:tab/>
        </w:r>
        <w:r w:rsidR="00930130">
          <w:rPr>
            <w:noProof/>
            <w:webHidden/>
          </w:rPr>
          <w:fldChar w:fldCharType="begin"/>
        </w:r>
        <w:r w:rsidR="00930130">
          <w:rPr>
            <w:noProof/>
            <w:webHidden/>
          </w:rPr>
          <w:instrText xml:space="preserve"> PAGEREF _Toc24719702 \h </w:instrText>
        </w:r>
        <w:r w:rsidR="00930130">
          <w:rPr>
            <w:noProof/>
            <w:webHidden/>
          </w:rPr>
        </w:r>
        <w:r w:rsidR="00930130">
          <w:rPr>
            <w:noProof/>
            <w:webHidden/>
          </w:rPr>
          <w:fldChar w:fldCharType="separate"/>
        </w:r>
        <w:r w:rsidR="00454F23">
          <w:rPr>
            <w:noProof/>
            <w:webHidden/>
          </w:rPr>
          <w:t>1</w:t>
        </w:r>
        <w:r w:rsidR="00930130">
          <w:rPr>
            <w:noProof/>
            <w:webHidden/>
          </w:rPr>
          <w:fldChar w:fldCharType="end"/>
        </w:r>
      </w:hyperlink>
    </w:p>
    <w:p w14:paraId="05DF23CF" w14:textId="327A73D7" w:rsidR="00930130" w:rsidRDefault="00196302">
      <w:pPr>
        <w:pStyle w:val="TOC1"/>
        <w:tabs>
          <w:tab w:val="right" w:leader="dot" w:pos="7927"/>
        </w:tabs>
        <w:rPr>
          <w:rFonts w:eastAsiaTheme="minorEastAsia"/>
          <w:noProof/>
          <w:sz w:val="22"/>
          <w:szCs w:val="22"/>
          <w:lang w:val="en-US"/>
        </w:rPr>
      </w:pPr>
      <w:hyperlink w:anchor="_Toc24719703" w:history="1">
        <w:r w:rsidR="00930130" w:rsidRPr="007304CE">
          <w:rPr>
            <w:rStyle w:val="Hyperlink"/>
            <w:noProof/>
          </w:rPr>
          <w:t>LAMPIRAN A NAMA LAMPIRAN</w:t>
        </w:r>
        <w:r w:rsidR="00930130">
          <w:rPr>
            <w:noProof/>
            <w:webHidden/>
          </w:rPr>
          <w:tab/>
        </w:r>
        <w:r w:rsidR="00930130">
          <w:rPr>
            <w:noProof/>
            <w:webHidden/>
          </w:rPr>
          <w:fldChar w:fldCharType="begin"/>
        </w:r>
        <w:r w:rsidR="00930130">
          <w:rPr>
            <w:noProof/>
            <w:webHidden/>
          </w:rPr>
          <w:instrText xml:space="preserve"> PAGEREF _Toc24719703 \h </w:instrText>
        </w:r>
        <w:r w:rsidR="00930130">
          <w:rPr>
            <w:noProof/>
            <w:webHidden/>
          </w:rPr>
        </w:r>
        <w:r w:rsidR="00930130">
          <w:rPr>
            <w:noProof/>
            <w:webHidden/>
          </w:rPr>
          <w:fldChar w:fldCharType="separate"/>
        </w:r>
        <w:r w:rsidR="00454F23">
          <w:rPr>
            <w:noProof/>
            <w:webHidden/>
          </w:rPr>
          <w:t>A-1</w:t>
        </w:r>
        <w:r w:rsidR="00930130">
          <w:rPr>
            <w:noProof/>
            <w:webHidden/>
          </w:rPr>
          <w:fldChar w:fldCharType="end"/>
        </w:r>
      </w:hyperlink>
    </w:p>
    <w:p w14:paraId="5C6D664F" w14:textId="0035D832" w:rsidR="00930130" w:rsidRDefault="00196302">
      <w:pPr>
        <w:pStyle w:val="TOC1"/>
        <w:tabs>
          <w:tab w:val="right" w:leader="dot" w:pos="7927"/>
        </w:tabs>
        <w:rPr>
          <w:rFonts w:eastAsiaTheme="minorEastAsia"/>
          <w:noProof/>
          <w:sz w:val="22"/>
          <w:szCs w:val="22"/>
          <w:lang w:val="en-US"/>
        </w:rPr>
      </w:pPr>
      <w:hyperlink w:anchor="_Toc24719704" w:history="1">
        <w:r w:rsidR="00930130" w:rsidRPr="007304CE">
          <w:rPr>
            <w:rStyle w:val="Hyperlink"/>
            <w:noProof/>
          </w:rPr>
          <w:t>LAMPIRAN B NAMA LAMPIRAN</w:t>
        </w:r>
        <w:r w:rsidR="00930130">
          <w:rPr>
            <w:noProof/>
            <w:webHidden/>
          </w:rPr>
          <w:tab/>
        </w:r>
        <w:r w:rsidR="00930130">
          <w:rPr>
            <w:noProof/>
            <w:webHidden/>
          </w:rPr>
          <w:fldChar w:fldCharType="begin"/>
        </w:r>
        <w:r w:rsidR="00930130">
          <w:rPr>
            <w:noProof/>
            <w:webHidden/>
          </w:rPr>
          <w:instrText xml:space="preserve"> PAGEREF _Toc24719704 \h </w:instrText>
        </w:r>
        <w:r w:rsidR="00930130">
          <w:rPr>
            <w:noProof/>
            <w:webHidden/>
          </w:rPr>
        </w:r>
        <w:r w:rsidR="00930130">
          <w:rPr>
            <w:noProof/>
            <w:webHidden/>
          </w:rPr>
          <w:fldChar w:fldCharType="separate"/>
        </w:r>
        <w:r w:rsidR="00454F23">
          <w:rPr>
            <w:noProof/>
            <w:webHidden/>
          </w:rPr>
          <w:t>B-1</w:t>
        </w:r>
        <w:r w:rsidR="00930130">
          <w:rPr>
            <w:noProof/>
            <w:webHidden/>
          </w:rPr>
          <w:fldChar w:fldCharType="end"/>
        </w:r>
      </w:hyperlink>
    </w:p>
    <w:p w14:paraId="6BFAC1AF" w14:textId="0254D7B5" w:rsidR="00930130" w:rsidRDefault="00196302">
      <w:pPr>
        <w:pStyle w:val="TOC1"/>
        <w:tabs>
          <w:tab w:val="right" w:leader="dot" w:pos="7927"/>
        </w:tabs>
        <w:rPr>
          <w:rFonts w:eastAsiaTheme="minorEastAsia"/>
          <w:noProof/>
          <w:sz w:val="22"/>
          <w:szCs w:val="22"/>
          <w:lang w:val="en-US"/>
        </w:rPr>
      </w:pPr>
      <w:hyperlink w:anchor="_Toc24719705" w:history="1">
        <w:r w:rsidR="00930130" w:rsidRPr="007304CE">
          <w:rPr>
            <w:rStyle w:val="Hyperlink"/>
            <w:noProof/>
          </w:rPr>
          <w:t>LAMPIRAN C NAMA LAMPIRAN</w:t>
        </w:r>
        <w:r w:rsidR="00930130">
          <w:rPr>
            <w:noProof/>
            <w:webHidden/>
          </w:rPr>
          <w:tab/>
        </w:r>
        <w:r w:rsidR="00930130">
          <w:rPr>
            <w:noProof/>
            <w:webHidden/>
          </w:rPr>
          <w:fldChar w:fldCharType="begin"/>
        </w:r>
        <w:r w:rsidR="00930130">
          <w:rPr>
            <w:noProof/>
            <w:webHidden/>
          </w:rPr>
          <w:instrText xml:space="preserve"> PAGEREF _Toc24719705 \h </w:instrText>
        </w:r>
        <w:r w:rsidR="00930130">
          <w:rPr>
            <w:noProof/>
            <w:webHidden/>
          </w:rPr>
        </w:r>
        <w:r w:rsidR="00930130">
          <w:rPr>
            <w:noProof/>
            <w:webHidden/>
          </w:rPr>
          <w:fldChar w:fldCharType="separate"/>
        </w:r>
        <w:r w:rsidR="00454F23">
          <w:rPr>
            <w:noProof/>
            <w:webHidden/>
          </w:rPr>
          <w:t>C-1</w:t>
        </w:r>
        <w:r w:rsidR="00930130">
          <w:rPr>
            <w:noProof/>
            <w:webHidden/>
          </w:rPr>
          <w:fldChar w:fldCharType="end"/>
        </w:r>
      </w:hyperlink>
    </w:p>
    <w:p w14:paraId="0DE54060" w14:textId="77777777" w:rsidR="00213FBC" w:rsidRPr="004E347A" w:rsidRDefault="00213FBC" w:rsidP="0006017B">
      <w:r w:rsidRPr="004E347A">
        <w:fldChar w:fldCharType="end"/>
      </w:r>
    </w:p>
    <w:p w14:paraId="2EE368A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531ECCF" w14:textId="77777777" w:rsidR="0006017B" w:rsidRPr="004E347A" w:rsidRDefault="0006017B" w:rsidP="0006017B">
      <w:pPr>
        <w:pStyle w:val="Heading1"/>
        <w:numPr>
          <w:ilvl w:val="0"/>
          <w:numId w:val="0"/>
        </w:numPr>
      </w:pPr>
      <w:bookmarkStart w:id="11" w:name="_Toc24719669"/>
      <w:r w:rsidRPr="004E347A">
        <w:lastRenderedPageBreak/>
        <w:t>DAFTAR GAMBAR</w:t>
      </w:r>
      <w:bookmarkEnd w:id="11"/>
    </w:p>
    <w:p w14:paraId="4756B8DC" w14:textId="77777777" w:rsidR="0006017B" w:rsidRPr="004E347A" w:rsidRDefault="0006017B" w:rsidP="0006017B"/>
    <w:p w14:paraId="64FEACD5" w14:textId="79302C91" w:rsidR="004139FA" w:rsidRDefault="00383A77">
      <w:pPr>
        <w:pStyle w:val="TableofFigures"/>
        <w:tabs>
          <w:tab w:val="right" w:leader="dot" w:pos="7927"/>
        </w:tabs>
        <w:rPr>
          <w:rFonts w:eastAsiaTheme="minorEastAsia"/>
          <w:noProof/>
          <w:sz w:val="22"/>
          <w:szCs w:val="22"/>
          <w:lang w:eastAsia="id-ID"/>
        </w:rPr>
      </w:pPr>
      <w:r w:rsidRPr="004E347A">
        <w:fldChar w:fldCharType="begin"/>
      </w:r>
      <w:r w:rsidRPr="004E347A">
        <w:instrText xml:space="preserve"> TOC \h \z \c "Gambar" </w:instrText>
      </w:r>
      <w:r w:rsidRPr="004E347A">
        <w:fldChar w:fldCharType="separate"/>
      </w:r>
      <w:hyperlink w:anchor="_Toc442447882" w:history="1">
        <w:r w:rsidR="004139FA" w:rsidRPr="0057362E">
          <w:rPr>
            <w:rStyle w:val="Hyperlink"/>
            <w:noProof/>
          </w:rPr>
          <w:t xml:space="preserve">Gambar 2.1 </w:t>
        </w:r>
        <w:r w:rsidR="004139FA" w:rsidRPr="0057362E">
          <w:rPr>
            <w:rStyle w:val="Hyperlink"/>
            <w:i/>
            <w:noProof/>
          </w:rPr>
          <w:t>Insert</w:t>
        </w:r>
        <w:r w:rsidR="004139FA" w:rsidRPr="0057362E">
          <w:rPr>
            <w:rStyle w:val="Hyperlink"/>
            <w:noProof/>
          </w:rPr>
          <w:t xml:space="preserve"> </w:t>
        </w:r>
        <w:r w:rsidR="004139FA" w:rsidRPr="0057362E">
          <w:rPr>
            <w:rStyle w:val="Hyperlink"/>
            <w:i/>
            <w:noProof/>
          </w:rPr>
          <w:t>Caption</w:t>
        </w:r>
        <w:r w:rsidR="004139FA" w:rsidRPr="0057362E">
          <w:rPr>
            <w:rStyle w:val="Hyperlink"/>
            <w:noProof/>
          </w:rPr>
          <w:t xml:space="preserve"> Menggunakan Menu (Style: Caption)</w:t>
        </w:r>
        <w:r w:rsidR="004139FA">
          <w:rPr>
            <w:noProof/>
            <w:webHidden/>
          </w:rPr>
          <w:tab/>
        </w:r>
        <w:r w:rsidR="004139FA">
          <w:rPr>
            <w:noProof/>
            <w:webHidden/>
          </w:rPr>
          <w:fldChar w:fldCharType="begin"/>
        </w:r>
        <w:r w:rsidR="004139FA">
          <w:rPr>
            <w:noProof/>
            <w:webHidden/>
          </w:rPr>
          <w:instrText xml:space="preserve"> PAGEREF _Toc442447882 \h </w:instrText>
        </w:r>
        <w:r w:rsidR="004139FA">
          <w:rPr>
            <w:noProof/>
            <w:webHidden/>
          </w:rPr>
        </w:r>
        <w:r w:rsidR="004139FA">
          <w:rPr>
            <w:noProof/>
            <w:webHidden/>
          </w:rPr>
          <w:fldChar w:fldCharType="separate"/>
        </w:r>
        <w:r w:rsidR="00454F23">
          <w:rPr>
            <w:noProof/>
            <w:webHidden/>
          </w:rPr>
          <w:t>1</w:t>
        </w:r>
        <w:r w:rsidR="004139FA">
          <w:rPr>
            <w:noProof/>
            <w:webHidden/>
          </w:rPr>
          <w:fldChar w:fldCharType="end"/>
        </w:r>
      </w:hyperlink>
    </w:p>
    <w:p w14:paraId="19394A36" w14:textId="26DC9F44" w:rsidR="004139FA" w:rsidRDefault="00196302">
      <w:pPr>
        <w:pStyle w:val="TableofFigures"/>
        <w:tabs>
          <w:tab w:val="right" w:leader="dot" w:pos="7927"/>
        </w:tabs>
        <w:rPr>
          <w:rFonts w:eastAsiaTheme="minorEastAsia"/>
          <w:noProof/>
          <w:sz w:val="22"/>
          <w:szCs w:val="22"/>
          <w:lang w:eastAsia="id-ID"/>
        </w:rPr>
      </w:pPr>
      <w:hyperlink w:anchor="_Toc442447883" w:history="1">
        <w:r w:rsidR="004139FA" w:rsidRPr="0057362E">
          <w:rPr>
            <w:rStyle w:val="Hyperlink"/>
            <w:noProof/>
          </w:rPr>
          <w:t xml:space="preserve">Gambar 2.2 </w:t>
        </w:r>
        <w:r w:rsidR="004139FA" w:rsidRPr="0057362E">
          <w:rPr>
            <w:rStyle w:val="Hyperlink"/>
            <w:i/>
            <w:noProof/>
          </w:rPr>
          <w:t>Insert Caption</w:t>
        </w:r>
        <w:r w:rsidR="004139FA" w:rsidRPr="0057362E">
          <w:rPr>
            <w:rStyle w:val="Hyperlink"/>
            <w:noProof/>
          </w:rPr>
          <w:t xml:space="preserve"> Menggunakan Klik Kanan (Style: Caption)</w:t>
        </w:r>
        <w:r w:rsidR="004139FA">
          <w:rPr>
            <w:noProof/>
            <w:webHidden/>
          </w:rPr>
          <w:tab/>
        </w:r>
        <w:r w:rsidR="004139FA">
          <w:rPr>
            <w:noProof/>
            <w:webHidden/>
          </w:rPr>
          <w:fldChar w:fldCharType="begin"/>
        </w:r>
        <w:r w:rsidR="004139FA">
          <w:rPr>
            <w:noProof/>
            <w:webHidden/>
          </w:rPr>
          <w:instrText xml:space="preserve"> PAGEREF _Toc442447883 \h </w:instrText>
        </w:r>
        <w:r w:rsidR="004139FA">
          <w:rPr>
            <w:noProof/>
            <w:webHidden/>
          </w:rPr>
        </w:r>
        <w:r w:rsidR="004139FA">
          <w:rPr>
            <w:noProof/>
            <w:webHidden/>
          </w:rPr>
          <w:fldChar w:fldCharType="separate"/>
        </w:r>
        <w:r w:rsidR="00454F23">
          <w:rPr>
            <w:noProof/>
            <w:webHidden/>
          </w:rPr>
          <w:t>1</w:t>
        </w:r>
        <w:r w:rsidR="004139FA">
          <w:rPr>
            <w:noProof/>
            <w:webHidden/>
          </w:rPr>
          <w:fldChar w:fldCharType="end"/>
        </w:r>
      </w:hyperlink>
    </w:p>
    <w:p w14:paraId="45E0C37F" w14:textId="5E0EFEED" w:rsidR="004139FA" w:rsidRDefault="00196302">
      <w:pPr>
        <w:pStyle w:val="TableofFigures"/>
        <w:tabs>
          <w:tab w:val="right" w:leader="dot" w:pos="7927"/>
        </w:tabs>
        <w:rPr>
          <w:rFonts w:eastAsiaTheme="minorEastAsia"/>
          <w:noProof/>
          <w:sz w:val="22"/>
          <w:szCs w:val="22"/>
          <w:lang w:eastAsia="id-ID"/>
        </w:rPr>
      </w:pPr>
      <w:hyperlink w:anchor="_Toc442447884" w:history="1">
        <w:r w:rsidR="004139FA" w:rsidRPr="0057362E">
          <w:rPr>
            <w:rStyle w:val="Hyperlink"/>
            <w:noProof/>
          </w:rPr>
          <w:t>Gambar 2.3 Lambang Internet (Style: Caption)</w:t>
        </w:r>
        <w:r w:rsidR="004139FA">
          <w:rPr>
            <w:noProof/>
            <w:webHidden/>
          </w:rPr>
          <w:tab/>
        </w:r>
        <w:r w:rsidR="004139FA">
          <w:rPr>
            <w:noProof/>
            <w:webHidden/>
          </w:rPr>
          <w:fldChar w:fldCharType="begin"/>
        </w:r>
        <w:r w:rsidR="004139FA">
          <w:rPr>
            <w:noProof/>
            <w:webHidden/>
          </w:rPr>
          <w:instrText xml:space="preserve"> PAGEREF _Toc442447884 \h </w:instrText>
        </w:r>
        <w:r w:rsidR="004139FA">
          <w:rPr>
            <w:noProof/>
            <w:webHidden/>
          </w:rPr>
        </w:r>
        <w:r w:rsidR="004139FA">
          <w:rPr>
            <w:noProof/>
            <w:webHidden/>
          </w:rPr>
          <w:fldChar w:fldCharType="separate"/>
        </w:r>
        <w:r w:rsidR="00454F23">
          <w:rPr>
            <w:noProof/>
            <w:webHidden/>
          </w:rPr>
          <w:t>1</w:t>
        </w:r>
        <w:r w:rsidR="004139FA">
          <w:rPr>
            <w:noProof/>
            <w:webHidden/>
          </w:rPr>
          <w:fldChar w:fldCharType="end"/>
        </w:r>
      </w:hyperlink>
    </w:p>
    <w:p w14:paraId="5AB8BCB9" w14:textId="1691433A" w:rsidR="004139FA" w:rsidRDefault="00196302">
      <w:pPr>
        <w:pStyle w:val="TableofFigures"/>
        <w:tabs>
          <w:tab w:val="right" w:leader="dot" w:pos="7927"/>
        </w:tabs>
        <w:rPr>
          <w:rFonts w:eastAsiaTheme="minorEastAsia"/>
          <w:noProof/>
          <w:sz w:val="22"/>
          <w:szCs w:val="22"/>
          <w:lang w:eastAsia="id-ID"/>
        </w:rPr>
      </w:pPr>
      <w:hyperlink w:anchor="_Toc442447885" w:history="1">
        <w:r w:rsidR="004139FA" w:rsidRPr="0057362E">
          <w:rPr>
            <w:rStyle w:val="Hyperlink"/>
            <w:noProof/>
          </w:rPr>
          <w:t xml:space="preserve">Gambar 2.4 Penggunaan </w:t>
        </w:r>
        <w:r w:rsidR="004139FA" w:rsidRPr="0057362E">
          <w:rPr>
            <w:rStyle w:val="Hyperlink"/>
            <w:i/>
            <w:noProof/>
          </w:rPr>
          <w:t>Cross-Reference</w:t>
        </w:r>
        <w:r w:rsidR="004139FA">
          <w:rPr>
            <w:noProof/>
            <w:webHidden/>
          </w:rPr>
          <w:tab/>
        </w:r>
        <w:r w:rsidR="004139FA">
          <w:rPr>
            <w:noProof/>
            <w:webHidden/>
          </w:rPr>
          <w:fldChar w:fldCharType="begin"/>
        </w:r>
        <w:r w:rsidR="004139FA">
          <w:rPr>
            <w:noProof/>
            <w:webHidden/>
          </w:rPr>
          <w:instrText xml:space="preserve"> PAGEREF _Toc442447885 \h </w:instrText>
        </w:r>
        <w:r w:rsidR="004139FA">
          <w:rPr>
            <w:noProof/>
            <w:webHidden/>
          </w:rPr>
        </w:r>
        <w:r w:rsidR="004139FA">
          <w:rPr>
            <w:noProof/>
            <w:webHidden/>
          </w:rPr>
          <w:fldChar w:fldCharType="separate"/>
        </w:r>
        <w:r w:rsidR="00454F23">
          <w:rPr>
            <w:noProof/>
            <w:webHidden/>
          </w:rPr>
          <w:t>1</w:t>
        </w:r>
        <w:r w:rsidR="004139FA">
          <w:rPr>
            <w:noProof/>
            <w:webHidden/>
          </w:rPr>
          <w:fldChar w:fldCharType="end"/>
        </w:r>
      </w:hyperlink>
    </w:p>
    <w:p w14:paraId="7C2CDA06" w14:textId="77777777" w:rsidR="00213FBC" w:rsidRPr="004E347A" w:rsidRDefault="00383A77" w:rsidP="0006017B">
      <w:r w:rsidRPr="004E347A">
        <w:fldChar w:fldCharType="end"/>
      </w:r>
    </w:p>
    <w:p w14:paraId="5FB509B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3F41D2B2" w14:textId="77777777" w:rsidR="0006017B" w:rsidRPr="004E347A" w:rsidRDefault="0006017B" w:rsidP="0006017B">
      <w:pPr>
        <w:pStyle w:val="Heading1"/>
        <w:numPr>
          <w:ilvl w:val="0"/>
          <w:numId w:val="0"/>
        </w:numPr>
      </w:pPr>
      <w:bookmarkStart w:id="12" w:name="_Toc24719670"/>
      <w:r w:rsidRPr="004E347A">
        <w:lastRenderedPageBreak/>
        <w:t>DAFTAR TABEL</w:t>
      </w:r>
      <w:bookmarkEnd w:id="12"/>
    </w:p>
    <w:p w14:paraId="5B3CD91E" w14:textId="77777777" w:rsidR="0006017B" w:rsidRDefault="0006017B" w:rsidP="0006017B"/>
    <w:p w14:paraId="486247AA" w14:textId="1101D863" w:rsidR="004139FA" w:rsidRDefault="00E25AAC">
      <w:pPr>
        <w:pStyle w:val="TableofFigures"/>
        <w:tabs>
          <w:tab w:val="right" w:leader="dot" w:pos="7927"/>
        </w:tabs>
        <w:rPr>
          <w:rFonts w:eastAsiaTheme="minorEastAsia"/>
          <w:noProof/>
          <w:sz w:val="22"/>
          <w:szCs w:val="22"/>
          <w:lang w:eastAsia="id-ID"/>
        </w:rPr>
      </w:pPr>
      <w:r>
        <w:fldChar w:fldCharType="begin"/>
      </w:r>
      <w:r>
        <w:instrText xml:space="preserve"> TOC \h \z \c "Tabel" </w:instrText>
      </w:r>
      <w:r>
        <w:fldChar w:fldCharType="separate"/>
      </w:r>
      <w:hyperlink w:anchor="_Toc442447886" w:history="1">
        <w:r w:rsidR="004139FA" w:rsidRPr="003A4B84">
          <w:rPr>
            <w:rStyle w:val="Hyperlink"/>
            <w:noProof/>
          </w:rPr>
          <w:t>Tabel 2.1 Contoh Pembuatan Tabel</w:t>
        </w:r>
        <w:r w:rsidR="004139FA">
          <w:rPr>
            <w:noProof/>
            <w:webHidden/>
          </w:rPr>
          <w:tab/>
        </w:r>
        <w:r w:rsidR="004139FA">
          <w:rPr>
            <w:noProof/>
            <w:webHidden/>
          </w:rPr>
          <w:fldChar w:fldCharType="begin"/>
        </w:r>
        <w:r w:rsidR="004139FA">
          <w:rPr>
            <w:noProof/>
            <w:webHidden/>
          </w:rPr>
          <w:instrText xml:space="preserve"> PAGEREF _Toc442447886 \h </w:instrText>
        </w:r>
        <w:r w:rsidR="004139FA">
          <w:rPr>
            <w:noProof/>
            <w:webHidden/>
          </w:rPr>
        </w:r>
        <w:r w:rsidR="004139FA">
          <w:rPr>
            <w:noProof/>
            <w:webHidden/>
          </w:rPr>
          <w:fldChar w:fldCharType="separate"/>
        </w:r>
        <w:r w:rsidR="00454F23">
          <w:rPr>
            <w:noProof/>
            <w:webHidden/>
          </w:rPr>
          <w:t>1</w:t>
        </w:r>
        <w:r w:rsidR="004139FA">
          <w:rPr>
            <w:noProof/>
            <w:webHidden/>
          </w:rPr>
          <w:fldChar w:fldCharType="end"/>
        </w:r>
      </w:hyperlink>
    </w:p>
    <w:p w14:paraId="7D641095" w14:textId="77777777" w:rsidR="00E25AAC" w:rsidRPr="004E347A" w:rsidRDefault="00E25AAC" w:rsidP="0006017B">
      <w:r>
        <w:fldChar w:fldCharType="end"/>
      </w:r>
    </w:p>
    <w:p w14:paraId="02DD1D71"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7BF2E85" w14:textId="77777777" w:rsidR="0006017B" w:rsidRPr="004E347A" w:rsidRDefault="0006017B" w:rsidP="0006017B">
      <w:pPr>
        <w:pStyle w:val="Heading1"/>
        <w:numPr>
          <w:ilvl w:val="0"/>
          <w:numId w:val="0"/>
        </w:numPr>
      </w:pPr>
      <w:bookmarkStart w:id="13" w:name="_Toc24719671"/>
      <w:r w:rsidRPr="004E347A">
        <w:lastRenderedPageBreak/>
        <w:t>DAFTAR NOTASI/ LAMBANG</w:t>
      </w:r>
      <w:bookmarkEnd w:id="13"/>
    </w:p>
    <w:p w14:paraId="7C68A68A" w14:textId="77777777" w:rsidR="0006017B" w:rsidRDefault="0006017B" w:rsidP="0006017B"/>
    <w:tbl>
      <w:tblPr>
        <w:tblStyle w:val="TableGrid"/>
        <w:tblW w:w="0" w:type="auto"/>
        <w:tblLook w:val="04A0" w:firstRow="1" w:lastRow="0" w:firstColumn="1" w:lastColumn="0" w:noHBand="0" w:noVBand="1"/>
      </w:tblPr>
      <w:tblGrid>
        <w:gridCol w:w="1496"/>
        <w:gridCol w:w="2616"/>
        <w:gridCol w:w="1517"/>
        <w:gridCol w:w="2298"/>
      </w:tblGrid>
      <w:tr w:rsidR="00402406" w:rsidRPr="00402406" w14:paraId="1A0C6C77" w14:textId="77777777" w:rsidTr="00454F23">
        <w:tc>
          <w:tcPr>
            <w:tcW w:w="1496" w:type="dxa"/>
            <w:tcBorders>
              <w:bottom w:val="single" w:sz="4" w:space="0" w:color="auto"/>
            </w:tcBorders>
          </w:tcPr>
          <w:p w14:paraId="55CA0793" w14:textId="77777777" w:rsidR="00402406" w:rsidRPr="00402406" w:rsidRDefault="00402406" w:rsidP="00402406">
            <w:pPr>
              <w:jc w:val="center"/>
              <w:rPr>
                <w:b/>
              </w:rPr>
            </w:pPr>
            <w:r w:rsidRPr="00402406">
              <w:rPr>
                <w:b/>
              </w:rPr>
              <w:t>Jenis</w:t>
            </w:r>
          </w:p>
        </w:tc>
        <w:tc>
          <w:tcPr>
            <w:tcW w:w="2616" w:type="dxa"/>
          </w:tcPr>
          <w:p w14:paraId="42916D97" w14:textId="77777777" w:rsidR="00402406" w:rsidRPr="00402406" w:rsidRDefault="00402406" w:rsidP="00402406">
            <w:pPr>
              <w:jc w:val="center"/>
              <w:rPr>
                <w:b/>
              </w:rPr>
            </w:pPr>
            <w:r w:rsidRPr="00402406">
              <w:rPr>
                <w:b/>
              </w:rPr>
              <w:t>Notasi/ Lambang</w:t>
            </w:r>
          </w:p>
        </w:tc>
        <w:tc>
          <w:tcPr>
            <w:tcW w:w="1517" w:type="dxa"/>
          </w:tcPr>
          <w:p w14:paraId="602615DE" w14:textId="77777777" w:rsidR="00402406" w:rsidRPr="00402406" w:rsidRDefault="00402406" w:rsidP="00402406">
            <w:pPr>
              <w:jc w:val="center"/>
              <w:rPr>
                <w:b/>
              </w:rPr>
            </w:pPr>
            <w:r w:rsidRPr="00402406">
              <w:rPr>
                <w:b/>
              </w:rPr>
              <w:t>Nama</w:t>
            </w:r>
          </w:p>
        </w:tc>
        <w:tc>
          <w:tcPr>
            <w:tcW w:w="2298" w:type="dxa"/>
          </w:tcPr>
          <w:p w14:paraId="3021C196" w14:textId="77777777" w:rsidR="00402406" w:rsidRPr="00402406" w:rsidRDefault="00402406" w:rsidP="00402406">
            <w:pPr>
              <w:jc w:val="center"/>
              <w:rPr>
                <w:b/>
              </w:rPr>
            </w:pPr>
            <w:r w:rsidRPr="00402406">
              <w:rPr>
                <w:b/>
              </w:rPr>
              <w:t>Arti</w:t>
            </w:r>
          </w:p>
        </w:tc>
      </w:tr>
      <w:tr w:rsidR="00402406" w14:paraId="58EA4FC7" w14:textId="77777777" w:rsidTr="00454F23">
        <w:tc>
          <w:tcPr>
            <w:tcW w:w="1496" w:type="dxa"/>
            <w:tcBorders>
              <w:bottom w:val="nil"/>
            </w:tcBorders>
          </w:tcPr>
          <w:p w14:paraId="69A9C3F4" w14:textId="039EE8E3" w:rsidR="00402406" w:rsidRPr="00DE6EB1" w:rsidRDefault="00DE6EB1" w:rsidP="0006017B">
            <w:pPr>
              <w:rPr>
                <w:i/>
                <w:iCs/>
                <w:lang w:val="en-US"/>
              </w:rPr>
            </w:pPr>
            <w:r>
              <w:rPr>
                <w:i/>
                <w:iCs/>
                <w:lang w:val="en-US"/>
              </w:rPr>
              <w:t>UML – Use Case Diagram</w:t>
            </w:r>
          </w:p>
        </w:tc>
        <w:tc>
          <w:tcPr>
            <w:tcW w:w="2616" w:type="dxa"/>
          </w:tcPr>
          <w:p w14:paraId="30CF66B8" w14:textId="25C5678E" w:rsidR="00402406" w:rsidRDefault="00454F23" w:rsidP="0006017B">
            <w:r>
              <w:rPr>
                <w:noProof/>
              </w:rPr>
              <w:drawing>
                <wp:anchor distT="0" distB="0" distL="114300" distR="114300" simplePos="0" relativeHeight="251660288" behindDoc="1" locked="0" layoutInCell="1" allowOverlap="1" wp14:anchorId="516612F5" wp14:editId="2586A357">
                  <wp:simplePos x="0" y="0"/>
                  <wp:positionH relativeFrom="column">
                    <wp:posOffset>268605</wp:posOffset>
                  </wp:positionH>
                  <wp:positionV relativeFrom="paragraph">
                    <wp:posOffset>135043</wp:posOffset>
                  </wp:positionV>
                  <wp:extent cx="804333" cy="778510"/>
                  <wp:effectExtent l="0" t="0" r="0" b="2540"/>
                  <wp:wrapTight wrapText="bothSides">
                    <wp:wrapPolygon edited="0">
                      <wp:start x="0" y="0"/>
                      <wp:lineTo x="0" y="21142"/>
                      <wp:lineTo x="20986" y="21142"/>
                      <wp:lineTo x="209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4333" cy="778510"/>
                          </a:xfrm>
                          <a:prstGeom prst="rect">
                            <a:avLst/>
                          </a:prstGeom>
                          <a:noFill/>
                          <a:ln>
                            <a:noFill/>
                          </a:ln>
                        </pic:spPr>
                      </pic:pic>
                    </a:graphicData>
                  </a:graphic>
                </wp:anchor>
              </w:drawing>
            </w:r>
          </w:p>
        </w:tc>
        <w:tc>
          <w:tcPr>
            <w:tcW w:w="1517" w:type="dxa"/>
          </w:tcPr>
          <w:p w14:paraId="1FA47D15" w14:textId="7F2E9625" w:rsidR="00402406" w:rsidRPr="00DE6EB1" w:rsidRDefault="00DE6EB1" w:rsidP="0006017B">
            <w:pPr>
              <w:rPr>
                <w:lang w:val="en-US"/>
              </w:rPr>
            </w:pPr>
            <w:r>
              <w:rPr>
                <w:lang w:val="en-US"/>
              </w:rPr>
              <w:t>Actor</w:t>
            </w:r>
          </w:p>
        </w:tc>
        <w:tc>
          <w:tcPr>
            <w:tcW w:w="2298" w:type="dxa"/>
          </w:tcPr>
          <w:p w14:paraId="045F591D" w14:textId="69C7AEDE" w:rsidR="00402406" w:rsidRPr="00DE6EB1" w:rsidRDefault="00DE6EB1" w:rsidP="0006017B">
            <w:pPr>
              <w:rPr>
                <w:lang w:val="en-US"/>
              </w:rPr>
            </w:pP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objek</w:t>
            </w:r>
            <w:proofErr w:type="spellEnd"/>
            <w:r>
              <w:rPr>
                <w:lang w:val="en-US"/>
              </w:rPr>
              <w:t xml:space="preserve"> lain</w:t>
            </w:r>
          </w:p>
        </w:tc>
      </w:tr>
      <w:tr w:rsidR="00454F23" w14:paraId="6000B794" w14:textId="77777777" w:rsidTr="00454F23">
        <w:tc>
          <w:tcPr>
            <w:tcW w:w="1496" w:type="dxa"/>
            <w:tcBorders>
              <w:top w:val="nil"/>
              <w:bottom w:val="nil"/>
            </w:tcBorders>
          </w:tcPr>
          <w:p w14:paraId="6423710E" w14:textId="77777777" w:rsidR="00454F23" w:rsidRDefault="00454F23" w:rsidP="0006017B">
            <w:pPr>
              <w:rPr>
                <w:i/>
                <w:iCs/>
                <w:lang w:val="en-US"/>
              </w:rPr>
            </w:pPr>
          </w:p>
        </w:tc>
        <w:tc>
          <w:tcPr>
            <w:tcW w:w="2616" w:type="dxa"/>
          </w:tcPr>
          <w:p w14:paraId="3EB51F18" w14:textId="0384C918" w:rsidR="00454F23" w:rsidRDefault="00454F23" w:rsidP="0006017B">
            <w:r>
              <w:rPr>
                <w:noProof/>
              </w:rPr>
              <w:drawing>
                <wp:anchor distT="0" distB="0" distL="114300" distR="114300" simplePos="0" relativeHeight="251661312" behindDoc="0" locked="0" layoutInCell="1" allowOverlap="1" wp14:anchorId="7A156E0D" wp14:editId="525FD007">
                  <wp:simplePos x="0" y="0"/>
                  <wp:positionH relativeFrom="column">
                    <wp:posOffset>48895</wp:posOffset>
                  </wp:positionH>
                  <wp:positionV relativeFrom="paragraph">
                    <wp:posOffset>423</wp:posOffset>
                  </wp:positionV>
                  <wp:extent cx="1362710" cy="76962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710" cy="7696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17" w:type="dxa"/>
          </w:tcPr>
          <w:p w14:paraId="4576C2F8" w14:textId="122272E3" w:rsidR="00454F23" w:rsidRPr="00454F23" w:rsidRDefault="00454F23" w:rsidP="0006017B">
            <w:pPr>
              <w:rPr>
                <w:i/>
                <w:iCs/>
                <w:lang w:val="en-US"/>
              </w:rPr>
            </w:pPr>
            <w:r>
              <w:rPr>
                <w:i/>
                <w:iCs/>
                <w:lang w:val="en-US"/>
              </w:rPr>
              <w:t>Use Case</w:t>
            </w:r>
          </w:p>
        </w:tc>
        <w:tc>
          <w:tcPr>
            <w:tcW w:w="2298" w:type="dxa"/>
          </w:tcPr>
          <w:p w14:paraId="78228978" w14:textId="71FC911B" w:rsidR="00454F23" w:rsidRPr="00454F23" w:rsidRDefault="00454F23" w:rsidP="0006017B">
            <w:pPr>
              <w:rPr>
                <w:lang w:val="en-US"/>
              </w:rPr>
            </w:pP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r>
              <w:rPr>
                <w:i/>
                <w:iCs/>
                <w:lang w:val="en-US"/>
              </w:rPr>
              <w:t xml:space="preserve">Use Case </w:t>
            </w:r>
            <w:r>
              <w:rPr>
                <w:lang w:val="en-US"/>
              </w:rPr>
              <w:t xml:space="preserve">yang </w:t>
            </w:r>
            <w:proofErr w:type="spellStart"/>
            <w:r>
              <w:rPr>
                <w:lang w:val="en-US"/>
              </w:rPr>
              <w:t>tertulis</w:t>
            </w:r>
            <w:proofErr w:type="spellEnd"/>
            <w:r>
              <w:rPr>
                <w:lang w:val="en-US"/>
              </w:rPr>
              <w:t xml:space="preserve"> di </w:t>
            </w:r>
            <w:proofErr w:type="spellStart"/>
            <w:r>
              <w:rPr>
                <w:lang w:val="en-US"/>
              </w:rPr>
              <w:t>tengah</w:t>
            </w:r>
            <w:proofErr w:type="spellEnd"/>
            <w:r>
              <w:rPr>
                <w:lang w:val="en-US"/>
              </w:rPr>
              <w:t xml:space="preserve"> </w:t>
            </w:r>
            <w:proofErr w:type="spellStart"/>
            <w:r>
              <w:rPr>
                <w:lang w:val="en-US"/>
              </w:rPr>
              <w:t>lingkaran</w:t>
            </w:r>
            <w:proofErr w:type="spellEnd"/>
          </w:p>
        </w:tc>
      </w:tr>
      <w:tr w:rsidR="00454F23" w14:paraId="4B6CA734" w14:textId="77777777" w:rsidTr="008C069B">
        <w:tc>
          <w:tcPr>
            <w:tcW w:w="1496" w:type="dxa"/>
            <w:tcBorders>
              <w:top w:val="nil"/>
              <w:bottom w:val="single" w:sz="4" w:space="0" w:color="auto"/>
            </w:tcBorders>
          </w:tcPr>
          <w:p w14:paraId="3B7FF551" w14:textId="77777777" w:rsidR="00454F23" w:rsidRDefault="00454F23" w:rsidP="0006017B">
            <w:pPr>
              <w:rPr>
                <w:i/>
                <w:iCs/>
                <w:lang w:val="en-US"/>
              </w:rPr>
            </w:pPr>
          </w:p>
        </w:tc>
        <w:tc>
          <w:tcPr>
            <w:tcW w:w="2616" w:type="dxa"/>
          </w:tcPr>
          <w:p w14:paraId="36F305C2" w14:textId="0EDEA6A0" w:rsidR="00454F23" w:rsidRDefault="00454F23" w:rsidP="0006017B">
            <w:r>
              <w:rPr>
                <w:noProof/>
              </w:rPr>
              <w:drawing>
                <wp:anchor distT="0" distB="0" distL="114300" distR="114300" simplePos="0" relativeHeight="251662336" behindDoc="0" locked="0" layoutInCell="1" allowOverlap="1" wp14:anchorId="25B3BB61" wp14:editId="72470DE1">
                  <wp:simplePos x="0" y="0"/>
                  <wp:positionH relativeFrom="column">
                    <wp:posOffset>8678</wp:posOffset>
                  </wp:positionH>
                  <wp:positionV relativeFrom="paragraph">
                    <wp:posOffset>49318</wp:posOffset>
                  </wp:positionV>
                  <wp:extent cx="1515745" cy="440055"/>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5745" cy="440055"/>
                          </a:xfrm>
                          <a:prstGeom prst="rect">
                            <a:avLst/>
                          </a:prstGeom>
                          <a:noFill/>
                          <a:ln>
                            <a:noFill/>
                          </a:ln>
                        </pic:spPr>
                      </pic:pic>
                    </a:graphicData>
                  </a:graphic>
                </wp:anchor>
              </w:drawing>
            </w:r>
          </w:p>
        </w:tc>
        <w:tc>
          <w:tcPr>
            <w:tcW w:w="1517" w:type="dxa"/>
          </w:tcPr>
          <w:p w14:paraId="2430BB72" w14:textId="38362591" w:rsidR="00454F23" w:rsidRPr="00454F23" w:rsidRDefault="00454F23" w:rsidP="0006017B">
            <w:pPr>
              <w:rPr>
                <w:i/>
                <w:iCs/>
                <w:lang w:val="en-US"/>
              </w:rPr>
            </w:pPr>
            <w:proofErr w:type="spellStart"/>
            <w:r>
              <w:rPr>
                <w:i/>
                <w:iCs/>
                <w:lang w:val="en-US"/>
              </w:rPr>
              <w:t>Assciation</w:t>
            </w:r>
            <w:proofErr w:type="spellEnd"/>
          </w:p>
        </w:tc>
        <w:tc>
          <w:tcPr>
            <w:tcW w:w="2298" w:type="dxa"/>
          </w:tcPr>
          <w:p w14:paraId="7C93C154" w14:textId="6607BD7F" w:rsidR="00454F23" w:rsidRPr="00454F23" w:rsidRDefault="00454F23" w:rsidP="0006017B">
            <w:pPr>
              <w:rPr>
                <w:i/>
                <w:iCs/>
                <w:lang w:val="en-US"/>
              </w:rPr>
            </w:pPr>
            <w:proofErr w:type="spellStart"/>
            <w:r>
              <w:rPr>
                <w:lang w:val="en-US"/>
              </w:rPr>
              <w:t>Berfungsi</w:t>
            </w:r>
            <w:proofErr w:type="spellEnd"/>
            <w:r>
              <w:rPr>
                <w:lang w:val="en-US"/>
              </w:rPr>
              <w:t xml:space="preserve"> </w:t>
            </w:r>
            <w:proofErr w:type="spellStart"/>
            <w:r>
              <w:rPr>
                <w:lang w:val="en-US"/>
              </w:rPr>
              <w:t>menghungkan</w:t>
            </w:r>
            <w:proofErr w:type="spellEnd"/>
            <w:r>
              <w:rPr>
                <w:lang w:val="en-US"/>
              </w:rPr>
              <w:t xml:space="preserve"> </w:t>
            </w:r>
            <w:r>
              <w:rPr>
                <w:i/>
                <w:iCs/>
                <w:lang w:val="en-US"/>
              </w:rPr>
              <w:t xml:space="preserve">actor </w:t>
            </w:r>
            <w:proofErr w:type="spellStart"/>
            <w:r>
              <w:rPr>
                <w:lang w:val="en-US"/>
              </w:rPr>
              <w:t>dengan</w:t>
            </w:r>
            <w:proofErr w:type="spellEnd"/>
            <w:r>
              <w:rPr>
                <w:lang w:val="en-US"/>
              </w:rPr>
              <w:t xml:space="preserve"> </w:t>
            </w:r>
            <w:r>
              <w:rPr>
                <w:i/>
                <w:iCs/>
                <w:lang w:val="en-US"/>
              </w:rPr>
              <w:t>Use Case</w:t>
            </w:r>
          </w:p>
        </w:tc>
      </w:tr>
      <w:tr w:rsidR="00402406" w14:paraId="74BFDC4C" w14:textId="77777777" w:rsidTr="008C069B">
        <w:tc>
          <w:tcPr>
            <w:tcW w:w="1496" w:type="dxa"/>
            <w:tcBorders>
              <w:bottom w:val="nil"/>
            </w:tcBorders>
          </w:tcPr>
          <w:p w14:paraId="30035F82" w14:textId="7C4C833D" w:rsidR="00402406" w:rsidRPr="00454F23" w:rsidRDefault="00454F23" w:rsidP="0006017B">
            <w:pPr>
              <w:rPr>
                <w:i/>
                <w:iCs/>
                <w:lang w:val="en-US"/>
              </w:rPr>
            </w:pPr>
            <w:r>
              <w:rPr>
                <w:i/>
                <w:iCs/>
                <w:lang w:val="en-US"/>
              </w:rPr>
              <w:t xml:space="preserve">UML – Activity Diagram </w:t>
            </w:r>
          </w:p>
        </w:tc>
        <w:tc>
          <w:tcPr>
            <w:tcW w:w="2616" w:type="dxa"/>
          </w:tcPr>
          <w:p w14:paraId="0C73CC61" w14:textId="5942F835" w:rsidR="00402406" w:rsidRDefault="00586916" w:rsidP="0006017B">
            <w:r>
              <w:rPr>
                <w:noProof/>
              </w:rPr>
              <w:drawing>
                <wp:anchor distT="0" distB="0" distL="114300" distR="114300" simplePos="0" relativeHeight="251663360" behindDoc="1" locked="0" layoutInCell="1" allowOverlap="1" wp14:anchorId="0BB86CDB" wp14:editId="57EA330D">
                  <wp:simplePos x="0" y="0"/>
                  <wp:positionH relativeFrom="column">
                    <wp:posOffset>476038</wp:posOffset>
                  </wp:positionH>
                  <wp:positionV relativeFrom="paragraph">
                    <wp:posOffset>10372</wp:posOffset>
                  </wp:positionV>
                  <wp:extent cx="702945" cy="499745"/>
                  <wp:effectExtent l="0" t="0" r="1905" b="0"/>
                  <wp:wrapTight wrapText="bothSides">
                    <wp:wrapPolygon edited="0">
                      <wp:start x="0" y="0"/>
                      <wp:lineTo x="0" y="20584"/>
                      <wp:lineTo x="21073" y="20584"/>
                      <wp:lineTo x="210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945" cy="499745"/>
                          </a:xfrm>
                          <a:prstGeom prst="rect">
                            <a:avLst/>
                          </a:prstGeom>
                          <a:noFill/>
                          <a:ln>
                            <a:noFill/>
                          </a:ln>
                        </pic:spPr>
                      </pic:pic>
                    </a:graphicData>
                  </a:graphic>
                </wp:anchor>
              </w:drawing>
            </w:r>
          </w:p>
        </w:tc>
        <w:tc>
          <w:tcPr>
            <w:tcW w:w="1517" w:type="dxa"/>
          </w:tcPr>
          <w:p w14:paraId="51746A06" w14:textId="12CF04BF" w:rsidR="00402406" w:rsidRPr="00586916" w:rsidRDefault="00586916" w:rsidP="0006017B">
            <w:pPr>
              <w:rPr>
                <w:i/>
                <w:iCs/>
                <w:lang w:val="en-US"/>
              </w:rPr>
            </w:pPr>
            <w:r>
              <w:rPr>
                <w:i/>
                <w:iCs/>
                <w:lang w:val="en-US"/>
              </w:rPr>
              <w:t>Initial State</w:t>
            </w:r>
          </w:p>
        </w:tc>
        <w:tc>
          <w:tcPr>
            <w:tcW w:w="2298" w:type="dxa"/>
          </w:tcPr>
          <w:p w14:paraId="7A143846" w14:textId="622C54F6" w:rsidR="00402406" w:rsidRPr="00586916" w:rsidRDefault="00586916" w:rsidP="0006017B">
            <w:pPr>
              <w:rPr>
                <w:lang w:val="en-US"/>
              </w:rPr>
            </w:pPr>
            <w:proofErr w:type="spellStart"/>
            <w:r>
              <w:rPr>
                <w:lang w:val="en-US"/>
              </w:rPr>
              <w:t>Titik</w:t>
            </w:r>
            <w:proofErr w:type="spellEnd"/>
            <w:r>
              <w:rPr>
                <w:lang w:val="en-US"/>
              </w:rPr>
              <w:t xml:space="preserve"> Awal </w:t>
            </w:r>
            <w:proofErr w:type="spellStart"/>
            <w:r>
              <w:rPr>
                <w:lang w:val="en-US"/>
              </w:rPr>
              <w:t>untuk</w:t>
            </w:r>
            <w:proofErr w:type="spellEnd"/>
            <w:r>
              <w:rPr>
                <w:lang w:val="en-US"/>
              </w:rPr>
              <w:t xml:space="preserve"> </w:t>
            </w:r>
            <w:proofErr w:type="spellStart"/>
            <w:r>
              <w:rPr>
                <w:lang w:val="en-US"/>
              </w:rPr>
              <w:t>memulai</w:t>
            </w:r>
            <w:proofErr w:type="spellEnd"/>
            <w:r>
              <w:rPr>
                <w:lang w:val="en-US"/>
              </w:rPr>
              <w:t xml:space="preserve"> </w:t>
            </w:r>
            <w:proofErr w:type="spellStart"/>
            <w:r>
              <w:rPr>
                <w:lang w:val="en-US"/>
              </w:rPr>
              <w:t>aktivitas</w:t>
            </w:r>
            <w:proofErr w:type="spellEnd"/>
          </w:p>
        </w:tc>
      </w:tr>
      <w:tr w:rsidR="008C069B" w14:paraId="417FDBAE" w14:textId="77777777" w:rsidTr="008C069B">
        <w:tc>
          <w:tcPr>
            <w:tcW w:w="1496" w:type="dxa"/>
            <w:tcBorders>
              <w:top w:val="nil"/>
              <w:bottom w:val="nil"/>
            </w:tcBorders>
          </w:tcPr>
          <w:p w14:paraId="413A1BA2" w14:textId="77777777" w:rsidR="008C069B" w:rsidRDefault="008C069B" w:rsidP="0006017B">
            <w:pPr>
              <w:rPr>
                <w:i/>
                <w:iCs/>
                <w:lang w:val="en-US"/>
              </w:rPr>
            </w:pPr>
          </w:p>
        </w:tc>
        <w:tc>
          <w:tcPr>
            <w:tcW w:w="2616" w:type="dxa"/>
          </w:tcPr>
          <w:p w14:paraId="6D42F934" w14:textId="1C83CCAD" w:rsidR="008C069B" w:rsidRDefault="00586916" w:rsidP="0006017B">
            <w:r>
              <w:rPr>
                <w:noProof/>
              </w:rPr>
              <w:drawing>
                <wp:anchor distT="0" distB="0" distL="114300" distR="114300" simplePos="0" relativeHeight="251664384" behindDoc="0" locked="0" layoutInCell="1" allowOverlap="1" wp14:anchorId="75CB9B24" wp14:editId="17E96CC4">
                  <wp:simplePos x="0" y="0"/>
                  <wp:positionH relativeFrom="column">
                    <wp:posOffset>476038</wp:posOffset>
                  </wp:positionH>
                  <wp:positionV relativeFrom="paragraph">
                    <wp:posOffset>20108</wp:posOffset>
                  </wp:positionV>
                  <wp:extent cx="668655" cy="4908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655" cy="490855"/>
                          </a:xfrm>
                          <a:prstGeom prst="rect">
                            <a:avLst/>
                          </a:prstGeom>
                          <a:noFill/>
                          <a:ln>
                            <a:noFill/>
                          </a:ln>
                        </pic:spPr>
                      </pic:pic>
                    </a:graphicData>
                  </a:graphic>
                </wp:anchor>
              </w:drawing>
            </w:r>
          </w:p>
        </w:tc>
        <w:tc>
          <w:tcPr>
            <w:tcW w:w="1517" w:type="dxa"/>
          </w:tcPr>
          <w:p w14:paraId="3D5F3A8C" w14:textId="1C6C6262" w:rsidR="008C069B" w:rsidRPr="00586916" w:rsidRDefault="00586916" w:rsidP="0006017B">
            <w:pPr>
              <w:rPr>
                <w:i/>
                <w:iCs/>
                <w:lang w:val="en-US"/>
              </w:rPr>
            </w:pPr>
            <w:r>
              <w:rPr>
                <w:i/>
                <w:iCs/>
                <w:lang w:val="en-US"/>
              </w:rPr>
              <w:t>Final State</w:t>
            </w:r>
          </w:p>
        </w:tc>
        <w:tc>
          <w:tcPr>
            <w:tcW w:w="2298" w:type="dxa"/>
          </w:tcPr>
          <w:p w14:paraId="0955F40A" w14:textId="68AC1D29" w:rsidR="008C069B" w:rsidRPr="00586916" w:rsidRDefault="00586916" w:rsidP="0006017B">
            <w:pPr>
              <w:rPr>
                <w:lang w:val="en-US"/>
              </w:rPr>
            </w:pPr>
            <w:proofErr w:type="spellStart"/>
            <w:r>
              <w:rPr>
                <w:lang w:val="en-US"/>
              </w:rPr>
              <w:t>Titik</w:t>
            </w:r>
            <w:proofErr w:type="spellEnd"/>
            <w:r>
              <w:rPr>
                <w:lang w:val="en-US"/>
              </w:rPr>
              <w:t xml:space="preserve"> Akhir </w:t>
            </w:r>
            <w:proofErr w:type="spellStart"/>
            <w:r>
              <w:rPr>
                <w:lang w:val="en-US"/>
              </w:rPr>
              <w:t>untuk</w:t>
            </w:r>
            <w:proofErr w:type="spellEnd"/>
            <w:r>
              <w:rPr>
                <w:lang w:val="en-US"/>
              </w:rPr>
              <w:t xml:space="preserve"> </w:t>
            </w:r>
            <w:proofErr w:type="spellStart"/>
            <w:r>
              <w:rPr>
                <w:lang w:val="en-US"/>
              </w:rPr>
              <w:t>mengakhiri</w:t>
            </w:r>
            <w:proofErr w:type="spellEnd"/>
            <w:r>
              <w:rPr>
                <w:lang w:val="en-US"/>
              </w:rPr>
              <w:t xml:space="preserve"> </w:t>
            </w:r>
            <w:proofErr w:type="spellStart"/>
            <w:r>
              <w:rPr>
                <w:lang w:val="en-US"/>
              </w:rPr>
              <w:t>aktivitas</w:t>
            </w:r>
            <w:proofErr w:type="spellEnd"/>
          </w:p>
        </w:tc>
      </w:tr>
      <w:tr w:rsidR="008C069B" w14:paraId="22836326" w14:textId="77777777" w:rsidTr="008C069B">
        <w:tc>
          <w:tcPr>
            <w:tcW w:w="1496" w:type="dxa"/>
            <w:tcBorders>
              <w:top w:val="nil"/>
              <w:bottom w:val="nil"/>
            </w:tcBorders>
          </w:tcPr>
          <w:p w14:paraId="74177B16" w14:textId="77777777" w:rsidR="008C069B" w:rsidRDefault="008C069B" w:rsidP="0006017B">
            <w:pPr>
              <w:rPr>
                <w:i/>
                <w:iCs/>
                <w:lang w:val="en-US"/>
              </w:rPr>
            </w:pPr>
          </w:p>
        </w:tc>
        <w:tc>
          <w:tcPr>
            <w:tcW w:w="2616" w:type="dxa"/>
          </w:tcPr>
          <w:p w14:paraId="43D9FD4B" w14:textId="609360E2" w:rsidR="008C069B" w:rsidRDefault="00586916" w:rsidP="0006017B">
            <w:r>
              <w:rPr>
                <w:noProof/>
              </w:rPr>
              <w:drawing>
                <wp:anchor distT="0" distB="0" distL="114300" distR="114300" simplePos="0" relativeHeight="251665408" behindDoc="0" locked="0" layoutInCell="1" allowOverlap="1" wp14:anchorId="6B5F4142" wp14:editId="17AC953E">
                  <wp:simplePos x="0" y="0"/>
                  <wp:positionH relativeFrom="column">
                    <wp:posOffset>171238</wp:posOffset>
                  </wp:positionH>
                  <wp:positionV relativeFrom="paragraph">
                    <wp:posOffset>26035</wp:posOffset>
                  </wp:positionV>
                  <wp:extent cx="1287145" cy="677545"/>
                  <wp:effectExtent l="0" t="0" r="825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7145" cy="677545"/>
                          </a:xfrm>
                          <a:prstGeom prst="rect">
                            <a:avLst/>
                          </a:prstGeom>
                          <a:noFill/>
                          <a:ln>
                            <a:noFill/>
                          </a:ln>
                        </pic:spPr>
                      </pic:pic>
                    </a:graphicData>
                  </a:graphic>
                </wp:anchor>
              </w:drawing>
            </w:r>
          </w:p>
        </w:tc>
        <w:tc>
          <w:tcPr>
            <w:tcW w:w="1517" w:type="dxa"/>
          </w:tcPr>
          <w:p w14:paraId="1CD6FB4B" w14:textId="2000F1FE" w:rsidR="008C069B" w:rsidRPr="00586916" w:rsidRDefault="00586916" w:rsidP="0006017B">
            <w:pPr>
              <w:rPr>
                <w:i/>
                <w:iCs/>
                <w:lang w:val="en-US"/>
              </w:rPr>
            </w:pPr>
            <w:r>
              <w:rPr>
                <w:i/>
                <w:iCs/>
                <w:lang w:val="en-US"/>
              </w:rPr>
              <w:t>Activity</w:t>
            </w:r>
          </w:p>
        </w:tc>
        <w:tc>
          <w:tcPr>
            <w:tcW w:w="2298" w:type="dxa"/>
          </w:tcPr>
          <w:p w14:paraId="7E7325F0" w14:textId="1ECA1B63" w:rsidR="008C069B" w:rsidRPr="00586916" w:rsidRDefault="00586916" w:rsidP="0006017B">
            <w:pPr>
              <w:rPr>
                <w:lang w:val="en-US"/>
              </w:rPr>
            </w:pPr>
            <w:proofErr w:type="spellStart"/>
            <w:r>
              <w:rPr>
                <w:lang w:val="en-US"/>
              </w:rPr>
              <w:t>Menandakan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aktivitas</w:t>
            </w:r>
            <w:proofErr w:type="spellEnd"/>
          </w:p>
        </w:tc>
      </w:tr>
      <w:tr w:rsidR="008C069B" w14:paraId="7460A8F6" w14:textId="77777777" w:rsidTr="00586916">
        <w:tc>
          <w:tcPr>
            <w:tcW w:w="1496" w:type="dxa"/>
            <w:tcBorders>
              <w:top w:val="nil"/>
              <w:bottom w:val="nil"/>
            </w:tcBorders>
          </w:tcPr>
          <w:p w14:paraId="644F95A6" w14:textId="77777777" w:rsidR="008C069B" w:rsidRDefault="008C069B" w:rsidP="0006017B">
            <w:pPr>
              <w:rPr>
                <w:i/>
                <w:iCs/>
                <w:lang w:val="en-US"/>
              </w:rPr>
            </w:pPr>
          </w:p>
        </w:tc>
        <w:tc>
          <w:tcPr>
            <w:tcW w:w="2616" w:type="dxa"/>
          </w:tcPr>
          <w:p w14:paraId="5C2CF1EC" w14:textId="6EFBD38A" w:rsidR="008C069B" w:rsidRDefault="00586916" w:rsidP="0006017B">
            <w:r>
              <w:rPr>
                <w:noProof/>
              </w:rPr>
              <w:drawing>
                <wp:anchor distT="0" distB="0" distL="114300" distR="114300" simplePos="0" relativeHeight="251666432" behindDoc="0" locked="0" layoutInCell="1" allowOverlap="1" wp14:anchorId="07239D9C" wp14:editId="437C095A">
                  <wp:simplePos x="0" y="0"/>
                  <wp:positionH relativeFrom="column">
                    <wp:posOffset>306705</wp:posOffset>
                  </wp:positionH>
                  <wp:positionV relativeFrom="paragraph">
                    <wp:posOffset>16933</wp:posOffset>
                  </wp:positionV>
                  <wp:extent cx="1024255" cy="550545"/>
                  <wp:effectExtent l="0" t="0" r="4445"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4255" cy="550545"/>
                          </a:xfrm>
                          <a:prstGeom prst="rect">
                            <a:avLst/>
                          </a:prstGeom>
                          <a:noFill/>
                          <a:ln>
                            <a:noFill/>
                          </a:ln>
                        </pic:spPr>
                      </pic:pic>
                    </a:graphicData>
                  </a:graphic>
                </wp:anchor>
              </w:drawing>
            </w:r>
          </w:p>
        </w:tc>
        <w:tc>
          <w:tcPr>
            <w:tcW w:w="1517" w:type="dxa"/>
          </w:tcPr>
          <w:p w14:paraId="4349C4CC" w14:textId="2752C7A5" w:rsidR="008C069B" w:rsidRPr="00586916" w:rsidRDefault="00586916" w:rsidP="0006017B">
            <w:pPr>
              <w:rPr>
                <w:i/>
                <w:iCs/>
                <w:lang w:val="en-US"/>
              </w:rPr>
            </w:pPr>
            <w:r>
              <w:rPr>
                <w:i/>
                <w:iCs/>
                <w:lang w:val="en-US"/>
              </w:rPr>
              <w:t>Decision</w:t>
            </w:r>
          </w:p>
        </w:tc>
        <w:tc>
          <w:tcPr>
            <w:tcW w:w="2298" w:type="dxa"/>
          </w:tcPr>
          <w:p w14:paraId="000FACB1" w14:textId="1CDC7170" w:rsidR="008C069B" w:rsidRPr="00586916" w:rsidRDefault="00586916" w:rsidP="0006017B">
            <w:pPr>
              <w:rPr>
                <w:lang w:val="en-US"/>
              </w:rPr>
            </w:pPr>
            <w:proofErr w:type="spellStart"/>
            <w:r>
              <w:rPr>
                <w:lang w:val="en-US"/>
              </w:rPr>
              <w:t>Pilihan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keputusan</w:t>
            </w:r>
            <w:proofErr w:type="spellEnd"/>
          </w:p>
        </w:tc>
      </w:tr>
      <w:tr w:rsidR="008C069B" w14:paraId="1575467B" w14:textId="77777777" w:rsidTr="00586916">
        <w:tc>
          <w:tcPr>
            <w:tcW w:w="1496" w:type="dxa"/>
            <w:tcBorders>
              <w:top w:val="nil"/>
              <w:bottom w:val="nil"/>
            </w:tcBorders>
          </w:tcPr>
          <w:p w14:paraId="33E30657" w14:textId="77777777" w:rsidR="008C069B" w:rsidRDefault="008C069B" w:rsidP="0006017B">
            <w:pPr>
              <w:rPr>
                <w:i/>
                <w:iCs/>
                <w:lang w:val="en-US"/>
              </w:rPr>
            </w:pPr>
          </w:p>
        </w:tc>
        <w:tc>
          <w:tcPr>
            <w:tcW w:w="2616" w:type="dxa"/>
          </w:tcPr>
          <w:p w14:paraId="277712CC" w14:textId="71FEFF9A" w:rsidR="008C069B" w:rsidRDefault="00586916" w:rsidP="0006017B">
            <w:r>
              <w:rPr>
                <w:noProof/>
              </w:rPr>
              <w:drawing>
                <wp:anchor distT="0" distB="0" distL="114300" distR="114300" simplePos="0" relativeHeight="251667456" behindDoc="0" locked="0" layoutInCell="1" allowOverlap="1" wp14:anchorId="5CC6496F" wp14:editId="53275842">
                  <wp:simplePos x="0" y="0"/>
                  <wp:positionH relativeFrom="column">
                    <wp:posOffset>281305</wp:posOffset>
                  </wp:positionH>
                  <wp:positionV relativeFrom="paragraph">
                    <wp:posOffset>42333</wp:posOffset>
                  </wp:positionV>
                  <wp:extent cx="1049655" cy="49974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9655" cy="499745"/>
                          </a:xfrm>
                          <a:prstGeom prst="rect">
                            <a:avLst/>
                          </a:prstGeom>
                          <a:noFill/>
                          <a:ln>
                            <a:noFill/>
                          </a:ln>
                        </pic:spPr>
                      </pic:pic>
                    </a:graphicData>
                  </a:graphic>
                </wp:anchor>
              </w:drawing>
            </w:r>
          </w:p>
        </w:tc>
        <w:tc>
          <w:tcPr>
            <w:tcW w:w="1517" w:type="dxa"/>
          </w:tcPr>
          <w:p w14:paraId="1E18D1C3" w14:textId="34838E73" w:rsidR="008C069B" w:rsidRPr="00586916" w:rsidRDefault="00586916" w:rsidP="0006017B">
            <w:pPr>
              <w:rPr>
                <w:i/>
                <w:iCs/>
                <w:lang w:val="en-US"/>
              </w:rPr>
            </w:pPr>
            <w:r>
              <w:rPr>
                <w:i/>
                <w:iCs/>
                <w:lang w:val="en-US"/>
              </w:rPr>
              <w:t>Merge</w:t>
            </w:r>
          </w:p>
        </w:tc>
        <w:tc>
          <w:tcPr>
            <w:tcW w:w="2298" w:type="dxa"/>
          </w:tcPr>
          <w:p w14:paraId="3933DB6A" w14:textId="478CBFB3" w:rsidR="008C069B" w:rsidRPr="00586916" w:rsidRDefault="00586916" w:rsidP="0006017B">
            <w:pPr>
              <w:rPr>
                <w:i/>
                <w:iCs/>
                <w:lang w:val="en-US"/>
              </w:rPr>
            </w:pPr>
            <w:proofErr w:type="spellStart"/>
            <w:r>
              <w:rPr>
                <w:lang w:val="en-US"/>
              </w:rPr>
              <w:t>Mengabungkan</w:t>
            </w:r>
            <w:proofErr w:type="spellEnd"/>
            <w:r>
              <w:rPr>
                <w:lang w:val="en-US"/>
              </w:rPr>
              <w:t xml:space="preserve"> </w:t>
            </w:r>
            <w:r>
              <w:rPr>
                <w:i/>
                <w:iCs/>
                <w:lang w:val="en-US"/>
              </w:rPr>
              <w:t>flow.</w:t>
            </w:r>
          </w:p>
        </w:tc>
      </w:tr>
      <w:tr w:rsidR="00586916" w14:paraId="072CF364" w14:textId="77777777" w:rsidTr="008C069B">
        <w:tc>
          <w:tcPr>
            <w:tcW w:w="1496" w:type="dxa"/>
            <w:tcBorders>
              <w:top w:val="nil"/>
            </w:tcBorders>
          </w:tcPr>
          <w:p w14:paraId="56B59504" w14:textId="77777777" w:rsidR="00586916" w:rsidRDefault="00586916" w:rsidP="0006017B">
            <w:pPr>
              <w:rPr>
                <w:i/>
                <w:iCs/>
                <w:lang w:val="en-US"/>
              </w:rPr>
            </w:pPr>
          </w:p>
        </w:tc>
        <w:tc>
          <w:tcPr>
            <w:tcW w:w="2616" w:type="dxa"/>
          </w:tcPr>
          <w:p w14:paraId="0F229233" w14:textId="2F6306D3" w:rsidR="00586916" w:rsidRDefault="00586916" w:rsidP="0006017B">
            <w:pPr>
              <w:rPr>
                <w:noProof/>
              </w:rPr>
            </w:pPr>
            <w:r>
              <w:rPr>
                <w:noProof/>
              </w:rPr>
              <w:drawing>
                <wp:anchor distT="0" distB="0" distL="114300" distR="114300" simplePos="0" relativeHeight="251668480" behindDoc="0" locked="0" layoutInCell="1" allowOverlap="1" wp14:anchorId="365292B6" wp14:editId="6C77659E">
                  <wp:simplePos x="0" y="0"/>
                  <wp:positionH relativeFrom="column">
                    <wp:posOffset>52705</wp:posOffset>
                  </wp:positionH>
                  <wp:positionV relativeFrom="paragraph">
                    <wp:posOffset>87841</wp:posOffset>
                  </wp:positionV>
                  <wp:extent cx="1388745" cy="313055"/>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8745" cy="313055"/>
                          </a:xfrm>
                          <a:prstGeom prst="rect">
                            <a:avLst/>
                          </a:prstGeom>
                          <a:noFill/>
                          <a:ln>
                            <a:noFill/>
                          </a:ln>
                        </pic:spPr>
                      </pic:pic>
                    </a:graphicData>
                  </a:graphic>
                </wp:anchor>
              </w:drawing>
            </w:r>
          </w:p>
        </w:tc>
        <w:tc>
          <w:tcPr>
            <w:tcW w:w="1517" w:type="dxa"/>
          </w:tcPr>
          <w:p w14:paraId="3C4F568A" w14:textId="18781530" w:rsidR="00586916" w:rsidRPr="00586916" w:rsidRDefault="00586916" w:rsidP="0006017B">
            <w:pPr>
              <w:rPr>
                <w:i/>
                <w:iCs/>
                <w:lang w:val="en-US"/>
              </w:rPr>
            </w:pPr>
            <w:r>
              <w:rPr>
                <w:i/>
                <w:iCs/>
                <w:lang w:val="en-US"/>
              </w:rPr>
              <w:t>Control Flow</w:t>
            </w:r>
          </w:p>
        </w:tc>
        <w:tc>
          <w:tcPr>
            <w:tcW w:w="2298" w:type="dxa"/>
          </w:tcPr>
          <w:p w14:paraId="4AB7C5D2" w14:textId="58F36A2E" w:rsidR="00586916" w:rsidRPr="00586916" w:rsidRDefault="00586916" w:rsidP="0006017B">
            <w:pPr>
              <w:rPr>
                <w:lang w:val="en-US"/>
              </w:rPr>
            </w:pPr>
            <w:proofErr w:type="spellStart"/>
            <w:r>
              <w:rPr>
                <w:lang w:val="en-US"/>
              </w:rPr>
              <w:t>Arus</w:t>
            </w:r>
            <w:proofErr w:type="spellEnd"/>
            <w:r>
              <w:rPr>
                <w:lang w:val="en-US"/>
              </w:rPr>
              <w:t xml:space="preserve"> </w:t>
            </w:r>
            <w:proofErr w:type="spellStart"/>
            <w:r>
              <w:rPr>
                <w:lang w:val="en-US"/>
              </w:rPr>
              <w:t>aktivitas</w:t>
            </w:r>
            <w:proofErr w:type="spellEnd"/>
          </w:p>
        </w:tc>
      </w:tr>
    </w:tbl>
    <w:p w14:paraId="02B810A4" w14:textId="0D3D5875" w:rsidR="00402406" w:rsidRDefault="00402406" w:rsidP="0006017B"/>
    <w:p w14:paraId="057729A5" w14:textId="478547B4" w:rsidR="00586916" w:rsidRDefault="00586916" w:rsidP="0006017B"/>
    <w:p w14:paraId="5F1C9709" w14:textId="66DB1B85" w:rsidR="00586916" w:rsidRDefault="00586916" w:rsidP="0006017B"/>
    <w:tbl>
      <w:tblPr>
        <w:tblStyle w:val="TableGrid"/>
        <w:tblW w:w="0" w:type="auto"/>
        <w:tblLook w:val="04A0" w:firstRow="1" w:lastRow="0" w:firstColumn="1" w:lastColumn="0" w:noHBand="0" w:noVBand="1"/>
      </w:tblPr>
      <w:tblGrid>
        <w:gridCol w:w="1904"/>
        <w:gridCol w:w="2136"/>
        <w:gridCol w:w="1908"/>
        <w:gridCol w:w="1979"/>
      </w:tblGrid>
      <w:tr w:rsidR="00586916" w14:paraId="7E91F8A3" w14:textId="77777777" w:rsidTr="00586916">
        <w:tc>
          <w:tcPr>
            <w:tcW w:w="1981" w:type="dxa"/>
          </w:tcPr>
          <w:p w14:paraId="5F02CA49" w14:textId="5E7606AB" w:rsidR="00586916" w:rsidRPr="00586916" w:rsidRDefault="00586916" w:rsidP="002C7CF1">
            <w:pPr>
              <w:jc w:val="center"/>
              <w:rPr>
                <w:b/>
                <w:bCs/>
                <w:lang w:val="en-US"/>
              </w:rPr>
            </w:pPr>
            <w:proofErr w:type="spellStart"/>
            <w:r>
              <w:rPr>
                <w:b/>
                <w:bCs/>
                <w:lang w:val="en-US"/>
              </w:rPr>
              <w:lastRenderedPageBreak/>
              <w:t>Jenis</w:t>
            </w:r>
            <w:proofErr w:type="spellEnd"/>
          </w:p>
        </w:tc>
        <w:tc>
          <w:tcPr>
            <w:tcW w:w="1982" w:type="dxa"/>
          </w:tcPr>
          <w:p w14:paraId="09173DD2" w14:textId="57D272F2" w:rsidR="00586916" w:rsidRPr="00586916" w:rsidRDefault="00586916" w:rsidP="002C7CF1">
            <w:pPr>
              <w:jc w:val="center"/>
              <w:rPr>
                <w:b/>
                <w:bCs/>
                <w:lang w:val="en-US"/>
              </w:rPr>
            </w:pPr>
            <w:proofErr w:type="spellStart"/>
            <w:r>
              <w:rPr>
                <w:b/>
                <w:bCs/>
                <w:lang w:val="en-US"/>
              </w:rPr>
              <w:t>Notasi</w:t>
            </w:r>
            <w:proofErr w:type="spellEnd"/>
            <w:r>
              <w:rPr>
                <w:b/>
                <w:bCs/>
                <w:lang w:val="en-US"/>
              </w:rPr>
              <w:t xml:space="preserve">/ </w:t>
            </w:r>
            <w:proofErr w:type="spellStart"/>
            <w:r>
              <w:rPr>
                <w:b/>
                <w:bCs/>
                <w:lang w:val="en-US"/>
              </w:rPr>
              <w:t>Lambang</w:t>
            </w:r>
            <w:proofErr w:type="spellEnd"/>
          </w:p>
        </w:tc>
        <w:tc>
          <w:tcPr>
            <w:tcW w:w="1982" w:type="dxa"/>
          </w:tcPr>
          <w:p w14:paraId="5BAB58F6" w14:textId="3FF54788" w:rsidR="00586916" w:rsidRPr="00586916" w:rsidRDefault="00586916" w:rsidP="002C7CF1">
            <w:pPr>
              <w:jc w:val="center"/>
              <w:rPr>
                <w:b/>
                <w:bCs/>
                <w:lang w:val="en-US"/>
              </w:rPr>
            </w:pPr>
            <w:r>
              <w:rPr>
                <w:b/>
                <w:bCs/>
                <w:lang w:val="en-US"/>
              </w:rPr>
              <w:t>Nama</w:t>
            </w:r>
          </w:p>
        </w:tc>
        <w:tc>
          <w:tcPr>
            <w:tcW w:w="1982" w:type="dxa"/>
          </w:tcPr>
          <w:p w14:paraId="5780ADA2" w14:textId="36CCBF33" w:rsidR="00586916" w:rsidRPr="00586916" w:rsidRDefault="00586916" w:rsidP="002C7CF1">
            <w:pPr>
              <w:jc w:val="center"/>
              <w:rPr>
                <w:b/>
                <w:bCs/>
                <w:lang w:val="en-US"/>
              </w:rPr>
            </w:pPr>
            <w:r>
              <w:rPr>
                <w:b/>
                <w:bCs/>
                <w:lang w:val="en-US"/>
              </w:rPr>
              <w:t>Arti</w:t>
            </w:r>
          </w:p>
        </w:tc>
      </w:tr>
      <w:tr w:rsidR="00586916" w14:paraId="6F94712D" w14:textId="77777777" w:rsidTr="00586916">
        <w:tc>
          <w:tcPr>
            <w:tcW w:w="1981" w:type="dxa"/>
          </w:tcPr>
          <w:p w14:paraId="40FC8EC9" w14:textId="296CA2B6" w:rsidR="00586916" w:rsidRPr="00586916" w:rsidRDefault="00586916" w:rsidP="0006017B">
            <w:pPr>
              <w:rPr>
                <w:i/>
                <w:iCs/>
                <w:lang w:val="en-US"/>
              </w:rPr>
            </w:pPr>
            <w:r>
              <w:rPr>
                <w:i/>
                <w:iCs/>
                <w:lang w:val="en-US"/>
              </w:rPr>
              <w:t>UML – Sequence Diagram</w:t>
            </w:r>
          </w:p>
        </w:tc>
        <w:tc>
          <w:tcPr>
            <w:tcW w:w="1982" w:type="dxa"/>
          </w:tcPr>
          <w:p w14:paraId="33FE7B61" w14:textId="44B02FD6" w:rsidR="00586916" w:rsidRDefault="002C7CF1" w:rsidP="0006017B">
            <w:r>
              <w:rPr>
                <w:noProof/>
              </w:rPr>
              <w:drawing>
                <wp:anchor distT="0" distB="0" distL="114300" distR="114300" simplePos="0" relativeHeight="251669504" behindDoc="0" locked="0" layoutInCell="1" allowOverlap="1" wp14:anchorId="1989C81E" wp14:editId="2FF85983">
                  <wp:simplePos x="0" y="0"/>
                  <wp:positionH relativeFrom="column">
                    <wp:posOffset>170604</wp:posOffset>
                  </wp:positionH>
                  <wp:positionV relativeFrom="paragraph">
                    <wp:posOffset>162560</wp:posOffset>
                  </wp:positionV>
                  <wp:extent cx="905510" cy="1075055"/>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51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82" w:type="dxa"/>
          </w:tcPr>
          <w:p w14:paraId="44D00138" w14:textId="00F3F2B9" w:rsidR="00586916" w:rsidRPr="00586916" w:rsidRDefault="00586916" w:rsidP="0006017B">
            <w:pPr>
              <w:rPr>
                <w:i/>
                <w:iCs/>
                <w:lang w:val="en-US"/>
              </w:rPr>
            </w:pPr>
            <w:r>
              <w:rPr>
                <w:i/>
                <w:iCs/>
                <w:lang w:val="en-US"/>
              </w:rPr>
              <w:t>Actor</w:t>
            </w:r>
          </w:p>
        </w:tc>
        <w:tc>
          <w:tcPr>
            <w:tcW w:w="1982" w:type="dxa"/>
          </w:tcPr>
          <w:p w14:paraId="7ACB9808" w14:textId="613977F8" w:rsidR="00586916" w:rsidRPr="002C7CF1" w:rsidRDefault="002C7CF1" w:rsidP="0006017B">
            <w:pPr>
              <w:rPr>
                <w:lang w:val="en-US"/>
              </w:rPr>
            </w:pP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objek</w:t>
            </w:r>
            <w:proofErr w:type="spellEnd"/>
            <w:r>
              <w:rPr>
                <w:lang w:val="en-US"/>
              </w:rPr>
              <w:t xml:space="preserve"> lain</w:t>
            </w:r>
          </w:p>
        </w:tc>
      </w:tr>
      <w:tr w:rsidR="00586916" w14:paraId="7D1B298C" w14:textId="77777777" w:rsidTr="00586916">
        <w:tc>
          <w:tcPr>
            <w:tcW w:w="1981" w:type="dxa"/>
          </w:tcPr>
          <w:p w14:paraId="2CC6B85F" w14:textId="77777777" w:rsidR="00586916" w:rsidRDefault="00586916" w:rsidP="0006017B"/>
        </w:tc>
        <w:tc>
          <w:tcPr>
            <w:tcW w:w="1982" w:type="dxa"/>
          </w:tcPr>
          <w:p w14:paraId="5E9BD313" w14:textId="0C0D5FC1" w:rsidR="00586916" w:rsidRDefault="002C7CF1" w:rsidP="0006017B">
            <w:r>
              <w:rPr>
                <w:noProof/>
              </w:rPr>
              <w:drawing>
                <wp:anchor distT="0" distB="0" distL="114300" distR="114300" simplePos="0" relativeHeight="251670528" behindDoc="0" locked="0" layoutInCell="1" allowOverlap="1" wp14:anchorId="0DE31B6D" wp14:editId="7A6C0E69">
                  <wp:simplePos x="0" y="0"/>
                  <wp:positionH relativeFrom="column">
                    <wp:posOffset>26670</wp:posOffset>
                  </wp:positionH>
                  <wp:positionV relativeFrom="paragraph">
                    <wp:posOffset>160443</wp:posOffset>
                  </wp:positionV>
                  <wp:extent cx="1168400" cy="51625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8400" cy="516255"/>
                          </a:xfrm>
                          <a:prstGeom prst="rect">
                            <a:avLst/>
                          </a:prstGeom>
                          <a:noFill/>
                          <a:ln>
                            <a:noFill/>
                          </a:ln>
                        </pic:spPr>
                      </pic:pic>
                    </a:graphicData>
                  </a:graphic>
                </wp:anchor>
              </w:drawing>
            </w:r>
          </w:p>
        </w:tc>
        <w:tc>
          <w:tcPr>
            <w:tcW w:w="1982" w:type="dxa"/>
          </w:tcPr>
          <w:p w14:paraId="1AFD7372" w14:textId="4AA10AC0" w:rsidR="00586916" w:rsidRPr="00586916" w:rsidRDefault="00586916" w:rsidP="0006017B">
            <w:pPr>
              <w:rPr>
                <w:i/>
                <w:iCs/>
                <w:lang w:val="en-US"/>
              </w:rPr>
            </w:pPr>
            <w:r>
              <w:rPr>
                <w:i/>
                <w:iCs/>
                <w:lang w:val="en-US"/>
              </w:rPr>
              <w:t>Entity Class</w:t>
            </w:r>
          </w:p>
        </w:tc>
        <w:tc>
          <w:tcPr>
            <w:tcW w:w="1982" w:type="dxa"/>
          </w:tcPr>
          <w:p w14:paraId="08429357" w14:textId="72F7E6ED" w:rsidR="00586916" w:rsidRPr="002C7CF1" w:rsidRDefault="002C7CF1" w:rsidP="0006017B">
            <w:pPr>
              <w:rPr>
                <w:lang w:val="en-US"/>
              </w:rPr>
            </w:pP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gambaran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p>
        </w:tc>
      </w:tr>
      <w:tr w:rsidR="00586916" w14:paraId="21B72CD2" w14:textId="77777777" w:rsidTr="00586916">
        <w:tc>
          <w:tcPr>
            <w:tcW w:w="1981" w:type="dxa"/>
          </w:tcPr>
          <w:p w14:paraId="1615E1DD" w14:textId="77777777" w:rsidR="00586916" w:rsidRDefault="00586916" w:rsidP="0006017B"/>
        </w:tc>
        <w:tc>
          <w:tcPr>
            <w:tcW w:w="1982" w:type="dxa"/>
          </w:tcPr>
          <w:p w14:paraId="60869474" w14:textId="4616A792" w:rsidR="00586916" w:rsidRDefault="002C7CF1" w:rsidP="0006017B">
            <w:r>
              <w:rPr>
                <w:noProof/>
              </w:rPr>
              <w:drawing>
                <wp:anchor distT="0" distB="0" distL="114300" distR="114300" simplePos="0" relativeHeight="251671552" behindDoc="0" locked="0" layoutInCell="1" allowOverlap="1" wp14:anchorId="47857A8A" wp14:editId="7E881B93">
                  <wp:simplePos x="0" y="0"/>
                  <wp:positionH relativeFrom="column">
                    <wp:posOffset>-15663</wp:posOffset>
                  </wp:positionH>
                  <wp:positionV relativeFrom="paragraph">
                    <wp:posOffset>85302</wp:posOffset>
                  </wp:positionV>
                  <wp:extent cx="1168400" cy="567055"/>
                  <wp:effectExtent l="0" t="0" r="0" b="44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0" cy="567055"/>
                          </a:xfrm>
                          <a:prstGeom prst="rect">
                            <a:avLst/>
                          </a:prstGeom>
                          <a:noFill/>
                          <a:ln>
                            <a:noFill/>
                          </a:ln>
                        </pic:spPr>
                      </pic:pic>
                    </a:graphicData>
                  </a:graphic>
                </wp:anchor>
              </w:drawing>
            </w:r>
          </w:p>
        </w:tc>
        <w:tc>
          <w:tcPr>
            <w:tcW w:w="1982" w:type="dxa"/>
          </w:tcPr>
          <w:p w14:paraId="25FA16AF" w14:textId="1AC47A71" w:rsidR="00586916" w:rsidRPr="00586916" w:rsidRDefault="00586916" w:rsidP="0006017B">
            <w:pPr>
              <w:rPr>
                <w:i/>
                <w:iCs/>
                <w:lang w:val="en-US"/>
              </w:rPr>
            </w:pPr>
            <w:r>
              <w:rPr>
                <w:i/>
                <w:iCs/>
                <w:lang w:val="en-US"/>
              </w:rPr>
              <w:t>Boundary class</w:t>
            </w:r>
          </w:p>
        </w:tc>
        <w:tc>
          <w:tcPr>
            <w:tcW w:w="1982" w:type="dxa"/>
          </w:tcPr>
          <w:p w14:paraId="06450AAC" w14:textId="30BB8996" w:rsidR="00586916" w:rsidRPr="002C7CF1" w:rsidRDefault="002C7CF1" w:rsidP="0006017B">
            <w:pPr>
              <w:rPr>
                <w:lang w:val="en-US"/>
              </w:rPr>
            </w:pP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foem</w:t>
            </w:r>
            <w:proofErr w:type="spellEnd"/>
          </w:p>
        </w:tc>
      </w:tr>
      <w:tr w:rsidR="00586916" w14:paraId="257E4DB3" w14:textId="77777777" w:rsidTr="00586916">
        <w:tc>
          <w:tcPr>
            <w:tcW w:w="1981" w:type="dxa"/>
          </w:tcPr>
          <w:p w14:paraId="0B3F40F2" w14:textId="77777777" w:rsidR="00586916" w:rsidRDefault="00586916" w:rsidP="0006017B"/>
        </w:tc>
        <w:tc>
          <w:tcPr>
            <w:tcW w:w="1982" w:type="dxa"/>
          </w:tcPr>
          <w:p w14:paraId="14AB306D" w14:textId="4196C5AC" w:rsidR="00586916" w:rsidRDefault="002C7CF1" w:rsidP="0006017B">
            <w:r>
              <w:rPr>
                <w:noProof/>
              </w:rPr>
              <w:drawing>
                <wp:anchor distT="0" distB="0" distL="114300" distR="114300" simplePos="0" relativeHeight="251672576" behindDoc="0" locked="0" layoutInCell="1" allowOverlap="1" wp14:anchorId="1993B8CD" wp14:editId="4BAB0300">
                  <wp:simplePos x="0" y="0"/>
                  <wp:positionH relativeFrom="column">
                    <wp:posOffset>272204</wp:posOffset>
                  </wp:positionH>
                  <wp:positionV relativeFrom="paragraph">
                    <wp:posOffset>42968</wp:posOffset>
                  </wp:positionV>
                  <wp:extent cx="711200" cy="567055"/>
                  <wp:effectExtent l="0" t="0" r="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0" cy="567055"/>
                          </a:xfrm>
                          <a:prstGeom prst="rect">
                            <a:avLst/>
                          </a:prstGeom>
                          <a:noFill/>
                          <a:ln>
                            <a:noFill/>
                          </a:ln>
                        </pic:spPr>
                      </pic:pic>
                    </a:graphicData>
                  </a:graphic>
                </wp:anchor>
              </w:drawing>
            </w:r>
          </w:p>
        </w:tc>
        <w:tc>
          <w:tcPr>
            <w:tcW w:w="1982" w:type="dxa"/>
          </w:tcPr>
          <w:p w14:paraId="066D7508" w14:textId="13E08EB6" w:rsidR="00586916" w:rsidRPr="00586916" w:rsidRDefault="00586916" w:rsidP="0006017B">
            <w:pPr>
              <w:rPr>
                <w:i/>
                <w:iCs/>
                <w:lang w:val="en-US"/>
              </w:rPr>
            </w:pPr>
            <w:r>
              <w:rPr>
                <w:i/>
                <w:iCs/>
                <w:lang w:val="en-US"/>
              </w:rPr>
              <w:t>Control Class</w:t>
            </w:r>
          </w:p>
        </w:tc>
        <w:tc>
          <w:tcPr>
            <w:tcW w:w="1982" w:type="dxa"/>
          </w:tcPr>
          <w:p w14:paraId="302F668F" w14:textId="0513BA7D" w:rsidR="00586916" w:rsidRPr="002C7CF1" w:rsidRDefault="002C7CF1" w:rsidP="0006017B">
            <w:pPr>
              <w:rPr>
                <w:lang w:val="en-US"/>
              </w:rPr>
            </w:pPr>
            <w:proofErr w:type="spellStart"/>
            <w:r>
              <w:rPr>
                <w:lang w:val="en-US"/>
              </w:rPr>
              <w:t>Menggambarkan</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r>
              <w:rPr>
                <w:i/>
                <w:iCs/>
                <w:lang w:val="en-US"/>
              </w:rPr>
              <w:t xml:space="preserve">boundary </w:t>
            </w:r>
            <w:proofErr w:type="spellStart"/>
            <w:r>
              <w:rPr>
                <w:lang w:val="en-US"/>
              </w:rPr>
              <w:t>dengan</w:t>
            </w:r>
            <w:proofErr w:type="spellEnd"/>
            <w:r>
              <w:rPr>
                <w:lang w:val="en-US"/>
              </w:rPr>
              <w:t xml:space="preserve"> table</w:t>
            </w:r>
          </w:p>
        </w:tc>
      </w:tr>
      <w:tr w:rsidR="00586916" w14:paraId="56C2C8E1" w14:textId="77777777" w:rsidTr="00586916">
        <w:tc>
          <w:tcPr>
            <w:tcW w:w="1981" w:type="dxa"/>
          </w:tcPr>
          <w:p w14:paraId="79778605" w14:textId="77777777" w:rsidR="00586916" w:rsidRDefault="00586916" w:rsidP="0006017B"/>
        </w:tc>
        <w:tc>
          <w:tcPr>
            <w:tcW w:w="1982" w:type="dxa"/>
          </w:tcPr>
          <w:p w14:paraId="795D5E48" w14:textId="6D731487" w:rsidR="00586916" w:rsidRDefault="002C7CF1" w:rsidP="0006017B">
            <w:r>
              <w:rPr>
                <w:noProof/>
              </w:rPr>
              <w:drawing>
                <wp:anchor distT="0" distB="0" distL="114300" distR="114300" simplePos="0" relativeHeight="251673600" behindDoc="0" locked="0" layoutInCell="1" allowOverlap="1" wp14:anchorId="68F20A4B" wp14:editId="4E568D7B">
                  <wp:simplePos x="0" y="0"/>
                  <wp:positionH relativeFrom="column">
                    <wp:posOffset>179070</wp:posOffset>
                  </wp:positionH>
                  <wp:positionV relativeFrom="paragraph">
                    <wp:posOffset>17569</wp:posOffset>
                  </wp:positionV>
                  <wp:extent cx="821055" cy="6858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1055" cy="685800"/>
                          </a:xfrm>
                          <a:prstGeom prst="rect">
                            <a:avLst/>
                          </a:prstGeom>
                          <a:noFill/>
                          <a:ln>
                            <a:noFill/>
                          </a:ln>
                        </pic:spPr>
                      </pic:pic>
                    </a:graphicData>
                  </a:graphic>
                </wp:anchor>
              </w:drawing>
            </w:r>
          </w:p>
        </w:tc>
        <w:tc>
          <w:tcPr>
            <w:tcW w:w="1982" w:type="dxa"/>
          </w:tcPr>
          <w:p w14:paraId="0DF6E2BA" w14:textId="1AAADD4A" w:rsidR="00586916" w:rsidRPr="00586916" w:rsidRDefault="00586916" w:rsidP="0006017B">
            <w:pPr>
              <w:rPr>
                <w:i/>
                <w:iCs/>
                <w:lang w:val="en-US"/>
              </w:rPr>
            </w:pPr>
            <w:r>
              <w:rPr>
                <w:i/>
                <w:iCs/>
                <w:lang w:val="en-US"/>
              </w:rPr>
              <w:t>A focus of Control &amp; A Life Line</w:t>
            </w:r>
          </w:p>
        </w:tc>
        <w:tc>
          <w:tcPr>
            <w:tcW w:w="1982" w:type="dxa"/>
          </w:tcPr>
          <w:p w14:paraId="5364A2B5" w14:textId="048C57C8" w:rsidR="00586916" w:rsidRPr="002C7CF1" w:rsidRDefault="002C7CF1" w:rsidP="0006017B">
            <w:pPr>
              <w:rPr>
                <w:i/>
                <w:iCs/>
                <w:lang w:val="en-US"/>
              </w:rPr>
            </w:pPr>
            <w:proofErr w:type="spellStart"/>
            <w:r>
              <w:rPr>
                <w:lang w:val="en-US"/>
              </w:rPr>
              <w:t>Menggambarkan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mulai</w:t>
            </w:r>
            <w:proofErr w:type="spellEnd"/>
            <w:r>
              <w:rPr>
                <w:lang w:val="en-US"/>
              </w:rPr>
              <w:t xml:space="preserve"> dan </w:t>
            </w:r>
            <w:proofErr w:type="spellStart"/>
            <w:r>
              <w:rPr>
                <w:lang w:val="en-US"/>
              </w:rPr>
              <w:t>berakhirnya</w:t>
            </w:r>
            <w:proofErr w:type="spellEnd"/>
            <w:r>
              <w:rPr>
                <w:lang w:val="en-US"/>
              </w:rPr>
              <w:t xml:space="preserve"> </w:t>
            </w:r>
            <w:r>
              <w:rPr>
                <w:i/>
                <w:iCs/>
                <w:lang w:val="en-US"/>
              </w:rPr>
              <w:t>message</w:t>
            </w:r>
          </w:p>
        </w:tc>
      </w:tr>
      <w:tr w:rsidR="00586916" w14:paraId="2FB9BC61" w14:textId="77777777" w:rsidTr="00586916">
        <w:tc>
          <w:tcPr>
            <w:tcW w:w="1981" w:type="dxa"/>
            <w:tcBorders>
              <w:bottom w:val="single" w:sz="4" w:space="0" w:color="auto"/>
            </w:tcBorders>
          </w:tcPr>
          <w:p w14:paraId="30A37D61" w14:textId="77777777" w:rsidR="00586916" w:rsidRDefault="00586916" w:rsidP="0006017B"/>
        </w:tc>
        <w:tc>
          <w:tcPr>
            <w:tcW w:w="1982" w:type="dxa"/>
          </w:tcPr>
          <w:p w14:paraId="0B0DB60D" w14:textId="3586C61D" w:rsidR="00586916" w:rsidRDefault="002C7CF1" w:rsidP="0006017B">
            <w:r>
              <w:rPr>
                <w:noProof/>
              </w:rPr>
              <w:drawing>
                <wp:anchor distT="0" distB="0" distL="114300" distR="114300" simplePos="0" relativeHeight="251674624" behindDoc="0" locked="0" layoutInCell="1" allowOverlap="1" wp14:anchorId="2EB71AF5" wp14:editId="6119A367">
                  <wp:simplePos x="0" y="0"/>
                  <wp:positionH relativeFrom="column">
                    <wp:posOffset>1270</wp:posOffset>
                  </wp:positionH>
                  <wp:positionV relativeFrom="paragraph">
                    <wp:posOffset>0</wp:posOffset>
                  </wp:positionV>
                  <wp:extent cx="1210945" cy="313055"/>
                  <wp:effectExtent l="0" t="0" r="825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0945" cy="313055"/>
                          </a:xfrm>
                          <a:prstGeom prst="rect">
                            <a:avLst/>
                          </a:prstGeom>
                          <a:noFill/>
                          <a:ln>
                            <a:noFill/>
                          </a:ln>
                        </pic:spPr>
                      </pic:pic>
                    </a:graphicData>
                  </a:graphic>
                </wp:anchor>
              </w:drawing>
            </w:r>
          </w:p>
        </w:tc>
        <w:tc>
          <w:tcPr>
            <w:tcW w:w="1982" w:type="dxa"/>
          </w:tcPr>
          <w:p w14:paraId="280DD2F6" w14:textId="385381B7" w:rsidR="00586916" w:rsidRPr="002C7CF1" w:rsidRDefault="002C7CF1" w:rsidP="0006017B">
            <w:pPr>
              <w:rPr>
                <w:i/>
                <w:iCs/>
                <w:lang w:val="en-US"/>
              </w:rPr>
            </w:pPr>
            <w:r>
              <w:rPr>
                <w:i/>
                <w:iCs/>
                <w:lang w:val="en-US"/>
              </w:rPr>
              <w:t>A Message</w:t>
            </w:r>
          </w:p>
        </w:tc>
        <w:tc>
          <w:tcPr>
            <w:tcW w:w="1982" w:type="dxa"/>
          </w:tcPr>
          <w:p w14:paraId="3562F0B9" w14:textId="6D5B8DEE" w:rsidR="00586916" w:rsidRPr="002C7CF1" w:rsidRDefault="002C7CF1" w:rsidP="0006017B">
            <w:pPr>
              <w:rPr>
                <w:lang w:val="en-US"/>
              </w:rPr>
            </w:pPr>
            <w:proofErr w:type="spellStart"/>
            <w:r>
              <w:rPr>
                <w:lang w:val="en-US"/>
              </w:rPr>
              <w:t>Menggamabarkan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pesan</w:t>
            </w:r>
            <w:proofErr w:type="spellEnd"/>
          </w:p>
        </w:tc>
      </w:tr>
    </w:tbl>
    <w:p w14:paraId="7EBBA2B1" w14:textId="5502EE84" w:rsidR="00586916" w:rsidRDefault="00586916" w:rsidP="0006017B"/>
    <w:p w14:paraId="6C853323" w14:textId="4D07C937" w:rsidR="00586916" w:rsidRDefault="00586916" w:rsidP="0006017B"/>
    <w:p w14:paraId="3EBF146E" w14:textId="437F8472" w:rsidR="00586916" w:rsidRDefault="00586916" w:rsidP="0006017B"/>
    <w:p w14:paraId="0E08E401" w14:textId="77777777" w:rsidR="00586916" w:rsidRDefault="00586916" w:rsidP="0006017B"/>
    <w:p w14:paraId="6A631CE6" w14:textId="77777777" w:rsidR="00402406" w:rsidRDefault="00402406" w:rsidP="0006017B">
      <w:r>
        <w:t>Referensi:</w:t>
      </w:r>
    </w:p>
    <w:p w14:paraId="0EE4974B" w14:textId="669F30B3" w:rsidR="00402406" w:rsidRDefault="002C7CF1" w:rsidP="0006017B">
      <w:pPr>
        <w:rPr>
          <w:lang w:val="en-US"/>
        </w:rPr>
      </w:pPr>
      <w:r>
        <w:rPr>
          <w:lang w:val="en-US"/>
        </w:rPr>
        <w:t xml:space="preserve">A. Nugroho,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UML &amp; Java, Yogyakarta:</w:t>
      </w:r>
    </w:p>
    <w:p w14:paraId="041C29FC" w14:textId="6CF5EFDE" w:rsidR="002C7CF1" w:rsidRDefault="002C7CF1" w:rsidP="0006017B">
      <w:pPr>
        <w:rPr>
          <w:lang w:val="en-US"/>
        </w:rPr>
      </w:pPr>
      <w:r>
        <w:rPr>
          <w:lang w:val="en-US"/>
        </w:rPr>
        <w:t>ANDI,2010.</w:t>
      </w:r>
    </w:p>
    <w:p w14:paraId="3200014C" w14:textId="5FD5312A" w:rsidR="002C7CF1" w:rsidRDefault="002C7CF1" w:rsidP="0006017B">
      <w:pPr>
        <w:rPr>
          <w:lang w:val="en-US"/>
        </w:rPr>
      </w:pPr>
      <w:r>
        <w:rPr>
          <w:lang w:val="en-US"/>
        </w:rPr>
        <w:t xml:space="preserve">M. Fowler, UML Distilled Third </w:t>
      </w:r>
      <w:r>
        <w:rPr>
          <w:i/>
          <w:iCs/>
          <w:lang w:val="en-US"/>
        </w:rPr>
        <w:t xml:space="preserve">Edition </w:t>
      </w:r>
      <w:r>
        <w:rPr>
          <w:lang w:val="en-US"/>
        </w:rPr>
        <w:t>A Brief Guide to the Standard Object</w:t>
      </w:r>
    </w:p>
    <w:p w14:paraId="10CC0E33" w14:textId="1DE6AF3E" w:rsidR="002C7CF1" w:rsidRPr="002C7CF1" w:rsidRDefault="002C7CF1" w:rsidP="0006017B">
      <w:pPr>
        <w:rPr>
          <w:lang w:val="en-US"/>
        </w:rPr>
      </w:pPr>
      <w:r>
        <w:rPr>
          <w:lang w:val="en-US"/>
        </w:rPr>
        <w:t>Modeling Language, Canada: Pearson Education, Inc, 2003</w:t>
      </w:r>
    </w:p>
    <w:p w14:paraId="728CE173" w14:textId="77777777" w:rsidR="00402406" w:rsidRPr="004E347A" w:rsidRDefault="00402406" w:rsidP="0006017B"/>
    <w:p w14:paraId="21B1E46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0930A6C" w14:textId="77777777" w:rsidR="0006017B" w:rsidRPr="004E347A" w:rsidRDefault="0006017B" w:rsidP="0006017B">
      <w:pPr>
        <w:pStyle w:val="Heading1"/>
        <w:numPr>
          <w:ilvl w:val="0"/>
          <w:numId w:val="0"/>
        </w:numPr>
      </w:pPr>
      <w:bookmarkStart w:id="14" w:name="_Toc24719672"/>
      <w:commentRangeStart w:id="15"/>
      <w:r w:rsidRPr="004E347A">
        <w:lastRenderedPageBreak/>
        <w:t>DAFTAR SINGKATAN</w:t>
      </w:r>
      <w:bookmarkEnd w:id="14"/>
    </w:p>
    <w:p w14:paraId="64039904"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71B7EA1A" w14:textId="77777777" w:rsidTr="00E25AAC">
        <w:tc>
          <w:tcPr>
            <w:tcW w:w="1980" w:type="dxa"/>
          </w:tcPr>
          <w:p w14:paraId="791208BD" w14:textId="77777777" w:rsidR="00E25AAC" w:rsidRPr="002C7CF1" w:rsidRDefault="00E25AAC" w:rsidP="0006017B">
            <w:pPr>
              <w:rPr>
                <w:lang w:val="en-US"/>
              </w:rPr>
            </w:pPr>
            <w:r>
              <w:t>ERD</w:t>
            </w:r>
          </w:p>
        </w:tc>
        <w:tc>
          <w:tcPr>
            <w:tcW w:w="5947" w:type="dxa"/>
          </w:tcPr>
          <w:p w14:paraId="43E63624" w14:textId="77777777" w:rsidR="00E25AAC" w:rsidRDefault="00E25AAC" w:rsidP="0006017B">
            <w:r>
              <w:t>Entity Relationship Diagram</w:t>
            </w:r>
          </w:p>
        </w:tc>
      </w:tr>
      <w:tr w:rsidR="00863929" w14:paraId="118A079F" w14:textId="77777777" w:rsidTr="004B0DF4">
        <w:tc>
          <w:tcPr>
            <w:tcW w:w="1980" w:type="dxa"/>
          </w:tcPr>
          <w:p w14:paraId="379CDE48" w14:textId="77777777" w:rsidR="00863929" w:rsidRDefault="00863929" w:rsidP="004B0DF4">
            <w:r>
              <w:t>MMJar</w:t>
            </w:r>
          </w:p>
        </w:tc>
        <w:tc>
          <w:tcPr>
            <w:tcW w:w="5947" w:type="dxa"/>
          </w:tcPr>
          <w:p w14:paraId="18084D4B" w14:textId="77777777" w:rsidR="00863929" w:rsidRDefault="00863929" w:rsidP="004B0DF4">
            <w:r>
              <w:t>Multi Media Jaringan</w:t>
            </w:r>
          </w:p>
        </w:tc>
      </w:tr>
      <w:tr w:rsidR="00863929" w14:paraId="5FE3551E" w14:textId="77777777" w:rsidTr="004B0DF4">
        <w:tc>
          <w:tcPr>
            <w:tcW w:w="1980" w:type="dxa"/>
          </w:tcPr>
          <w:p w14:paraId="77531C46" w14:textId="77777777" w:rsidR="00863929" w:rsidRDefault="00863929" w:rsidP="004B0DF4">
            <w:r>
              <w:t>RPL</w:t>
            </w:r>
          </w:p>
        </w:tc>
        <w:tc>
          <w:tcPr>
            <w:tcW w:w="5947" w:type="dxa"/>
          </w:tcPr>
          <w:p w14:paraId="4A70AE81" w14:textId="77777777" w:rsidR="00863929" w:rsidRDefault="00863929" w:rsidP="004B0DF4">
            <w:r>
              <w:t>Rekayasa Perangkat Lunak</w:t>
            </w:r>
          </w:p>
        </w:tc>
      </w:tr>
      <w:tr w:rsidR="00E25AAC" w14:paraId="1EA5A8F1" w14:textId="77777777" w:rsidTr="00E25AAC">
        <w:tc>
          <w:tcPr>
            <w:tcW w:w="1980" w:type="dxa"/>
          </w:tcPr>
          <w:p w14:paraId="2F4539F7" w14:textId="77777777" w:rsidR="00E25AAC" w:rsidRDefault="00E25AAC" w:rsidP="0006017B">
            <w:r>
              <w:t>SI</w:t>
            </w:r>
          </w:p>
        </w:tc>
        <w:tc>
          <w:tcPr>
            <w:tcW w:w="5947" w:type="dxa"/>
          </w:tcPr>
          <w:p w14:paraId="0DCD78F3" w14:textId="77777777" w:rsidR="00E25AAC" w:rsidRDefault="00E25AAC" w:rsidP="0006017B">
            <w:r>
              <w:t>Sistem Informasi</w:t>
            </w:r>
          </w:p>
        </w:tc>
      </w:tr>
      <w:tr w:rsidR="00863929" w14:paraId="0B81FDB3" w14:textId="77777777" w:rsidTr="004B0DF4">
        <w:tc>
          <w:tcPr>
            <w:tcW w:w="1980" w:type="dxa"/>
          </w:tcPr>
          <w:p w14:paraId="544EF4E6" w14:textId="77777777" w:rsidR="00863929" w:rsidRDefault="00863929" w:rsidP="004B0DF4">
            <w:r>
              <w:t>UML</w:t>
            </w:r>
          </w:p>
        </w:tc>
        <w:tc>
          <w:tcPr>
            <w:tcW w:w="5947" w:type="dxa"/>
          </w:tcPr>
          <w:p w14:paraId="7416031A" w14:textId="77777777" w:rsidR="00863929" w:rsidRDefault="00863929" w:rsidP="004B0DF4">
            <w:r>
              <w:t>Unified Modelling Languange</w:t>
            </w:r>
          </w:p>
        </w:tc>
      </w:tr>
      <w:tr w:rsidR="00E25AAC" w14:paraId="3E5DA792" w14:textId="77777777" w:rsidTr="00E25AAC">
        <w:tc>
          <w:tcPr>
            <w:tcW w:w="1980" w:type="dxa"/>
          </w:tcPr>
          <w:p w14:paraId="14EE7C3E" w14:textId="77777777" w:rsidR="00E25AAC" w:rsidRDefault="00E25AAC" w:rsidP="0006017B"/>
        </w:tc>
        <w:tc>
          <w:tcPr>
            <w:tcW w:w="5947" w:type="dxa"/>
          </w:tcPr>
          <w:p w14:paraId="1C21238D" w14:textId="77777777" w:rsidR="00E25AAC" w:rsidRDefault="00E25AAC" w:rsidP="0006017B"/>
        </w:tc>
      </w:tr>
      <w:tr w:rsidR="00E25AAC" w14:paraId="76925986" w14:textId="77777777" w:rsidTr="00E25AAC">
        <w:tc>
          <w:tcPr>
            <w:tcW w:w="1980" w:type="dxa"/>
          </w:tcPr>
          <w:p w14:paraId="29F27397" w14:textId="77777777" w:rsidR="00E25AAC" w:rsidRDefault="00E25AAC" w:rsidP="0006017B">
            <w:r>
              <w:t>Dst ...</w:t>
            </w:r>
          </w:p>
        </w:tc>
        <w:tc>
          <w:tcPr>
            <w:tcW w:w="5947" w:type="dxa"/>
          </w:tcPr>
          <w:p w14:paraId="554942BE" w14:textId="77777777" w:rsidR="00E25AAC" w:rsidRDefault="00E25AAC" w:rsidP="0006017B"/>
        </w:tc>
      </w:tr>
    </w:tbl>
    <w:commentRangeEnd w:id="15"/>
    <w:p w14:paraId="67815619"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15"/>
      </w:r>
    </w:p>
    <w:p w14:paraId="67D0F6FD" w14:textId="77777777" w:rsidR="0006017B" w:rsidRPr="004E347A" w:rsidRDefault="0006017B" w:rsidP="0006017B">
      <w:pPr>
        <w:pStyle w:val="Heading1"/>
        <w:numPr>
          <w:ilvl w:val="0"/>
          <w:numId w:val="0"/>
        </w:numPr>
      </w:pPr>
      <w:bookmarkStart w:id="16" w:name="_Toc24719673"/>
      <w:commentRangeStart w:id="17"/>
      <w:r w:rsidRPr="004E347A">
        <w:lastRenderedPageBreak/>
        <w:t>DAFTAR ISTILAH</w:t>
      </w:r>
      <w:bookmarkEnd w:id="16"/>
    </w:p>
    <w:p w14:paraId="56A0360E"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70B4CB4C" w14:textId="77777777" w:rsidTr="00E36FF2">
        <w:tc>
          <w:tcPr>
            <w:tcW w:w="2547" w:type="dxa"/>
          </w:tcPr>
          <w:p w14:paraId="5B469160" w14:textId="77777777" w:rsidR="00E36FF2" w:rsidRDefault="00E36FF2" w:rsidP="0006017B">
            <w:r>
              <w:t>Audit</w:t>
            </w:r>
          </w:p>
        </w:tc>
        <w:tc>
          <w:tcPr>
            <w:tcW w:w="5380" w:type="dxa"/>
          </w:tcPr>
          <w:p w14:paraId="3D43E4FE" w14:textId="77777777" w:rsidR="00E36FF2" w:rsidRDefault="00E36FF2" w:rsidP="0006017B">
            <w:r w:rsidRPr="00E36FF2">
              <w:t>Pemeriksaan dengan seksama pada sebuah organisasi dengan pencarian bukti nyata berupa dokumen fisik atau elektronik untuk pembuktiannya.</w:t>
            </w:r>
          </w:p>
        </w:tc>
      </w:tr>
      <w:tr w:rsidR="00E36FF2" w14:paraId="109F7D99" w14:textId="77777777" w:rsidTr="00E36FF2">
        <w:tc>
          <w:tcPr>
            <w:tcW w:w="2547" w:type="dxa"/>
          </w:tcPr>
          <w:p w14:paraId="62E81972" w14:textId="77777777" w:rsidR="00E36FF2" w:rsidRDefault="00E36FF2" w:rsidP="0006017B">
            <w:r>
              <w:t>Supply Chain Management</w:t>
            </w:r>
          </w:p>
        </w:tc>
        <w:tc>
          <w:tcPr>
            <w:tcW w:w="5380" w:type="dxa"/>
          </w:tcPr>
          <w:p w14:paraId="7D25078C" w14:textId="77777777" w:rsidR="00E36FF2" w:rsidRDefault="00E36FF2" w:rsidP="0006017B">
            <w:r>
              <w:t>“Manajemen pengelolaan bahan baku, dari industri hilir ke hulu .... “ [x]</w:t>
            </w:r>
          </w:p>
        </w:tc>
      </w:tr>
      <w:tr w:rsidR="00E36FF2" w14:paraId="7114C6C7" w14:textId="77777777" w:rsidTr="00E36FF2">
        <w:tc>
          <w:tcPr>
            <w:tcW w:w="2547" w:type="dxa"/>
          </w:tcPr>
          <w:p w14:paraId="51A2143F" w14:textId="77777777" w:rsidR="00E36FF2" w:rsidRDefault="00E36FF2" w:rsidP="0006017B"/>
        </w:tc>
        <w:tc>
          <w:tcPr>
            <w:tcW w:w="5380" w:type="dxa"/>
          </w:tcPr>
          <w:p w14:paraId="51EFA188" w14:textId="77777777" w:rsidR="00E36FF2" w:rsidRDefault="00E36FF2" w:rsidP="0006017B"/>
        </w:tc>
      </w:tr>
      <w:tr w:rsidR="00E36FF2" w14:paraId="0B47D42C" w14:textId="77777777" w:rsidTr="00E36FF2">
        <w:tc>
          <w:tcPr>
            <w:tcW w:w="2547" w:type="dxa"/>
          </w:tcPr>
          <w:p w14:paraId="451AC178" w14:textId="77777777" w:rsidR="00E36FF2" w:rsidRDefault="00E36FF2" w:rsidP="0006017B">
            <w:r>
              <w:t>Dst.</w:t>
            </w:r>
          </w:p>
        </w:tc>
        <w:tc>
          <w:tcPr>
            <w:tcW w:w="5380" w:type="dxa"/>
          </w:tcPr>
          <w:p w14:paraId="2E7CF821" w14:textId="77777777" w:rsidR="00E36FF2" w:rsidRDefault="00E36FF2" w:rsidP="0006017B"/>
        </w:tc>
      </w:tr>
    </w:tbl>
    <w:commentRangeEnd w:id="17"/>
    <w:p w14:paraId="5DA348B7"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17"/>
      </w:r>
    </w:p>
    <w:p w14:paraId="5C297F2D" w14:textId="77777777" w:rsidR="0006017B" w:rsidRPr="004E347A" w:rsidRDefault="0006017B" w:rsidP="0092066B">
      <w:pPr>
        <w:pStyle w:val="Heading1"/>
        <w:ind w:left="0"/>
      </w:pPr>
      <w:r w:rsidRPr="004E347A">
        <w:lastRenderedPageBreak/>
        <w:br/>
      </w:r>
      <w:bookmarkStart w:id="18" w:name="_Toc24719674"/>
      <w:r w:rsidRPr="004E347A">
        <w:t>PENDAHULUAN</w:t>
      </w:r>
      <w:r w:rsidR="006D230B" w:rsidRPr="004E347A">
        <w:t xml:space="preserve"> (Heading 1)</w:t>
      </w:r>
      <w:bookmarkEnd w:id="18"/>
    </w:p>
    <w:p w14:paraId="3F00D45D" w14:textId="77777777" w:rsidR="0006017B" w:rsidRPr="004E347A" w:rsidRDefault="0006017B" w:rsidP="0006017B"/>
    <w:p w14:paraId="1DDFC6A9" w14:textId="6C1A6E10" w:rsidR="0006017B" w:rsidRPr="004E347A" w:rsidRDefault="00913AE2" w:rsidP="00913AE2">
      <w:pPr>
        <w:pStyle w:val="Heading2"/>
      </w:pPr>
      <w:bookmarkStart w:id="19" w:name="_Toc24719675"/>
      <w:commentRangeStart w:id="20"/>
      <w:r w:rsidRPr="004E347A">
        <w:t>Latar Belakang</w:t>
      </w:r>
      <w:r w:rsidR="006D230B" w:rsidRPr="004E347A">
        <w:t xml:space="preserve"> </w:t>
      </w:r>
      <w:commentRangeEnd w:id="20"/>
      <w:r w:rsidR="00A21B27">
        <w:rPr>
          <w:rStyle w:val="CommentReference"/>
          <w:rFonts w:asciiTheme="minorHAnsi" w:eastAsiaTheme="minorHAnsi" w:hAnsiTheme="minorHAnsi" w:cstheme="minorBidi"/>
          <w:b w:val="0"/>
          <w:color w:val="auto"/>
        </w:rPr>
        <w:commentReference w:id="20"/>
      </w:r>
      <w:bookmarkEnd w:id="19"/>
    </w:p>
    <w:p w14:paraId="1FAC430B" w14:textId="77777777" w:rsidR="00F33E12" w:rsidRDefault="00F33E12" w:rsidP="00F33E12">
      <w:pPr>
        <w:ind w:firstLine="720"/>
      </w:pPr>
      <w:r>
        <w:t>Sumber Daya Manusia adalah, suatu individu yang dapat bekerja sebagai pengguna atau sebagai penggerak suatu organisasi, baik di sekolah, di sekitar lingkungan rumah, dan dilingkungan perkantoran yang biasanya berfungsi sebagai aset yang bisa dilatih dan dikembangkan kemampuannya dalam bekerja.  untuk dari pada itu, sumber daya manusia harus terus di latih dan diberikan ilmu yang berguna agar dapat berkembang menjadi sumber daya yang lebih berkualitas, dengan cara meningkatkan Pendidikan atau sistem pembelajaran yang tidak ketinggalan zaman dan mengajarkannya pada sumber daya tersebut.</w:t>
      </w:r>
    </w:p>
    <w:p w14:paraId="2E94B1F9" w14:textId="77777777" w:rsidR="00F33E12" w:rsidRDefault="00F33E12" w:rsidP="00F33E12">
      <w:pPr>
        <w:ind w:firstLine="720"/>
      </w:pPr>
      <w:r>
        <w:t>Pendidikan merupakan salah satu upaya yang dapat dilakukan, untuk meningkatkan sumber daya manusia dengan sistem pembelajaran, sehingga manusia dapat memiliki keterampilan dan keahlian khusus yang dapat meningkatkan kualitas pada diri nya untuk menjadi manusia lebih baik dan berkualitas. Ilmu dapat diperoleh dari pendidikan formal dan pendidikan non-formal ataupun dari segi lingkungan yang dapat memberikan suatu pengalaman kepada sumber daya manusia tersebut. Namun pada tahun 2020 sumber daya manusia tidak dapat saling berinteraksi secara langsung karena pada tahun 2020 dunia sedang mengalami penyebaran Covid -19 yang dapat menular dengan cara saling berinteraksi secara langsung, oleh karena itu pemerintah menetapkan, semua sumber daya manusia hanya dapat bersekolah ataupun bekerja dari rumah agar dapat memutuskan rantai perkembangan Virus Covid-19.</w:t>
      </w:r>
    </w:p>
    <w:p w14:paraId="197C610C" w14:textId="77777777" w:rsidR="00F33E12" w:rsidRDefault="00F33E12" w:rsidP="00F33E12">
      <w:pPr>
        <w:ind w:firstLine="720"/>
      </w:pPr>
      <w:r>
        <w:t xml:space="preserve">Covid-19 adalah penyakit menular yang disebabkan oleh virus severe acute respiratory syndrome coronavirus 2 atau disebut SARS-COV-2, virus ini dapat menyebabkan gangguan sistem pernapasan, yang dapat menginfeksikan paru paru pada sumber daya manusia, virus ini sangat gampang menular pada sumber daya manusia lainnya, dengan cara perpindahan cairan dari sumber daya manusia yang satu ke sumber daya manusia lainnya, covid-19 merupakan virus yang dapat menyebabkan kematian pada sumber daya manusia yang telah terinfeksi, virus ini hanya dapat disembuhkan dengan cara memperkuat kekebalan tubuh dan </w:t>
      </w:r>
      <w:r>
        <w:lastRenderedPageBreak/>
        <w:t xml:space="preserve">melakukan isolasi mandiri agar tidak menularkan kepada sumber daya manusia lainnya, oleh karena itu pemerintah menerapkan masyarakat untuk tetap beraktifitas didalam rumah agar memutus rantai penularan covid-19. </w:t>
      </w:r>
    </w:p>
    <w:p w14:paraId="0D7DD9B4" w14:textId="4AA47A05" w:rsidR="009A41D2" w:rsidRDefault="00F33E12" w:rsidP="00F33E12">
      <w:pPr>
        <w:ind w:firstLine="720"/>
      </w:pPr>
      <w:r>
        <w:t>Scola merupakan perusahaan yang bergerak di bidang Pendidikan dan edukasi, produknya learning management system (digitalisasu prosess pembelejaran di sekolah).Pengguna Scola LMS Kini Anda dapat menghubungkan kebutuhan Guru, Siswa, Orang Tua, Admin serta Kepala Sekolah dengan menciptakan kolaborasi efektif dalam pembelajaran digital. Model Pembelajaran dengan Scola LMS sebagai berikut :</w:t>
      </w:r>
    </w:p>
    <w:p w14:paraId="22E9E3DD" w14:textId="1B76012B" w:rsidR="00F33E12" w:rsidRPr="00F33E12" w:rsidRDefault="00F33E12" w:rsidP="00F33E12">
      <w:pPr>
        <w:pStyle w:val="ListParagraph"/>
        <w:numPr>
          <w:ilvl w:val="0"/>
          <w:numId w:val="22"/>
        </w:numPr>
      </w:pPr>
      <w:proofErr w:type="spellStart"/>
      <w:r>
        <w:rPr>
          <w:lang w:val="en-US"/>
        </w:rPr>
        <w:t>Inovasi</w:t>
      </w:r>
      <w:proofErr w:type="spellEnd"/>
      <w:r>
        <w:rPr>
          <w:lang w:val="en-US"/>
        </w:rPr>
        <w:t xml:space="preserve"> Kelas Online</w:t>
      </w:r>
    </w:p>
    <w:p w14:paraId="191785B2" w14:textId="60B06BF5" w:rsidR="00F33E12" w:rsidRPr="00F33E12" w:rsidRDefault="00F33E12" w:rsidP="00F33E12">
      <w:pPr>
        <w:pStyle w:val="ListParagraph"/>
        <w:ind w:left="1440"/>
      </w:pPr>
      <w:r w:rsidRPr="00F33E12">
        <w:t>Membantu sekolah untuk memiliki kelas masa depan dengan teknologi canggih yang akan memberikan pengalaman belajar menyenangkan dan menarik.</w:t>
      </w:r>
    </w:p>
    <w:p w14:paraId="19D82B89" w14:textId="1F310242" w:rsidR="00F33E12" w:rsidRPr="00F33E12" w:rsidRDefault="00F33E12" w:rsidP="00F33E12">
      <w:pPr>
        <w:pStyle w:val="ListParagraph"/>
        <w:numPr>
          <w:ilvl w:val="0"/>
          <w:numId w:val="22"/>
        </w:numPr>
      </w:pPr>
      <w:proofErr w:type="spellStart"/>
      <w:r>
        <w:rPr>
          <w:lang w:val="en-US"/>
        </w:rPr>
        <w:t>Penerapan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Campuran</w:t>
      </w:r>
      <w:proofErr w:type="spellEnd"/>
    </w:p>
    <w:p w14:paraId="363057D2" w14:textId="1D079159" w:rsidR="00F33E12" w:rsidRPr="00F33E12" w:rsidRDefault="00F33E12" w:rsidP="00F33E12">
      <w:pPr>
        <w:pStyle w:val="ListParagraph"/>
        <w:ind w:left="1440"/>
      </w:pPr>
      <w:r w:rsidRPr="00F33E12">
        <w:t>Peserta didik mempelajari konten belajar di aplikasi Scola LMS diluar kelas atau secara mandiri, kemudian melakukan diskusi dikelas.</w:t>
      </w:r>
    </w:p>
    <w:p w14:paraId="2484C825" w14:textId="34D44DA9" w:rsidR="00F33E12" w:rsidRPr="00F33E12" w:rsidRDefault="00F33E12" w:rsidP="00F33E12">
      <w:pPr>
        <w:pStyle w:val="ListParagraph"/>
        <w:numPr>
          <w:ilvl w:val="0"/>
          <w:numId w:val="22"/>
        </w:numPr>
      </w:pPr>
      <w:r>
        <w:rPr>
          <w:lang w:val="en-US"/>
        </w:rPr>
        <w:t xml:space="preserve">Kelas </w:t>
      </w:r>
      <w:proofErr w:type="spellStart"/>
      <w:r>
        <w:rPr>
          <w:lang w:val="en-US"/>
        </w:rPr>
        <w:t>Interaktif</w:t>
      </w:r>
      <w:proofErr w:type="spellEnd"/>
    </w:p>
    <w:p w14:paraId="4FB41440" w14:textId="586864C7" w:rsidR="00F33E12" w:rsidRPr="00F33E12" w:rsidRDefault="00F33E12" w:rsidP="00F33E12">
      <w:pPr>
        <w:pStyle w:val="ListParagraph"/>
        <w:ind w:left="1440"/>
      </w:pPr>
      <w:r w:rsidRPr="00F33E12">
        <w:t>Pembelajaran dapat dilakukan secara jarak jauh/online dimana para siswa dan guru dapat saling berinteraksi dengan baik dan terkendali oleh sekolah.</w:t>
      </w:r>
    </w:p>
    <w:p w14:paraId="27482628" w14:textId="3B41983A" w:rsidR="00F33E12" w:rsidRPr="00F33E12" w:rsidRDefault="00F33E12" w:rsidP="00F33E12">
      <w:pPr>
        <w:pStyle w:val="ListParagraph"/>
        <w:numPr>
          <w:ilvl w:val="0"/>
          <w:numId w:val="22"/>
        </w:numPr>
      </w:pPr>
      <w:proofErr w:type="spellStart"/>
      <w:r>
        <w:rPr>
          <w:lang w:val="en-US"/>
        </w:rPr>
        <w:t>Materi</w:t>
      </w:r>
      <w:proofErr w:type="spellEnd"/>
      <w:r>
        <w:rPr>
          <w:lang w:val="en-US"/>
        </w:rPr>
        <w:t xml:space="preserve"> </w:t>
      </w:r>
      <w:proofErr w:type="spellStart"/>
      <w:r>
        <w:rPr>
          <w:lang w:val="en-US"/>
        </w:rPr>
        <w:t>Pembelajaran</w:t>
      </w:r>
      <w:proofErr w:type="spellEnd"/>
    </w:p>
    <w:p w14:paraId="5E79AA1B" w14:textId="2EEB0CBC" w:rsidR="00F33E12" w:rsidRDefault="00F33E12" w:rsidP="00F33E12">
      <w:pPr>
        <w:pStyle w:val="ListParagraph"/>
        <w:ind w:left="1440"/>
      </w:pPr>
      <w:r w:rsidRPr="00F33E12">
        <w:t>Scola LMS menyediakan konten pembelajaran yang sesuai dengan K13 seperti video materi belajar, soal-soal kuis dan ujian yang dapat diakses langsung oleh sekolah dan guru</w:t>
      </w:r>
    </w:p>
    <w:p w14:paraId="0A544A63" w14:textId="20A6E71D" w:rsidR="00F33E12" w:rsidRDefault="00F33E12" w:rsidP="00F33E12">
      <w:pPr>
        <w:rPr>
          <w:lang w:val="en-US"/>
        </w:rPr>
      </w:pPr>
      <w:proofErr w:type="spellStart"/>
      <w:r>
        <w:rPr>
          <w:lang w:val="en-US"/>
        </w:rPr>
        <w:t>Visi</w:t>
      </w:r>
      <w:proofErr w:type="spellEnd"/>
      <w:r>
        <w:rPr>
          <w:lang w:val="en-US"/>
        </w:rPr>
        <w:t xml:space="preserve"> Scola :</w:t>
      </w:r>
    </w:p>
    <w:p w14:paraId="36CA802F" w14:textId="77777777" w:rsidR="00F33E12" w:rsidRPr="00F33E12" w:rsidRDefault="00F33E12" w:rsidP="00F33E12">
      <w:pPr>
        <w:rPr>
          <w:lang w:val="en-US"/>
        </w:rPr>
      </w:pPr>
      <w:r w:rsidRPr="00F33E12">
        <w:rPr>
          <w:lang w:val="en-US"/>
        </w:rPr>
        <w:t xml:space="preserve">Kami </w:t>
      </w:r>
      <w:proofErr w:type="spellStart"/>
      <w:r w:rsidRPr="00F33E12">
        <w:rPr>
          <w:lang w:val="en-US"/>
        </w:rPr>
        <w:t>memiliki</w:t>
      </w:r>
      <w:proofErr w:type="spellEnd"/>
      <w:r w:rsidRPr="00F33E12">
        <w:rPr>
          <w:lang w:val="en-US"/>
        </w:rPr>
        <w:t xml:space="preserve"> </w:t>
      </w:r>
      <w:proofErr w:type="spellStart"/>
      <w:r w:rsidRPr="00F33E12">
        <w:rPr>
          <w:lang w:val="en-US"/>
        </w:rPr>
        <w:t>visi</w:t>
      </w:r>
      <w:proofErr w:type="spellEnd"/>
      <w:r w:rsidRPr="00F33E12">
        <w:rPr>
          <w:lang w:val="en-US"/>
        </w:rPr>
        <w:t xml:space="preserve"> agar </w:t>
      </w:r>
      <w:proofErr w:type="spellStart"/>
      <w:r w:rsidRPr="00F33E12">
        <w:rPr>
          <w:lang w:val="en-US"/>
        </w:rPr>
        <w:t>kualitas</w:t>
      </w:r>
      <w:proofErr w:type="spellEnd"/>
      <w:r w:rsidRPr="00F33E12">
        <w:rPr>
          <w:lang w:val="en-US"/>
        </w:rPr>
        <w:t xml:space="preserve"> SDM Indonesia </w:t>
      </w:r>
      <w:proofErr w:type="spellStart"/>
      <w:r w:rsidRPr="00F33E12">
        <w:rPr>
          <w:lang w:val="en-US"/>
        </w:rPr>
        <w:t>dapat</w:t>
      </w:r>
      <w:proofErr w:type="spellEnd"/>
      <w:r w:rsidRPr="00F33E12">
        <w:rPr>
          <w:lang w:val="en-US"/>
        </w:rPr>
        <w:t xml:space="preserve"> </w:t>
      </w:r>
      <w:proofErr w:type="spellStart"/>
      <w:r w:rsidRPr="00F33E12">
        <w:rPr>
          <w:lang w:val="en-US"/>
        </w:rPr>
        <w:t>meningkat</w:t>
      </w:r>
      <w:proofErr w:type="spellEnd"/>
      <w:r w:rsidRPr="00F33E12">
        <w:rPr>
          <w:lang w:val="en-US"/>
        </w:rPr>
        <w:t xml:space="preserve">, </w:t>
      </w:r>
      <w:proofErr w:type="spellStart"/>
      <w:r w:rsidRPr="00F33E12">
        <w:rPr>
          <w:lang w:val="en-US"/>
        </w:rPr>
        <w:t>sehingga</w:t>
      </w:r>
      <w:proofErr w:type="spellEnd"/>
      <w:r w:rsidRPr="00F33E12">
        <w:rPr>
          <w:lang w:val="en-US"/>
        </w:rPr>
        <w:t xml:space="preserve"> Scola LMS </w:t>
      </w:r>
      <w:proofErr w:type="spellStart"/>
      <w:r w:rsidRPr="00F33E12">
        <w:rPr>
          <w:lang w:val="en-US"/>
        </w:rPr>
        <w:t>memiliki</w:t>
      </w:r>
      <w:proofErr w:type="spellEnd"/>
      <w:r w:rsidRPr="00F33E12">
        <w:rPr>
          <w:lang w:val="en-US"/>
        </w:rPr>
        <w:t xml:space="preserve"> </w:t>
      </w:r>
      <w:proofErr w:type="spellStart"/>
      <w:r w:rsidRPr="00F33E12">
        <w:rPr>
          <w:lang w:val="en-US"/>
        </w:rPr>
        <w:t>visi</w:t>
      </w:r>
      <w:proofErr w:type="spellEnd"/>
      <w:r w:rsidRPr="00F33E12">
        <w:rPr>
          <w:lang w:val="en-US"/>
        </w:rPr>
        <w:t xml:space="preserve"> </w:t>
      </w:r>
      <w:proofErr w:type="spellStart"/>
      <w:r w:rsidRPr="00F33E12">
        <w:rPr>
          <w:lang w:val="en-US"/>
        </w:rPr>
        <w:t>besar</w:t>
      </w:r>
      <w:proofErr w:type="spellEnd"/>
      <w:r w:rsidRPr="00F33E12">
        <w:rPr>
          <w:lang w:val="en-US"/>
        </w:rPr>
        <w:t xml:space="preserve"> </w:t>
      </w:r>
      <w:proofErr w:type="spellStart"/>
      <w:r w:rsidRPr="00F33E12">
        <w:rPr>
          <w:lang w:val="en-US"/>
        </w:rPr>
        <w:t>bahwa</w:t>
      </w:r>
      <w:proofErr w:type="spellEnd"/>
      <w:r w:rsidRPr="00F33E12">
        <w:rPr>
          <w:lang w:val="en-US"/>
        </w:rPr>
        <w:t xml:space="preserve"> </w:t>
      </w:r>
      <w:proofErr w:type="spellStart"/>
      <w:r w:rsidRPr="00F33E12">
        <w:rPr>
          <w:lang w:val="en-US"/>
        </w:rPr>
        <w:t>kualitas</w:t>
      </w:r>
      <w:proofErr w:type="spellEnd"/>
      <w:r w:rsidRPr="00F33E12">
        <w:rPr>
          <w:lang w:val="en-US"/>
        </w:rPr>
        <w:t xml:space="preserve"> SDM Indonesia </w:t>
      </w:r>
      <w:proofErr w:type="spellStart"/>
      <w:r w:rsidRPr="00F33E12">
        <w:rPr>
          <w:lang w:val="en-US"/>
        </w:rPr>
        <w:t>dapat</w:t>
      </w:r>
      <w:proofErr w:type="spellEnd"/>
      <w:r w:rsidRPr="00F33E12">
        <w:rPr>
          <w:lang w:val="en-US"/>
        </w:rPr>
        <w:t xml:space="preserve"> </w:t>
      </w:r>
      <w:proofErr w:type="spellStart"/>
      <w:r w:rsidRPr="00F33E12">
        <w:rPr>
          <w:lang w:val="en-US"/>
        </w:rPr>
        <w:t>meningkat</w:t>
      </w:r>
      <w:proofErr w:type="spellEnd"/>
      <w:r w:rsidRPr="00F33E12">
        <w:rPr>
          <w:lang w:val="en-US"/>
        </w:rPr>
        <w:t xml:space="preserve"> </w:t>
      </w:r>
      <w:proofErr w:type="spellStart"/>
      <w:r w:rsidRPr="00F33E12">
        <w:rPr>
          <w:lang w:val="en-US"/>
        </w:rPr>
        <w:t>sehingga</w:t>
      </w:r>
      <w:proofErr w:type="spellEnd"/>
      <w:r w:rsidRPr="00F33E12">
        <w:rPr>
          <w:lang w:val="en-US"/>
        </w:rPr>
        <w:t xml:space="preserve"> Program </w:t>
      </w:r>
      <w:proofErr w:type="spellStart"/>
      <w:r w:rsidRPr="00F33E12">
        <w:rPr>
          <w:lang w:val="en-US"/>
        </w:rPr>
        <w:t>Pemerintah</w:t>
      </w:r>
      <w:proofErr w:type="spellEnd"/>
      <w:r w:rsidRPr="00F33E12">
        <w:rPr>
          <w:lang w:val="en-US"/>
        </w:rPr>
        <w:t xml:space="preserve"> Indonesia Golden Age 2045 </w:t>
      </w:r>
      <w:proofErr w:type="spellStart"/>
      <w:r w:rsidRPr="00F33E12">
        <w:rPr>
          <w:lang w:val="en-US"/>
        </w:rPr>
        <w:t>dapat</w:t>
      </w:r>
      <w:proofErr w:type="spellEnd"/>
      <w:r w:rsidRPr="00F33E12">
        <w:rPr>
          <w:lang w:val="en-US"/>
        </w:rPr>
        <w:t xml:space="preserve"> </w:t>
      </w:r>
      <w:proofErr w:type="spellStart"/>
      <w:r w:rsidRPr="00F33E12">
        <w:rPr>
          <w:lang w:val="en-US"/>
        </w:rPr>
        <w:t>tercapai</w:t>
      </w:r>
      <w:proofErr w:type="spellEnd"/>
      <w:r w:rsidRPr="00F33E12">
        <w:rPr>
          <w:lang w:val="en-US"/>
        </w:rPr>
        <w:t xml:space="preserve">. Di </w:t>
      </w:r>
      <w:proofErr w:type="spellStart"/>
      <w:r w:rsidRPr="00F33E12">
        <w:rPr>
          <w:lang w:val="en-US"/>
        </w:rPr>
        <w:t>tahun</w:t>
      </w:r>
      <w:proofErr w:type="spellEnd"/>
      <w:r w:rsidRPr="00F33E12">
        <w:rPr>
          <w:lang w:val="en-US"/>
        </w:rPr>
        <w:t xml:space="preserve"> 2045, 70% </w:t>
      </w:r>
      <w:proofErr w:type="spellStart"/>
      <w:r w:rsidRPr="00F33E12">
        <w:rPr>
          <w:lang w:val="en-US"/>
        </w:rPr>
        <w:t>usia</w:t>
      </w:r>
      <w:proofErr w:type="spellEnd"/>
      <w:r w:rsidRPr="00F33E12">
        <w:rPr>
          <w:lang w:val="en-US"/>
        </w:rPr>
        <w:t xml:space="preserve"> </w:t>
      </w:r>
      <w:proofErr w:type="spellStart"/>
      <w:r w:rsidRPr="00F33E12">
        <w:rPr>
          <w:lang w:val="en-US"/>
        </w:rPr>
        <w:t>masyarakat</w:t>
      </w:r>
      <w:proofErr w:type="spellEnd"/>
      <w:r w:rsidRPr="00F33E12">
        <w:rPr>
          <w:lang w:val="en-US"/>
        </w:rPr>
        <w:t xml:space="preserve"> Indonesia </w:t>
      </w:r>
      <w:proofErr w:type="spellStart"/>
      <w:r w:rsidRPr="00F33E12">
        <w:rPr>
          <w:lang w:val="en-US"/>
        </w:rPr>
        <w:t>ada</w:t>
      </w:r>
      <w:proofErr w:type="spellEnd"/>
      <w:r w:rsidRPr="00F33E12">
        <w:rPr>
          <w:lang w:val="en-US"/>
        </w:rPr>
        <w:t xml:space="preserve"> pada </w:t>
      </w:r>
      <w:proofErr w:type="spellStart"/>
      <w:r w:rsidRPr="00F33E12">
        <w:rPr>
          <w:lang w:val="en-US"/>
        </w:rPr>
        <w:t>usia</w:t>
      </w:r>
      <w:proofErr w:type="spellEnd"/>
      <w:r w:rsidRPr="00F33E12">
        <w:rPr>
          <w:lang w:val="en-US"/>
        </w:rPr>
        <w:t xml:space="preserve"> </w:t>
      </w:r>
      <w:proofErr w:type="spellStart"/>
      <w:r w:rsidRPr="00F33E12">
        <w:rPr>
          <w:lang w:val="en-US"/>
        </w:rPr>
        <w:t>produktif</w:t>
      </w:r>
      <w:proofErr w:type="spellEnd"/>
      <w:r w:rsidRPr="00F33E12">
        <w:rPr>
          <w:lang w:val="en-US"/>
        </w:rPr>
        <w:t xml:space="preserve">. </w:t>
      </w:r>
      <w:proofErr w:type="spellStart"/>
      <w:r w:rsidRPr="00F33E12">
        <w:rPr>
          <w:lang w:val="en-US"/>
        </w:rPr>
        <w:t>Potensi</w:t>
      </w:r>
      <w:proofErr w:type="spellEnd"/>
      <w:r w:rsidRPr="00F33E12">
        <w:rPr>
          <w:lang w:val="en-US"/>
        </w:rPr>
        <w:t xml:space="preserve"> </w:t>
      </w:r>
      <w:proofErr w:type="spellStart"/>
      <w:r w:rsidRPr="00F33E12">
        <w:rPr>
          <w:lang w:val="en-US"/>
        </w:rPr>
        <w:t>untuk</w:t>
      </w:r>
      <w:proofErr w:type="spellEnd"/>
      <w:r w:rsidRPr="00F33E12">
        <w:rPr>
          <w:lang w:val="en-US"/>
        </w:rPr>
        <w:t xml:space="preserve"> </w:t>
      </w:r>
      <w:proofErr w:type="spellStart"/>
      <w:r w:rsidRPr="00F33E12">
        <w:rPr>
          <w:lang w:val="en-US"/>
        </w:rPr>
        <w:t>masuk</w:t>
      </w:r>
      <w:proofErr w:type="spellEnd"/>
      <w:r w:rsidRPr="00F33E12">
        <w:rPr>
          <w:lang w:val="en-US"/>
        </w:rPr>
        <w:t xml:space="preserve"> di 5 Negara </w:t>
      </w:r>
      <w:proofErr w:type="spellStart"/>
      <w:r w:rsidRPr="00F33E12">
        <w:rPr>
          <w:lang w:val="en-US"/>
        </w:rPr>
        <w:t>Maju</w:t>
      </w:r>
      <w:proofErr w:type="spellEnd"/>
      <w:r w:rsidRPr="00F33E12">
        <w:rPr>
          <w:lang w:val="en-US"/>
        </w:rPr>
        <w:t xml:space="preserve"> di dunia </w:t>
      </w:r>
      <w:proofErr w:type="spellStart"/>
      <w:r w:rsidRPr="00F33E12">
        <w:rPr>
          <w:lang w:val="en-US"/>
        </w:rPr>
        <w:t>sangat</w:t>
      </w:r>
      <w:proofErr w:type="spellEnd"/>
      <w:r w:rsidRPr="00F33E12">
        <w:rPr>
          <w:lang w:val="en-US"/>
        </w:rPr>
        <w:t xml:space="preserve"> </w:t>
      </w:r>
      <w:proofErr w:type="spellStart"/>
      <w:r w:rsidRPr="00F33E12">
        <w:rPr>
          <w:lang w:val="en-US"/>
        </w:rPr>
        <w:t>besar</w:t>
      </w:r>
      <w:proofErr w:type="spellEnd"/>
      <w:r w:rsidRPr="00F33E12">
        <w:rPr>
          <w:lang w:val="en-US"/>
        </w:rPr>
        <w:t>.</w:t>
      </w:r>
    </w:p>
    <w:p w14:paraId="3DFD11FC" w14:textId="0A35ED27" w:rsidR="00F33E12" w:rsidRDefault="00F33E12" w:rsidP="00F33E12">
      <w:pPr>
        <w:ind w:firstLine="720"/>
        <w:rPr>
          <w:lang w:val="en-US"/>
        </w:rPr>
      </w:pPr>
      <w:r w:rsidRPr="00F33E12">
        <w:rPr>
          <w:lang w:val="en-US"/>
        </w:rPr>
        <w:lastRenderedPageBreak/>
        <w:t xml:space="preserve">Kami </w:t>
      </w:r>
      <w:proofErr w:type="spellStart"/>
      <w:r w:rsidRPr="00F33E12">
        <w:rPr>
          <w:lang w:val="en-US"/>
        </w:rPr>
        <w:t>percaya</w:t>
      </w:r>
      <w:proofErr w:type="spellEnd"/>
      <w:r w:rsidRPr="00F33E12">
        <w:rPr>
          <w:lang w:val="en-US"/>
        </w:rPr>
        <w:t xml:space="preserve"> </w:t>
      </w:r>
      <w:proofErr w:type="spellStart"/>
      <w:r w:rsidRPr="00F33E12">
        <w:rPr>
          <w:lang w:val="en-US"/>
        </w:rPr>
        <w:t>dengan</w:t>
      </w:r>
      <w:proofErr w:type="spellEnd"/>
      <w:r w:rsidRPr="00F33E12">
        <w:rPr>
          <w:lang w:val="en-US"/>
        </w:rPr>
        <w:t xml:space="preserve"> </w:t>
      </w:r>
      <w:proofErr w:type="spellStart"/>
      <w:r w:rsidRPr="00F33E12">
        <w:rPr>
          <w:lang w:val="en-US"/>
        </w:rPr>
        <w:t>meningkatkan</w:t>
      </w:r>
      <w:proofErr w:type="spellEnd"/>
      <w:r w:rsidRPr="00F33E12">
        <w:rPr>
          <w:lang w:val="en-US"/>
        </w:rPr>
        <w:t xml:space="preserve"> </w:t>
      </w:r>
      <w:proofErr w:type="spellStart"/>
      <w:r w:rsidRPr="00F33E12">
        <w:rPr>
          <w:lang w:val="en-US"/>
        </w:rPr>
        <w:t>kualitas</w:t>
      </w:r>
      <w:proofErr w:type="spellEnd"/>
      <w:r w:rsidRPr="00F33E12">
        <w:rPr>
          <w:lang w:val="en-US"/>
        </w:rPr>
        <w:t xml:space="preserve"> </w:t>
      </w:r>
      <w:proofErr w:type="spellStart"/>
      <w:r w:rsidRPr="00F33E12">
        <w:rPr>
          <w:lang w:val="en-US"/>
        </w:rPr>
        <w:t>siswa</w:t>
      </w:r>
      <w:proofErr w:type="spellEnd"/>
      <w:r w:rsidRPr="00F33E12">
        <w:rPr>
          <w:lang w:val="en-US"/>
        </w:rPr>
        <w:t xml:space="preserve"> &amp; guru </w:t>
      </w:r>
      <w:proofErr w:type="spellStart"/>
      <w:r w:rsidRPr="00F33E12">
        <w:rPr>
          <w:lang w:val="en-US"/>
        </w:rPr>
        <w:t>melalui</w:t>
      </w:r>
      <w:proofErr w:type="spellEnd"/>
      <w:r w:rsidRPr="00F33E12">
        <w:rPr>
          <w:lang w:val="en-US"/>
        </w:rPr>
        <w:t xml:space="preserve"> </w:t>
      </w:r>
      <w:proofErr w:type="spellStart"/>
      <w:r w:rsidRPr="00F33E12">
        <w:rPr>
          <w:lang w:val="en-US"/>
        </w:rPr>
        <w:t>metode</w:t>
      </w:r>
      <w:proofErr w:type="spellEnd"/>
      <w:r w:rsidRPr="00F33E12">
        <w:rPr>
          <w:lang w:val="en-US"/>
        </w:rPr>
        <w:t xml:space="preserve"> </w:t>
      </w:r>
      <w:proofErr w:type="spellStart"/>
      <w:r w:rsidRPr="00F33E12">
        <w:rPr>
          <w:lang w:val="en-US"/>
        </w:rPr>
        <w:t>belajar</w:t>
      </w:r>
      <w:proofErr w:type="spellEnd"/>
      <w:r w:rsidRPr="00F33E12">
        <w:rPr>
          <w:lang w:val="en-US"/>
        </w:rPr>
        <w:t xml:space="preserve"> yang </w:t>
      </w:r>
      <w:proofErr w:type="spellStart"/>
      <w:r w:rsidRPr="00F33E12">
        <w:rPr>
          <w:lang w:val="en-US"/>
        </w:rPr>
        <w:t>menyenangkan</w:t>
      </w:r>
      <w:proofErr w:type="spellEnd"/>
      <w:r w:rsidRPr="00F33E12">
        <w:rPr>
          <w:lang w:val="en-US"/>
        </w:rPr>
        <w:t xml:space="preserve">, </w:t>
      </w:r>
      <w:proofErr w:type="spellStart"/>
      <w:r w:rsidRPr="00F33E12">
        <w:rPr>
          <w:lang w:val="en-US"/>
        </w:rPr>
        <w:t>harapan</w:t>
      </w:r>
      <w:proofErr w:type="spellEnd"/>
      <w:r w:rsidRPr="00F33E12">
        <w:rPr>
          <w:lang w:val="en-US"/>
        </w:rPr>
        <w:t xml:space="preserve"> </w:t>
      </w:r>
      <w:proofErr w:type="spellStart"/>
      <w:r w:rsidRPr="00F33E12">
        <w:rPr>
          <w:lang w:val="en-US"/>
        </w:rPr>
        <w:t>besar</w:t>
      </w:r>
      <w:proofErr w:type="spellEnd"/>
      <w:r w:rsidRPr="00F33E12">
        <w:rPr>
          <w:lang w:val="en-US"/>
        </w:rPr>
        <w:t xml:space="preserve"> </w:t>
      </w:r>
      <w:proofErr w:type="spellStart"/>
      <w:r w:rsidRPr="00F33E12">
        <w:rPr>
          <w:lang w:val="en-US"/>
        </w:rPr>
        <w:t>tersebut</w:t>
      </w:r>
      <w:proofErr w:type="spellEnd"/>
      <w:r w:rsidRPr="00F33E12">
        <w:rPr>
          <w:lang w:val="en-US"/>
        </w:rPr>
        <w:t xml:space="preserve"> </w:t>
      </w:r>
      <w:proofErr w:type="spellStart"/>
      <w:r w:rsidRPr="00F33E12">
        <w:rPr>
          <w:lang w:val="en-US"/>
        </w:rPr>
        <w:t>dapat</w:t>
      </w:r>
      <w:proofErr w:type="spellEnd"/>
      <w:r w:rsidRPr="00F33E12">
        <w:rPr>
          <w:lang w:val="en-US"/>
        </w:rPr>
        <w:t xml:space="preserve"> </w:t>
      </w:r>
      <w:proofErr w:type="spellStart"/>
      <w:r w:rsidRPr="00F33E12">
        <w:rPr>
          <w:lang w:val="en-US"/>
        </w:rPr>
        <w:t>tercapai</w:t>
      </w:r>
      <w:proofErr w:type="spellEnd"/>
      <w:r w:rsidRPr="00F33E12">
        <w:rPr>
          <w:lang w:val="en-US"/>
        </w:rPr>
        <w:t>.</w:t>
      </w:r>
    </w:p>
    <w:p w14:paraId="6117DFFA" w14:textId="6BF874B3" w:rsidR="00F33E12" w:rsidRDefault="00F33E12" w:rsidP="00F33E12">
      <w:pPr>
        <w:rPr>
          <w:lang w:val="en-US"/>
        </w:rPr>
      </w:pPr>
    </w:p>
    <w:p w14:paraId="35A1F309" w14:textId="20F56B6D" w:rsidR="00F33E12" w:rsidRDefault="00F33E12" w:rsidP="00F33E12">
      <w:pPr>
        <w:rPr>
          <w:lang w:val="en-US"/>
        </w:rPr>
      </w:pPr>
    </w:p>
    <w:p w14:paraId="0226EF32" w14:textId="1DF63F0B" w:rsidR="00F33E12" w:rsidRDefault="00F33E12" w:rsidP="00F33E12">
      <w:pPr>
        <w:rPr>
          <w:lang w:val="en-US"/>
        </w:rPr>
      </w:pPr>
      <w:r>
        <w:rPr>
          <w:noProof/>
          <w:lang w:val="en-US"/>
        </w:rPr>
        <w:drawing>
          <wp:inline distT="0" distB="0" distL="0" distR="0" wp14:anchorId="5679CF8F" wp14:editId="4A50EF39">
            <wp:extent cx="5461000" cy="226885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70871" cy="2272956"/>
                    </a:xfrm>
                    <a:prstGeom prst="rect">
                      <a:avLst/>
                    </a:prstGeom>
                    <a:noFill/>
                    <a:ln>
                      <a:noFill/>
                    </a:ln>
                  </pic:spPr>
                </pic:pic>
              </a:graphicData>
            </a:graphic>
          </wp:inline>
        </w:drawing>
      </w:r>
    </w:p>
    <w:p w14:paraId="0ADD3A9A" w14:textId="6341BF38" w:rsidR="00327C6E" w:rsidRDefault="00327C6E" w:rsidP="00327C6E">
      <w:pPr>
        <w:pStyle w:val="ListParagraph"/>
        <w:numPr>
          <w:ilvl w:val="0"/>
          <w:numId w:val="23"/>
        </w:numPr>
        <w:rPr>
          <w:lang w:val="en-US"/>
        </w:rPr>
      </w:pPr>
      <w:r>
        <w:rPr>
          <w:lang w:val="en-US"/>
        </w:rPr>
        <w:t>CEO</w:t>
      </w:r>
    </w:p>
    <w:p w14:paraId="6C51A813" w14:textId="744ADBDD" w:rsidR="00327C6E" w:rsidRDefault="00327C6E" w:rsidP="00327C6E">
      <w:pPr>
        <w:pStyle w:val="ListParagraph"/>
        <w:rPr>
          <w:lang w:val="en-US"/>
        </w:rPr>
      </w:pPr>
      <w:r w:rsidRPr="00327C6E">
        <w:rPr>
          <w:lang w:val="en-US"/>
        </w:rPr>
        <w:t xml:space="preserve">Chief Executive Officer </w:t>
      </w:r>
      <w:proofErr w:type="spellStart"/>
      <w:r w:rsidRPr="00327C6E">
        <w:rPr>
          <w:lang w:val="en-US"/>
        </w:rPr>
        <w:t>adalah</w:t>
      </w:r>
      <w:proofErr w:type="spellEnd"/>
      <w:r w:rsidRPr="00327C6E">
        <w:rPr>
          <w:lang w:val="en-US"/>
        </w:rPr>
        <w:t xml:space="preserve"> orang yang </w:t>
      </w:r>
      <w:proofErr w:type="spellStart"/>
      <w:r w:rsidRPr="00327C6E">
        <w:rPr>
          <w:lang w:val="en-US"/>
        </w:rPr>
        <w:t>memajukan</w:t>
      </w:r>
      <w:proofErr w:type="spellEnd"/>
      <w:r w:rsidRPr="00327C6E">
        <w:rPr>
          <w:lang w:val="en-US"/>
        </w:rPr>
        <w:t xml:space="preserve"> </w:t>
      </w:r>
      <w:proofErr w:type="spellStart"/>
      <w:r w:rsidRPr="00327C6E">
        <w:rPr>
          <w:lang w:val="en-US"/>
        </w:rPr>
        <w:t>suatu</w:t>
      </w:r>
      <w:proofErr w:type="spellEnd"/>
      <w:r w:rsidRPr="00327C6E">
        <w:rPr>
          <w:lang w:val="en-US"/>
        </w:rPr>
        <w:t xml:space="preserve"> </w:t>
      </w:r>
      <w:proofErr w:type="spellStart"/>
      <w:r w:rsidRPr="00327C6E">
        <w:rPr>
          <w:lang w:val="en-US"/>
        </w:rPr>
        <w:t>perusahaan</w:t>
      </w:r>
      <w:proofErr w:type="spellEnd"/>
      <w:r w:rsidRPr="00327C6E">
        <w:rPr>
          <w:lang w:val="en-US"/>
        </w:rPr>
        <w:t>.</w:t>
      </w:r>
    </w:p>
    <w:p w14:paraId="75AE8779" w14:textId="76E1ABE9" w:rsidR="00327C6E" w:rsidRDefault="00327C6E" w:rsidP="00327C6E">
      <w:pPr>
        <w:pStyle w:val="ListParagraph"/>
        <w:numPr>
          <w:ilvl w:val="0"/>
          <w:numId w:val="23"/>
        </w:numPr>
        <w:rPr>
          <w:lang w:val="en-US"/>
        </w:rPr>
      </w:pPr>
      <w:r>
        <w:rPr>
          <w:lang w:val="en-US"/>
        </w:rPr>
        <w:t>COO</w:t>
      </w:r>
    </w:p>
    <w:p w14:paraId="4A8D08F3" w14:textId="6FD1DFA1" w:rsidR="00327C6E" w:rsidRDefault="00327C6E" w:rsidP="00327C6E">
      <w:pPr>
        <w:pStyle w:val="ListParagraph"/>
        <w:rPr>
          <w:lang w:val="en-US"/>
        </w:rPr>
      </w:pPr>
      <w:proofErr w:type="spellStart"/>
      <w:r w:rsidRPr="00327C6E">
        <w:rPr>
          <w:lang w:val="en-US"/>
        </w:rPr>
        <w:t>pimpinan</w:t>
      </w:r>
      <w:proofErr w:type="spellEnd"/>
      <w:r w:rsidRPr="00327C6E">
        <w:rPr>
          <w:lang w:val="en-US"/>
        </w:rPr>
        <w:t xml:space="preserve"> yang </w:t>
      </w:r>
      <w:proofErr w:type="spellStart"/>
      <w:r w:rsidRPr="00327C6E">
        <w:rPr>
          <w:lang w:val="en-US"/>
        </w:rPr>
        <w:t>bertanggung</w:t>
      </w:r>
      <w:proofErr w:type="spellEnd"/>
      <w:r w:rsidRPr="00327C6E">
        <w:rPr>
          <w:lang w:val="en-US"/>
        </w:rPr>
        <w:t xml:space="preserve"> </w:t>
      </w:r>
      <w:proofErr w:type="spellStart"/>
      <w:r w:rsidRPr="00327C6E">
        <w:rPr>
          <w:lang w:val="en-US"/>
        </w:rPr>
        <w:t>jawab</w:t>
      </w:r>
      <w:proofErr w:type="spellEnd"/>
      <w:r w:rsidRPr="00327C6E">
        <w:rPr>
          <w:lang w:val="en-US"/>
        </w:rPr>
        <w:t xml:space="preserve"> pada </w:t>
      </w:r>
      <w:proofErr w:type="spellStart"/>
      <w:r w:rsidRPr="00327C6E">
        <w:rPr>
          <w:lang w:val="en-US"/>
        </w:rPr>
        <w:t>pembuatan</w:t>
      </w:r>
      <w:proofErr w:type="spellEnd"/>
      <w:r w:rsidRPr="00327C6E">
        <w:rPr>
          <w:lang w:val="en-US"/>
        </w:rPr>
        <w:t xml:space="preserve"> </w:t>
      </w:r>
      <w:proofErr w:type="spellStart"/>
      <w:r w:rsidRPr="00327C6E">
        <w:rPr>
          <w:lang w:val="en-US"/>
        </w:rPr>
        <w:t>keputusan</w:t>
      </w:r>
      <w:proofErr w:type="spellEnd"/>
      <w:r w:rsidRPr="00327C6E">
        <w:rPr>
          <w:lang w:val="en-US"/>
        </w:rPr>
        <w:t xml:space="preserve"> </w:t>
      </w:r>
      <w:proofErr w:type="spellStart"/>
      <w:r w:rsidRPr="00327C6E">
        <w:rPr>
          <w:lang w:val="en-US"/>
        </w:rPr>
        <w:t>operasional</w:t>
      </w:r>
      <w:proofErr w:type="spellEnd"/>
      <w:r w:rsidRPr="00327C6E">
        <w:rPr>
          <w:lang w:val="en-US"/>
        </w:rPr>
        <w:t xml:space="preserve"> </w:t>
      </w:r>
      <w:proofErr w:type="spellStart"/>
      <w:r w:rsidRPr="00327C6E">
        <w:rPr>
          <w:lang w:val="en-US"/>
        </w:rPr>
        <w:t>perusahaan</w:t>
      </w:r>
      <w:proofErr w:type="spellEnd"/>
      <w:r w:rsidRPr="00327C6E">
        <w:rPr>
          <w:lang w:val="en-US"/>
        </w:rPr>
        <w:t>.</w:t>
      </w:r>
    </w:p>
    <w:p w14:paraId="7D6C5951" w14:textId="1FA57907" w:rsidR="00327C6E" w:rsidRDefault="00327C6E" w:rsidP="00327C6E">
      <w:pPr>
        <w:pStyle w:val="ListParagraph"/>
        <w:numPr>
          <w:ilvl w:val="0"/>
          <w:numId w:val="24"/>
        </w:numPr>
        <w:rPr>
          <w:lang w:val="en-US"/>
        </w:rPr>
      </w:pPr>
      <w:r>
        <w:rPr>
          <w:lang w:val="en-US"/>
        </w:rPr>
        <w:t>STAF LEGAL</w:t>
      </w:r>
    </w:p>
    <w:p w14:paraId="2A20C1D5" w14:textId="59553F5F" w:rsidR="00327C6E" w:rsidRDefault="00327C6E" w:rsidP="00327C6E">
      <w:pPr>
        <w:pStyle w:val="ListParagraph"/>
        <w:ind w:left="1440"/>
        <w:rPr>
          <w:lang w:val="en-US"/>
        </w:rPr>
      </w:pPr>
      <w:proofErr w:type="spellStart"/>
      <w:r w:rsidRPr="00327C6E">
        <w:rPr>
          <w:lang w:val="en-US"/>
        </w:rPr>
        <w:t>Melakukan</w:t>
      </w:r>
      <w:proofErr w:type="spellEnd"/>
      <w:r w:rsidRPr="00327C6E">
        <w:rPr>
          <w:lang w:val="en-US"/>
        </w:rPr>
        <w:t xml:space="preserve"> </w:t>
      </w:r>
      <w:proofErr w:type="spellStart"/>
      <w:r w:rsidRPr="00327C6E">
        <w:rPr>
          <w:lang w:val="en-US"/>
        </w:rPr>
        <w:t>tugas</w:t>
      </w:r>
      <w:proofErr w:type="spellEnd"/>
      <w:r w:rsidRPr="00327C6E">
        <w:rPr>
          <w:lang w:val="en-US"/>
        </w:rPr>
        <w:t xml:space="preserve"> </w:t>
      </w:r>
      <w:proofErr w:type="spellStart"/>
      <w:r w:rsidRPr="00327C6E">
        <w:rPr>
          <w:lang w:val="en-US"/>
        </w:rPr>
        <w:t>kesekretariatan</w:t>
      </w:r>
      <w:proofErr w:type="spellEnd"/>
      <w:r w:rsidRPr="00327C6E">
        <w:rPr>
          <w:lang w:val="en-US"/>
        </w:rPr>
        <w:t xml:space="preserve"> </w:t>
      </w:r>
      <w:proofErr w:type="spellStart"/>
      <w:r w:rsidRPr="00327C6E">
        <w:rPr>
          <w:lang w:val="en-US"/>
        </w:rPr>
        <w:t>menggunakan</w:t>
      </w:r>
      <w:proofErr w:type="spellEnd"/>
      <w:r w:rsidRPr="00327C6E">
        <w:rPr>
          <w:lang w:val="en-US"/>
        </w:rPr>
        <w:t xml:space="preserve"> </w:t>
      </w:r>
      <w:proofErr w:type="spellStart"/>
      <w:r w:rsidRPr="00327C6E">
        <w:rPr>
          <w:lang w:val="en-US"/>
        </w:rPr>
        <w:t>terminologi</w:t>
      </w:r>
      <w:proofErr w:type="spellEnd"/>
      <w:r w:rsidRPr="00327C6E">
        <w:rPr>
          <w:lang w:val="en-US"/>
        </w:rPr>
        <w:t xml:space="preserve">, </w:t>
      </w:r>
      <w:proofErr w:type="spellStart"/>
      <w:r w:rsidRPr="00327C6E">
        <w:rPr>
          <w:lang w:val="en-US"/>
        </w:rPr>
        <w:t>prosedur</w:t>
      </w:r>
      <w:proofErr w:type="spellEnd"/>
      <w:r w:rsidRPr="00327C6E">
        <w:rPr>
          <w:lang w:val="en-US"/>
        </w:rPr>
        <w:t xml:space="preserve">, dan </w:t>
      </w:r>
      <w:proofErr w:type="spellStart"/>
      <w:r w:rsidRPr="00327C6E">
        <w:rPr>
          <w:lang w:val="en-US"/>
        </w:rPr>
        <w:t>dokumen</w:t>
      </w:r>
      <w:proofErr w:type="spellEnd"/>
      <w:r w:rsidRPr="00327C6E">
        <w:rPr>
          <w:lang w:val="en-US"/>
        </w:rPr>
        <w:t xml:space="preserve"> </w:t>
      </w:r>
      <w:proofErr w:type="spellStart"/>
      <w:r w:rsidRPr="00327C6E">
        <w:rPr>
          <w:lang w:val="en-US"/>
        </w:rPr>
        <w:t>hukum</w:t>
      </w:r>
      <w:proofErr w:type="spellEnd"/>
      <w:r w:rsidRPr="00327C6E">
        <w:rPr>
          <w:lang w:val="en-US"/>
        </w:rPr>
        <w:t>.</w:t>
      </w:r>
    </w:p>
    <w:p w14:paraId="07CE6D50" w14:textId="366CF6E1" w:rsidR="00327C6E" w:rsidRDefault="00327C6E" w:rsidP="00327C6E">
      <w:pPr>
        <w:pStyle w:val="ListParagraph"/>
        <w:numPr>
          <w:ilvl w:val="0"/>
          <w:numId w:val="24"/>
        </w:numPr>
        <w:rPr>
          <w:lang w:val="en-US"/>
        </w:rPr>
      </w:pPr>
      <w:r>
        <w:rPr>
          <w:lang w:val="en-US"/>
        </w:rPr>
        <w:t>STAFF OPERASIONAL KANTOR</w:t>
      </w:r>
    </w:p>
    <w:p w14:paraId="0D47E7A3" w14:textId="552353FF" w:rsidR="00327C6E" w:rsidRDefault="00327C6E" w:rsidP="00327C6E">
      <w:pPr>
        <w:pStyle w:val="ListParagraph"/>
        <w:ind w:left="1440"/>
        <w:rPr>
          <w:lang w:val="en-US"/>
        </w:rPr>
      </w:pPr>
      <w:r w:rsidRPr="00327C6E">
        <w:rPr>
          <w:lang w:val="en-US"/>
        </w:rPr>
        <w:t xml:space="preserve">orang yang </w:t>
      </w:r>
      <w:proofErr w:type="spellStart"/>
      <w:r w:rsidRPr="00327C6E">
        <w:rPr>
          <w:lang w:val="en-US"/>
        </w:rPr>
        <w:t>bertugas</w:t>
      </w:r>
      <w:proofErr w:type="spellEnd"/>
      <w:r w:rsidRPr="00327C6E">
        <w:rPr>
          <w:lang w:val="en-US"/>
        </w:rPr>
        <w:t xml:space="preserve"> </w:t>
      </w:r>
      <w:proofErr w:type="spellStart"/>
      <w:r w:rsidRPr="00327C6E">
        <w:rPr>
          <w:lang w:val="en-US"/>
        </w:rPr>
        <w:t>untuk</w:t>
      </w:r>
      <w:proofErr w:type="spellEnd"/>
      <w:r w:rsidRPr="00327C6E">
        <w:rPr>
          <w:lang w:val="en-US"/>
        </w:rPr>
        <w:t xml:space="preserve"> </w:t>
      </w:r>
      <w:proofErr w:type="spellStart"/>
      <w:r w:rsidRPr="00327C6E">
        <w:rPr>
          <w:lang w:val="en-US"/>
        </w:rPr>
        <w:t>membantu</w:t>
      </w:r>
      <w:proofErr w:type="spellEnd"/>
      <w:r w:rsidRPr="00327C6E">
        <w:rPr>
          <w:lang w:val="en-US"/>
        </w:rPr>
        <w:t xml:space="preserve"> agar </w:t>
      </w:r>
      <w:proofErr w:type="spellStart"/>
      <w:r w:rsidRPr="00327C6E">
        <w:rPr>
          <w:lang w:val="en-US"/>
        </w:rPr>
        <w:t>bisnis</w:t>
      </w:r>
      <w:proofErr w:type="spellEnd"/>
      <w:r w:rsidRPr="00327C6E">
        <w:rPr>
          <w:lang w:val="en-US"/>
        </w:rPr>
        <w:t xml:space="preserve"> </w:t>
      </w:r>
      <w:proofErr w:type="spellStart"/>
      <w:r w:rsidRPr="00327C6E">
        <w:rPr>
          <w:lang w:val="en-US"/>
        </w:rPr>
        <w:t>tetap</w:t>
      </w:r>
      <w:proofErr w:type="spellEnd"/>
      <w:r w:rsidRPr="00327C6E">
        <w:rPr>
          <w:lang w:val="en-US"/>
        </w:rPr>
        <w:t xml:space="preserve"> </w:t>
      </w:r>
      <w:proofErr w:type="spellStart"/>
      <w:r w:rsidRPr="00327C6E">
        <w:rPr>
          <w:lang w:val="en-US"/>
        </w:rPr>
        <w:t>berjalan</w:t>
      </w:r>
      <w:proofErr w:type="spellEnd"/>
      <w:r w:rsidRPr="00327C6E">
        <w:rPr>
          <w:lang w:val="en-US"/>
        </w:rPr>
        <w:t xml:space="preserve"> </w:t>
      </w:r>
      <w:proofErr w:type="spellStart"/>
      <w:r w:rsidRPr="00327C6E">
        <w:rPr>
          <w:lang w:val="en-US"/>
        </w:rPr>
        <w:t>lancar</w:t>
      </w:r>
      <w:proofErr w:type="spellEnd"/>
      <w:r w:rsidRPr="00327C6E">
        <w:rPr>
          <w:lang w:val="en-US"/>
        </w:rPr>
        <w:t>.</w:t>
      </w:r>
    </w:p>
    <w:p w14:paraId="100368AD" w14:textId="475A456A" w:rsidR="00327C6E" w:rsidRDefault="00327C6E" w:rsidP="00327C6E">
      <w:pPr>
        <w:pStyle w:val="ListParagraph"/>
        <w:numPr>
          <w:ilvl w:val="0"/>
          <w:numId w:val="24"/>
        </w:numPr>
        <w:rPr>
          <w:lang w:val="en-US"/>
        </w:rPr>
      </w:pPr>
      <w:r>
        <w:rPr>
          <w:lang w:val="en-US"/>
        </w:rPr>
        <w:t>STAFF KEUANGAN</w:t>
      </w:r>
    </w:p>
    <w:p w14:paraId="6D25BCEF" w14:textId="1A6D09CE" w:rsidR="00327C6E" w:rsidRDefault="00327C6E" w:rsidP="00327C6E">
      <w:pPr>
        <w:pStyle w:val="ListParagraph"/>
        <w:ind w:left="1440"/>
        <w:rPr>
          <w:lang w:val="en-US"/>
        </w:rPr>
      </w:pPr>
      <w:proofErr w:type="spellStart"/>
      <w:r w:rsidRPr="00327C6E">
        <w:rPr>
          <w:lang w:val="en-US"/>
        </w:rPr>
        <w:t>peran</w:t>
      </w:r>
      <w:proofErr w:type="spellEnd"/>
      <w:r w:rsidRPr="00327C6E">
        <w:rPr>
          <w:lang w:val="en-US"/>
        </w:rPr>
        <w:t xml:space="preserve"> </w:t>
      </w:r>
      <w:proofErr w:type="spellStart"/>
      <w:r w:rsidRPr="00327C6E">
        <w:rPr>
          <w:lang w:val="en-US"/>
        </w:rPr>
        <w:t>khusus</w:t>
      </w:r>
      <w:proofErr w:type="spellEnd"/>
      <w:r w:rsidRPr="00327C6E">
        <w:rPr>
          <w:lang w:val="en-US"/>
        </w:rPr>
        <w:t xml:space="preserve"> </w:t>
      </w:r>
      <w:proofErr w:type="spellStart"/>
      <w:r w:rsidRPr="00327C6E">
        <w:rPr>
          <w:lang w:val="en-US"/>
        </w:rPr>
        <w:t>untuk</w:t>
      </w:r>
      <w:proofErr w:type="spellEnd"/>
      <w:r w:rsidRPr="00327C6E">
        <w:rPr>
          <w:lang w:val="en-US"/>
        </w:rPr>
        <w:t xml:space="preserve"> </w:t>
      </w:r>
      <w:proofErr w:type="spellStart"/>
      <w:r w:rsidRPr="00327C6E">
        <w:rPr>
          <w:lang w:val="en-US"/>
        </w:rPr>
        <w:t>mengatur</w:t>
      </w:r>
      <w:proofErr w:type="spellEnd"/>
      <w:r w:rsidRPr="00327C6E">
        <w:rPr>
          <w:lang w:val="en-US"/>
        </w:rPr>
        <w:t xml:space="preserve"> </w:t>
      </w:r>
      <w:proofErr w:type="spellStart"/>
      <w:r w:rsidRPr="00327C6E">
        <w:rPr>
          <w:lang w:val="en-US"/>
        </w:rPr>
        <w:t>keuangan</w:t>
      </w:r>
      <w:proofErr w:type="spellEnd"/>
      <w:r w:rsidRPr="00327C6E">
        <w:rPr>
          <w:lang w:val="en-US"/>
        </w:rPr>
        <w:t xml:space="preserve"> </w:t>
      </w:r>
      <w:proofErr w:type="spellStart"/>
      <w:r w:rsidRPr="00327C6E">
        <w:rPr>
          <w:lang w:val="en-US"/>
        </w:rPr>
        <w:t>perusahaan</w:t>
      </w:r>
      <w:proofErr w:type="spellEnd"/>
      <w:r w:rsidRPr="00327C6E">
        <w:rPr>
          <w:lang w:val="en-US"/>
        </w:rPr>
        <w:t>.</w:t>
      </w:r>
    </w:p>
    <w:p w14:paraId="2EC97E00" w14:textId="1214CA88" w:rsidR="00327C6E" w:rsidRDefault="00327C6E" w:rsidP="00327C6E">
      <w:pPr>
        <w:pStyle w:val="ListParagraph"/>
        <w:numPr>
          <w:ilvl w:val="0"/>
          <w:numId w:val="23"/>
        </w:numPr>
        <w:rPr>
          <w:lang w:val="en-US"/>
        </w:rPr>
      </w:pPr>
      <w:r>
        <w:rPr>
          <w:lang w:val="en-US"/>
        </w:rPr>
        <w:t>CTO</w:t>
      </w:r>
    </w:p>
    <w:p w14:paraId="42AA705D" w14:textId="6279DB7A" w:rsidR="00327C6E" w:rsidRDefault="00327C6E" w:rsidP="00327C6E">
      <w:pPr>
        <w:pStyle w:val="ListParagraph"/>
        <w:rPr>
          <w:lang w:val="en-US"/>
        </w:rPr>
      </w:pPr>
      <w:proofErr w:type="spellStart"/>
      <w:r w:rsidRPr="00327C6E">
        <w:rPr>
          <w:lang w:val="en-US"/>
        </w:rPr>
        <w:t>eksekutif</w:t>
      </w:r>
      <w:proofErr w:type="spellEnd"/>
      <w:r w:rsidRPr="00327C6E">
        <w:rPr>
          <w:lang w:val="en-US"/>
        </w:rPr>
        <w:t xml:space="preserve"> yang </w:t>
      </w:r>
      <w:proofErr w:type="spellStart"/>
      <w:r w:rsidRPr="00327C6E">
        <w:rPr>
          <w:lang w:val="en-US"/>
        </w:rPr>
        <w:t>bertanggung</w:t>
      </w:r>
      <w:proofErr w:type="spellEnd"/>
      <w:r w:rsidRPr="00327C6E">
        <w:rPr>
          <w:lang w:val="en-US"/>
        </w:rPr>
        <w:t xml:space="preserve"> </w:t>
      </w:r>
      <w:proofErr w:type="spellStart"/>
      <w:r w:rsidRPr="00327C6E">
        <w:rPr>
          <w:lang w:val="en-US"/>
        </w:rPr>
        <w:t>jawab</w:t>
      </w:r>
      <w:proofErr w:type="spellEnd"/>
      <w:r w:rsidRPr="00327C6E">
        <w:rPr>
          <w:lang w:val="en-US"/>
        </w:rPr>
        <w:t xml:space="preserve"> </w:t>
      </w:r>
      <w:proofErr w:type="spellStart"/>
      <w:r w:rsidRPr="00327C6E">
        <w:rPr>
          <w:lang w:val="en-US"/>
        </w:rPr>
        <w:t>atas</w:t>
      </w:r>
      <w:proofErr w:type="spellEnd"/>
      <w:r w:rsidRPr="00327C6E">
        <w:rPr>
          <w:lang w:val="en-US"/>
        </w:rPr>
        <w:t xml:space="preserve"> </w:t>
      </w:r>
      <w:proofErr w:type="spellStart"/>
      <w:r w:rsidRPr="00327C6E">
        <w:rPr>
          <w:lang w:val="en-US"/>
        </w:rPr>
        <w:t>kebutuhan</w:t>
      </w:r>
      <w:proofErr w:type="spellEnd"/>
      <w:r w:rsidRPr="00327C6E">
        <w:rPr>
          <w:lang w:val="en-US"/>
        </w:rPr>
        <w:t xml:space="preserve">, </w:t>
      </w:r>
      <w:proofErr w:type="spellStart"/>
      <w:r w:rsidRPr="00327C6E">
        <w:rPr>
          <w:lang w:val="en-US"/>
        </w:rPr>
        <w:t>penelitian</w:t>
      </w:r>
      <w:proofErr w:type="spellEnd"/>
      <w:r w:rsidRPr="00327C6E">
        <w:rPr>
          <w:lang w:val="en-US"/>
        </w:rPr>
        <w:t xml:space="preserve">, dan </w:t>
      </w:r>
      <w:proofErr w:type="spellStart"/>
      <w:r w:rsidRPr="00327C6E">
        <w:rPr>
          <w:lang w:val="en-US"/>
        </w:rPr>
        <w:t>pengembangan</w:t>
      </w:r>
      <w:proofErr w:type="spellEnd"/>
    </w:p>
    <w:p w14:paraId="415C0659" w14:textId="77E5D186" w:rsidR="00327C6E" w:rsidRDefault="00327C6E" w:rsidP="00327C6E">
      <w:pPr>
        <w:pStyle w:val="ListParagraph"/>
        <w:numPr>
          <w:ilvl w:val="0"/>
          <w:numId w:val="23"/>
        </w:numPr>
        <w:rPr>
          <w:lang w:val="en-US"/>
        </w:rPr>
      </w:pPr>
      <w:r>
        <w:rPr>
          <w:lang w:val="en-US"/>
        </w:rPr>
        <w:t>CPO</w:t>
      </w:r>
    </w:p>
    <w:p w14:paraId="46A40BB3" w14:textId="11229BF4" w:rsidR="00327C6E" w:rsidRDefault="00327C6E" w:rsidP="00327C6E">
      <w:pPr>
        <w:pStyle w:val="ListParagraph"/>
        <w:rPr>
          <w:lang w:val="en-US"/>
        </w:rPr>
      </w:pPr>
      <w:proofErr w:type="spellStart"/>
      <w:r w:rsidRPr="00327C6E">
        <w:rPr>
          <w:lang w:val="en-US"/>
        </w:rPr>
        <w:t>Layaknya</w:t>
      </w:r>
      <w:proofErr w:type="spellEnd"/>
      <w:r w:rsidRPr="00327C6E">
        <w:rPr>
          <w:lang w:val="en-US"/>
        </w:rPr>
        <w:t xml:space="preserve"> </w:t>
      </w:r>
      <w:proofErr w:type="spellStart"/>
      <w:r w:rsidRPr="00327C6E">
        <w:rPr>
          <w:lang w:val="en-US"/>
        </w:rPr>
        <w:t>posisi</w:t>
      </w:r>
      <w:proofErr w:type="spellEnd"/>
      <w:r w:rsidRPr="00327C6E">
        <w:rPr>
          <w:lang w:val="en-US"/>
        </w:rPr>
        <w:t xml:space="preserve"> C-level </w:t>
      </w:r>
      <w:proofErr w:type="spellStart"/>
      <w:r w:rsidRPr="00327C6E">
        <w:rPr>
          <w:lang w:val="en-US"/>
        </w:rPr>
        <w:t>atau</w:t>
      </w:r>
      <w:proofErr w:type="spellEnd"/>
      <w:r w:rsidRPr="00327C6E">
        <w:rPr>
          <w:lang w:val="en-US"/>
        </w:rPr>
        <w:t xml:space="preserve"> </w:t>
      </w:r>
      <w:proofErr w:type="spellStart"/>
      <w:r w:rsidRPr="00327C6E">
        <w:rPr>
          <w:lang w:val="en-US"/>
        </w:rPr>
        <w:t>eksekutif</w:t>
      </w:r>
      <w:proofErr w:type="spellEnd"/>
      <w:r w:rsidRPr="00327C6E">
        <w:rPr>
          <w:lang w:val="en-US"/>
        </w:rPr>
        <w:t xml:space="preserve"> </w:t>
      </w:r>
      <w:proofErr w:type="spellStart"/>
      <w:r w:rsidRPr="00327C6E">
        <w:rPr>
          <w:lang w:val="en-US"/>
        </w:rPr>
        <w:t>lainnya</w:t>
      </w:r>
      <w:proofErr w:type="spellEnd"/>
      <w:r w:rsidRPr="00327C6E">
        <w:rPr>
          <w:lang w:val="en-US"/>
        </w:rPr>
        <w:t xml:space="preserve">, chief product officer </w:t>
      </w:r>
      <w:proofErr w:type="spellStart"/>
      <w:r w:rsidRPr="00327C6E">
        <w:rPr>
          <w:lang w:val="en-US"/>
        </w:rPr>
        <w:t>memiliki</w:t>
      </w:r>
      <w:proofErr w:type="spellEnd"/>
      <w:r w:rsidRPr="00327C6E">
        <w:rPr>
          <w:lang w:val="en-US"/>
        </w:rPr>
        <w:t xml:space="preserve"> </w:t>
      </w:r>
      <w:proofErr w:type="spellStart"/>
      <w:r w:rsidRPr="00327C6E">
        <w:rPr>
          <w:lang w:val="en-US"/>
        </w:rPr>
        <w:t>ruang</w:t>
      </w:r>
      <w:proofErr w:type="spellEnd"/>
      <w:r w:rsidRPr="00327C6E">
        <w:rPr>
          <w:lang w:val="en-US"/>
        </w:rPr>
        <w:t xml:space="preserve"> </w:t>
      </w:r>
      <w:proofErr w:type="spellStart"/>
      <w:r w:rsidRPr="00327C6E">
        <w:rPr>
          <w:lang w:val="en-US"/>
        </w:rPr>
        <w:t>lingkup</w:t>
      </w:r>
      <w:proofErr w:type="spellEnd"/>
      <w:r w:rsidRPr="00327C6E">
        <w:rPr>
          <w:lang w:val="en-US"/>
        </w:rPr>
        <w:t xml:space="preserve"> </w:t>
      </w:r>
      <w:proofErr w:type="spellStart"/>
      <w:r w:rsidRPr="00327C6E">
        <w:rPr>
          <w:lang w:val="en-US"/>
        </w:rPr>
        <w:t>tanggung</w:t>
      </w:r>
      <w:proofErr w:type="spellEnd"/>
      <w:r w:rsidRPr="00327C6E">
        <w:rPr>
          <w:lang w:val="en-US"/>
        </w:rPr>
        <w:t xml:space="preserve"> </w:t>
      </w:r>
      <w:proofErr w:type="spellStart"/>
      <w:r w:rsidRPr="00327C6E">
        <w:rPr>
          <w:lang w:val="en-US"/>
        </w:rPr>
        <w:t>jawab</w:t>
      </w:r>
      <w:proofErr w:type="spellEnd"/>
      <w:r w:rsidRPr="00327C6E">
        <w:rPr>
          <w:lang w:val="en-US"/>
        </w:rPr>
        <w:t xml:space="preserve"> yang </w:t>
      </w:r>
      <w:proofErr w:type="spellStart"/>
      <w:r w:rsidRPr="00327C6E">
        <w:rPr>
          <w:lang w:val="en-US"/>
        </w:rPr>
        <w:t>amat</w:t>
      </w:r>
      <w:proofErr w:type="spellEnd"/>
      <w:r w:rsidRPr="00327C6E">
        <w:rPr>
          <w:lang w:val="en-US"/>
        </w:rPr>
        <w:t xml:space="preserve"> </w:t>
      </w:r>
      <w:proofErr w:type="spellStart"/>
      <w:r w:rsidRPr="00327C6E">
        <w:rPr>
          <w:lang w:val="en-US"/>
        </w:rPr>
        <w:t>luas</w:t>
      </w:r>
      <w:proofErr w:type="spellEnd"/>
      <w:r w:rsidRPr="00327C6E">
        <w:rPr>
          <w:lang w:val="en-US"/>
        </w:rPr>
        <w:t>.</w:t>
      </w:r>
    </w:p>
    <w:p w14:paraId="77C596B6" w14:textId="23158260" w:rsidR="00327C6E" w:rsidRDefault="00327C6E" w:rsidP="00327C6E">
      <w:pPr>
        <w:pStyle w:val="ListParagraph"/>
        <w:numPr>
          <w:ilvl w:val="0"/>
          <w:numId w:val="24"/>
        </w:numPr>
        <w:rPr>
          <w:lang w:val="en-US"/>
        </w:rPr>
      </w:pPr>
      <w:r>
        <w:rPr>
          <w:lang w:val="en-US"/>
        </w:rPr>
        <w:lastRenderedPageBreak/>
        <w:t>UIUX DESIGN</w:t>
      </w:r>
    </w:p>
    <w:p w14:paraId="0B3766AF" w14:textId="4E84D5DF" w:rsidR="00327C6E" w:rsidRDefault="00327C6E" w:rsidP="00327C6E">
      <w:pPr>
        <w:pStyle w:val="ListParagraph"/>
        <w:ind w:left="1440"/>
        <w:rPr>
          <w:lang w:val="en-US"/>
        </w:rPr>
      </w:pPr>
      <w:proofErr w:type="spellStart"/>
      <w:r>
        <w:rPr>
          <w:lang w:val="en-US"/>
        </w:rPr>
        <w:t>S</w:t>
      </w:r>
      <w:r w:rsidRPr="00327C6E">
        <w:rPr>
          <w:lang w:val="en-US"/>
        </w:rPr>
        <w:t>eseorang</w:t>
      </w:r>
      <w:proofErr w:type="spellEnd"/>
      <w:r w:rsidRPr="00327C6E">
        <w:rPr>
          <w:lang w:val="en-US"/>
        </w:rPr>
        <w:t xml:space="preserve"> yang </w:t>
      </w:r>
      <w:proofErr w:type="spellStart"/>
      <w:r w:rsidRPr="00327C6E">
        <w:rPr>
          <w:lang w:val="en-US"/>
        </w:rPr>
        <w:t>bertanggung</w:t>
      </w:r>
      <w:proofErr w:type="spellEnd"/>
      <w:r w:rsidRPr="00327C6E">
        <w:rPr>
          <w:lang w:val="en-US"/>
        </w:rPr>
        <w:t xml:space="preserve"> </w:t>
      </w:r>
      <w:proofErr w:type="spellStart"/>
      <w:r w:rsidRPr="00327C6E">
        <w:rPr>
          <w:lang w:val="en-US"/>
        </w:rPr>
        <w:t>jawab</w:t>
      </w:r>
      <w:proofErr w:type="spellEnd"/>
      <w:r w:rsidRPr="00327C6E">
        <w:rPr>
          <w:lang w:val="en-US"/>
        </w:rPr>
        <w:t xml:space="preserve"> </w:t>
      </w:r>
      <w:proofErr w:type="spellStart"/>
      <w:r w:rsidRPr="00327C6E">
        <w:rPr>
          <w:lang w:val="en-US"/>
        </w:rPr>
        <w:t>untuk</w:t>
      </w:r>
      <w:proofErr w:type="spellEnd"/>
      <w:r w:rsidRPr="00327C6E">
        <w:rPr>
          <w:lang w:val="en-US"/>
        </w:rPr>
        <w:t xml:space="preserve"> </w:t>
      </w:r>
      <w:proofErr w:type="spellStart"/>
      <w:r w:rsidRPr="00327C6E">
        <w:rPr>
          <w:lang w:val="en-US"/>
        </w:rPr>
        <w:t>kepuasaan</w:t>
      </w:r>
      <w:proofErr w:type="spellEnd"/>
      <w:r w:rsidRPr="00327C6E">
        <w:rPr>
          <w:lang w:val="en-US"/>
        </w:rPr>
        <w:t xml:space="preserve"> </w:t>
      </w:r>
      <w:proofErr w:type="spellStart"/>
      <w:r w:rsidRPr="00327C6E">
        <w:rPr>
          <w:lang w:val="en-US"/>
        </w:rPr>
        <w:t>pengguna</w:t>
      </w:r>
      <w:proofErr w:type="spellEnd"/>
      <w:r w:rsidRPr="00327C6E">
        <w:rPr>
          <w:lang w:val="en-US"/>
        </w:rPr>
        <w:t xml:space="preserve"> (user) dan </w:t>
      </w:r>
      <w:proofErr w:type="spellStart"/>
      <w:r w:rsidRPr="00327C6E">
        <w:rPr>
          <w:lang w:val="en-US"/>
        </w:rPr>
        <w:t>pengalaman</w:t>
      </w:r>
      <w:proofErr w:type="spellEnd"/>
      <w:r w:rsidRPr="00327C6E">
        <w:rPr>
          <w:lang w:val="en-US"/>
        </w:rPr>
        <w:t xml:space="preserve"> yang </w:t>
      </w:r>
      <w:proofErr w:type="spellStart"/>
      <w:r w:rsidRPr="00327C6E">
        <w:rPr>
          <w:lang w:val="en-US"/>
        </w:rPr>
        <w:t>lebih</w:t>
      </w:r>
      <w:proofErr w:type="spellEnd"/>
      <w:r w:rsidRPr="00327C6E">
        <w:rPr>
          <w:lang w:val="en-US"/>
        </w:rPr>
        <w:t xml:space="preserve"> </w:t>
      </w:r>
      <w:proofErr w:type="spellStart"/>
      <w:r w:rsidRPr="00327C6E">
        <w:rPr>
          <w:lang w:val="en-US"/>
        </w:rPr>
        <w:t>baik</w:t>
      </w:r>
      <w:proofErr w:type="spellEnd"/>
      <w:r w:rsidRPr="00327C6E">
        <w:rPr>
          <w:lang w:val="en-US"/>
        </w:rPr>
        <w:t>.</w:t>
      </w:r>
    </w:p>
    <w:p w14:paraId="590DBCED" w14:textId="6E030984" w:rsidR="00327C6E" w:rsidRDefault="00327C6E" w:rsidP="00327C6E">
      <w:pPr>
        <w:pStyle w:val="ListParagraph"/>
        <w:numPr>
          <w:ilvl w:val="0"/>
          <w:numId w:val="24"/>
        </w:numPr>
        <w:rPr>
          <w:lang w:val="en-US"/>
        </w:rPr>
      </w:pPr>
      <w:r>
        <w:rPr>
          <w:lang w:val="en-US"/>
        </w:rPr>
        <w:t>TEAM DEVELOMPMENT</w:t>
      </w:r>
    </w:p>
    <w:p w14:paraId="0590F123" w14:textId="555CD08D" w:rsidR="00327C6E" w:rsidRDefault="00327C6E" w:rsidP="00327C6E">
      <w:pPr>
        <w:pStyle w:val="ListParagraph"/>
        <w:ind w:left="1440"/>
        <w:rPr>
          <w:lang w:val="en-US"/>
        </w:rPr>
      </w:pPr>
      <w:proofErr w:type="spellStart"/>
      <w:r>
        <w:rPr>
          <w:lang w:val="en-US"/>
        </w:rPr>
        <w:t>S</w:t>
      </w:r>
      <w:r w:rsidRPr="00327C6E">
        <w:rPr>
          <w:lang w:val="en-US"/>
        </w:rPr>
        <w:t>ekelompok</w:t>
      </w:r>
      <w:proofErr w:type="spellEnd"/>
      <w:r w:rsidRPr="00327C6E">
        <w:rPr>
          <w:lang w:val="en-US"/>
        </w:rPr>
        <w:t xml:space="preserve"> orang, yang bahu-</w:t>
      </w:r>
      <w:proofErr w:type="spellStart"/>
      <w:r w:rsidRPr="00327C6E">
        <w:rPr>
          <w:lang w:val="en-US"/>
        </w:rPr>
        <w:t>membahu</w:t>
      </w:r>
      <w:proofErr w:type="spellEnd"/>
      <w:r w:rsidRPr="00327C6E">
        <w:rPr>
          <w:lang w:val="en-US"/>
        </w:rPr>
        <w:t xml:space="preserve"> </w:t>
      </w:r>
      <w:proofErr w:type="spellStart"/>
      <w:r w:rsidRPr="00327C6E">
        <w:rPr>
          <w:lang w:val="en-US"/>
        </w:rPr>
        <w:t>mengembangkan</w:t>
      </w:r>
      <w:proofErr w:type="spellEnd"/>
      <w:r w:rsidRPr="00327C6E">
        <w:rPr>
          <w:lang w:val="en-US"/>
        </w:rPr>
        <w:t xml:space="preserve"> software yang </w:t>
      </w:r>
      <w:proofErr w:type="spellStart"/>
      <w:r w:rsidRPr="00327C6E">
        <w:rPr>
          <w:lang w:val="en-US"/>
        </w:rPr>
        <w:t>bisa</w:t>
      </w:r>
      <w:proofErr w:type="spellEnd"/>
      <w:r w:rsidRPr="00327C6E">
        <w:rPr>
          <w:lang w:val="en-US"/>
        </w:rPr>
        <w:t xml:space="preserve"> </w:t>
      </w:r>
      <w:proofErr w:type="spellStart"/>
      <w:r w:rsidRPr="00327C6E">
        <w:rPr>
          <w:lang w:val="en-US"/>
        </w:rPr>
        <w:t>bermanfaat</w:t>
      </w:r>
      <w:proofErr w:type="spellEnd"/>
      <w:r w:rsidRPr="00327C6E">
        <w:rPr>
          <w:lang w:val="en-US"/>
        </w:rPr>
        <w:t xml:space="preserve"> </w:t>
      </w:r>
      <w:proofErr w:type="spellStart"/>
      <w:r w:rsidRPr="00327C6E">
        <w:rPr>
          <w:lang w:val="en-US"/>
        </w:rPr>
        <w:t>untuk</w:t>
      </w:r>
      <w:proofErr w:type="spellEnd"/>
      <w:r w:rsidRPr="00327C6E">
        <w:rPr>
          <w:lang w:val="en-US"/>
        </w:rPr>
        <w:t xml:space="preserve"> </w:t>
      </w:r>
      <w:proofErr w:type="spellStart"/>
      <w:r w:rsidRPr="00327C6E">
        <w:rPr>
          <w:lang w:val="en-US"/>
        </w:rPr>
        <w:t>pengguna</w:t>
      </w:r>
      <w:proofErr w:type="spellEnd"/>
      <w:r w:rsidRPr="00327C6E">
        <w:rPr>
          <w:lang w:val="en-US"/>
        </w:rPr>
        <w:t xml:space="preserve">, </w:t>
      </w:r>
      <w:proofErr w:type="spellStart"/>
      <w:r w:rsidRPr="00327C6E">
        <w:rPr>
          <w:lang w:val="en-US"/>
        </w:rPr>
        <w:t>dengan</w:t>
      </w:r>
      <w:proofErr w:type="spellEnd"/>
      <w:r w:rsidRPr="00327C6E">
        <w:rPr>
          <w:lang w:val="en-US"/>
        </w:rPr>
        <w:t xml:space="preserve"> </w:t>
      </w:r>
      <w:proofErr w:type="spellStart"/>
      <w:r w:rsidRPr="00327C6E">
        <w:rPr>
          <w:lang w:val="en-US"/>
        </w:rPr>
        <w:t>iterasi</w:t>
      </w:r>
      <w:proofErr w:type="spellEnd"/>
      <w:r w:rsidRPr="00327C6E">
        <w:rPr>
          <w:lang w:val="en-US"/>
        </w:rPr>
        <w:t xml:space="preserve"> yang </w:t>
      </w:r>
      <w:proofErr w:type="spellStart"/>
      <w:r w:rsidRPr="00327C6E">
        <w:rPr>
          <w:lang w:val="en-US"/>
        </w:rPr>
        <w:t>singkat</w:t>
      </w:r>
      <w:proofErr w:type="spellEnd"/>
      <w:r w:rsidRPr="00327C6E">
        <w:rPr>
          <w:lang w:val="en-US"/>
        </w:rPr>
        <w:t xml:space="preserve">, </w:t>
      </w:r>
      <w:proofErr w:type="spellStart"/>
      <w:r w:rsidRPr="00327C6E">
        <w:rPr>
          <w:lang w:val="en-US"/>
        </w:rPr>
        <w:t>fokus</w:t>
      </w:r>
      <w:proofErr w:type="spellEnd"/>
      <w:r w:rsidRPr="00327C6E">
        <w:rPr>
          <w:lang w:val="en-US"/>
        </w:rPr>
        <w:t xml:space="preserve">, dan </w:t>
      </w:r>
      <w:proofErr w:type="spellStart"/>
      <w:r w:rsidRPr="00327C6E">
        <w:rPr>
          <w:lang w:val="en-US"/>
        </w:rPr>
        <w:t>perancangan</w:t>
      </w:r>
      <w:proofErr w:type="spellEnd"/>
      <w:r w:rsidRPr="00327C6E">
        <w:rPr>
          <w:lang w:val="en-US"/>
        </w:rPr>
        <w:t xml:space="preserve"> yang </w:t>
      </w:r>
      <w:proofErr w:type="spellStart"/>
      <w:r w:rsidRPr="00327C6E">
        <w:rPr>
          <w:lang w:val="en-US"/>
        </w:rPr>
        <w:t>fleksibel</w:t>
      </w:r>
      <w:proofErr w:type="spellEnd"/>
      <w:r w:rsidRPr="00327C6E">
        <w:rPr>
          <w:lang w:val="en-US"/>
        </w:rPr>
        <w:t xml:space="preserve"> </w:t>
      </w:r>
      <w:proofErr w:type="spellStart"/>
      <w:r w:rsidRPr="00327C6E">
        <w:rPr>
          <w:lang w:val="en-US"/>
        </w:rPr>
        <w:t>berdasarkan</w:t>
      </w:r>
      <w:proofErr w:type="spellEnd"/>
      <w:r w:rsidRPr="00327C6E">
        <w:rPr>
          <w:lang w:val="en-US"/>
        </w:rPr>
        <w:t xml:space="preserve"> </w:t>
      </w:r>
      <w:proofErr w:type="spellStart"/>
      <w:r w:rsidRPr="00327C6E">
        <w:rPr>
          <w:lang w:val="en-US"/>
        </w:rPr>
        <w:t>respon</w:t>
      </w:r>
      <w:proofErr w:type="spellEnd"/>
      <w:r w:rsidRPr="00327C6E">
        <w:rPr>
          <w:lang w:val="en-US"/>
        </w:rPr>
        <w:t xml:space="preserve"> </w:t>
      </w:r>
      <w:proofErr w:type="spellStart"/>
      <w:r w:rsidRPr="00327C6E">
        <w:rPr>
          <w:lang w:val="en-US"/>
        </w:rPr>
        <w:t>pengguna</w:t>
      </w:r>
      <w:proofErr w:type="spellEnd"/>
      <w:r w:rsidRPr="00327C6E">
        <w:rPr>
          <w:lang w:val="en-US"/>
        </w:rPr>
        <w:t>.</w:t>
      </w:r>
    </w:p>
    <w:p w14:paraId="769DA66C" w14:textId="64B99B65" w:rsidR="00327C6E" w:rsidRDefault="00327C6E" w:rsidP="00327C6E">
      <w:pPr>
        <w:pStyle w:val="ListParagraph"/>
        <w:numPr>
          <w:ilvl w:val="0"/>
          <w:numId w:val="24"/>
        </w:numPr>
        <w:rPr>
          <w:lang w:val="en-US"/>
        </w:rPr>
      </w:pPr>
      <w:r>
        <w:rPr>
          <w:lang w:val="en-US"/>
        </w:rPr>
        <w:t>TESTER</w:t>
      </w:r>
    </w:p>
    <w:p w14:paraId="3F8B5A4B" w14:textId="11B9AD34" w:rsidR="00327C6E" w:rsidRPr="00327C6E" w:rsidRDefault="00327C6E" w:rsidP="00327C6E">
      <w:pPr>
        <w:pStyle w:val="ListParagraph"/>
        <w:ind w:left="1440"/>
        <w:rPr>
          <w:lang w:val="en-US"/>
        </w:rPr>
      </w:pPr>
      <w:proofErr w:type="spellStart"/>
      <w:r w:rsidRPr="00327C6E">
        <w:rPr>
          <w:lang w:val="en-US"/>
        </w:rPr>
        <w:t>pekerjaan</w:t>
      </w:r>
      <w:proofErr w:type="spellEnd"/>
      <w:r w:rsidRPr="00327C6E">
        <w:rPr>
          <w:lang w:val="en-US"/>
        </w:rPr>
        <w:t xml:space="preserve">, yang </w:t>
      </w:r>
      <w:proofErr w:type="spellStart"/>
      <w:r w:rsidRPr="00327C6E">
        <w:rPr>
          <w:lang w:val="en-US"/>
        </w:rPr>
        <w:t>kegiatannya</w:t>
      </w:r>
      <w:proofErr w:type="spellEnd"/>
      <w:r w:rsidRPr="00327C6E">
        <w:rPr>
          <w:lang w:val="en-US"/>
        </w:rPr>
        <w:t xml:space="preserve"> </w:t>
      </w:r>
      <w:proofErr w:type="spellStart"/>
      <w:r w:rsidRPr="00327C6E">
        <w:rPr>
          <w:lang w:val="en-US"/>
        </w:rPr>
        <w:t>mencoba</w:t>
      </w:r>
      <w:proofErr w:type="spellEnd"/>
      <w:r w:rsidRPr="00327C6E">
        <w:rPr>
          <w:lang w:val="en-US"/>
        </w:rPr>
        <w:t xml:space="preserve"> </w:t>
      </w:r>
      <w:proofErr w:type="spellStart"/>
      <w:r w:rsidRPr="00327C6E">
        <w:rPr>
          <w:lang w:val="en-US"/>
        </w:rPr>
        <w:t>sesuatu</w:t>
      </w:r>
      <w:proofErr w:type="spellEnd"/>
      <w:r w:rsidRPr="00327C6E">
        <w:rPr>
          <w:lang w:val="en-US"/>
        </w:rPr>
        <w:t xml:space="preserve">, </w:t>
      </w:r>
      <w:proofErr w:type="spellStart"/>
      <w:r w:rsidRPr="00327C6E">
        <w:rPr>
          <w:lang w:val="en-US"/>
        </w:rPr>
        <w:t>misal</w:t>
      </w:r>
      <w:proofErr w:type="spellEnd"/>
      <w:r w:rsidRPr="00327C6E">
        <w:rPr>
          <w:lang w:val="en-US"/>
        </w:rPr>
        <w:t xml:space="preserve"> </w:t>
      </w:r>
      <w:proofErr w:type="spellStart"/>
      <w:r w:rsidRPr="00327C6E">
        <w:rPr>
          <w:lang w:val="en-US"/>
        </w:rPr>
        <w:t>makanan</w:t>
      </w:r>
      <w:proofErr w:type="spellEnd"/>
      <w:r w:rsidRPr="00327C6E">
        <w:rPr>
          <w:lang w:val="en-US"/>
        </w:rPr>
        <w:t xml:space="preserve">, </w:t>
      </w:r>
      <w:proofErr w:type="spellStart"/>
      <w:r w:rsidRPr="00327C6E">
        <w:rPr>
          <w:lang w:val="en-US"/>
        </w:rPr>
        <w:t>lalu</w:t>
      </w:r>
      <w:proofErr w:type="spellEnd"/>
      <w:r w:rsidRPr="00327C6E">
        <w:rPr>
          <w:lang w:val="en-US"/>
        </w:rPr>
        <w:t xml:space="preserve"> tester </w:t>
      </w:r>
      <w:proofErr w:type="spellStart"/>
      <w:r w:rsidRPr="00327C6E">
        <w:rPr>
          <w:lang w:val="en-US"/>
        </w:rPr>
        <w:t>akan</w:t>
      </w:r>
      <w:proofErr w:type="spellEnd"/>
      <w:r w:rsidRPr="00327C6E">
        <w:rPr>
          <w:lang w:val="en-US"/>
        </w:rPr>
        <w:t xml:space="preserve"> </w:t>
      </w:r>
      <w:proofErr w:type="spellStart"/>
      <w:r w:rsidRPr="00327C6E">
        <w:rPr>
          <w:lang w:val="en-US"/>
        </w:rPr>
        <w:t>memberikan</w:t>
      </w:r>
      <w:proofErr w:type="spellEnd"/>
      <w:r w:rsidRPr="00327C6E">
        <w:rPr>
          <w:lang w:val="en-US"/>
        </w:rPr>
        <w:t xml:space="preserve"> </w:t>
      </w:r>
      <w:proofErr w:type="spellStart"/>
      <w:r w:rsidRPr="00327C6E">
        <w:rPr>
          <w:lang w:val="en-US"/>
        </w:rPr>
        <w:t>evaluasi</w:t>
      </w:r>
      <w:proofErr w:type="spellEnd"/>
      <w:r w:rsidRPr="00327C6E">
        <w:rPr>
          <w:lang w:val="en-US"/>
        </w:rPr>
        <w:t>/</w:t>
      </w:r>
      <w:proofErr w:type="spellStart"/>
      <w:r w:rsidRPr="00327C6E">
        <w:rPr>
          <w:lang w:val="en-US"/>
        </w:rPr>
        <w:t>penilaian</w:t>
      </w:r>
      <w:proofErr w:type="spellEnd"/>
      <w:r w:rsidRPr="00327C6E">
        <w:rPr>
          <w:lang w:val="en-US"/>
        </w:rPr>
        <w:t xml:space="preserve"> </w:t>
      </w:r>
      <w:proofErr w:type="spellStart"/>
      <w:r w:rsidRPr="00327C6E">
        <w:rPr>
          <w:lang w:val="en-US"/>
        </w:rPr>
        <w:t>terhadap</w:t>
      </w:r>
      <w:proofErr w:type="spellEnd"/>
      <w:r w:rsidRPr="00327C6E">
        <w:rPr>
          <w:lang w:val="en-US"/>
        </w:rPr>
        <w:t xml:space="preserve"> </w:t>
      </w:r>
      <w:proofErr w:type="spellStart"/>
      <w:r w:rsidRPr="00327C6E">
        <w:rPr>
          <w:lang w:val="en-US"/>
        </w:rPr>
        <w:t>sesuatu</w:t>
      </w:r>
      <w:proofErr w:type="spellEnd"/>
      <w:r w:rsidRPr="00327C6E">
        <w:rPr>
          <w:lang w:val="en-US"/>
        </w:rPr>
        <w:t xml:space="preserve"> </w:t>
      </w:r>
      <w:proofErr w:type="spellStart"/>
      <w:r w:rsidRPr="00327C6E">
        <w:rPr>
          <w:lang w:val="en-US"/>
        </w:rPr>
        <w:t>tersebut</w:t>
      </w:r>
      <w:proofErr w:type="spellEnd"/>
    </w:p>
    <w:p w14:paraId="6CCA1FEB" w14:textId="469FD682" w:rsidR="00327C6E" w:rsidRDefault="00327C6E" w:rsidP="00327C6E">
      <w:pPr>
        <w:pStyle w:val="ListParagraph"/>
        <w:numPr>
          <w:ilvl w:val="0"/>
          <w:numId w:val="23"/>
        </w:numPr>
        <w:rPr>
          <w:lang w:val="en-US"/>
        </w:rPr>
      </w:pPr>
      <w:r>
        <w:rPr>
          <w:lang w:val="en-US"/>
        </w:rPr>
        <w:t>MARKETING &amp; PATNERSHIP</w:t>
      </w:r>
    </w:p>
    <w:p w14:paraId="7CF50965" w14:textId="58EE99DE" w:rsidR="00327C6E" w:rsidRDefault="00327C6E" w:rsidP="00327C6E">
      <w:pPr>
        <w:pStyle w:val="ListParagraph"/>
        <w:rPr>
          <w:lang w:val="en-US"/>
        </w:rPr>
      </w:pPr>
      <w:proofErr w:type="spellStart"/>
      <w:r w:rsidRPr="00327C6E">
        <w:rPr>
          <w:lang w:val="en-US"/>
        </w:rPr>
        <w:t>suatu</w:t>
      </w:r>
      <w:proofErr w:type="spellEnd"/>
      <w:r w:rsidRPr="00327C6E">
        <w:rPr>
          <w:lang w:val="en-US"/>
        </w:rPr>
        <w:t xml:space="preserve"> strategi yang </w:t>
      </w:r>
      <w:proofErr w:type="spellStart"/>
      <w:r w:rsidRPr="00327C6E">
        <w:rPr>
          <w:lang w:val="en-US"/>
        </w:rPr>
        <w:t>dilakukan</w:t>
      </w:r>
      <w:proofErr w:type="spellEnd"/>
      <w:r w:rsidRPr="00327C6E">
        <w:rPr>
          <w:lang w:val="en-US"/>
        </w:rPr>
        <w:t xml:space="preserve"> oleh </w:t>
      </w:r>
      <w:proofErr w:type="spellStart"/>
      <w:r w:rsidRPr="00327C6E">
        <w:rPr>
          <w:lang w:val="en-US"/>
        </w:rPr>
        <w:t>dua</w:t>
      </w:r>
      <w:proofErr w:type="spellEnd"/>
      <w:r w:rsidRPr="00327C6E">
        <w:rPr>
          <w:lang w:val="en-US"/>
        </w:rPr>
        <w:t xml:space="preserve"> </w:t>
      </w:r>
      <w:proofErr w:type="spellStart"/>
      <w:r w:rsidRPr="00327C6E">
        <w:rPr>
          <w:lang w:val="en-US"/>
        </w:rPr>
        <w:t>pihak</w:t>
      </w:r>
      <w:proofErr w:type="spellEnd"/>
      <w:r w:rsidRPr="00327C6E">
        <w:rPr>
          <w:lang w:val="en-US"/>
        </w:rPr>
        <w:t xml:space="preserve"> </w:t>
      </w:r>
      <w:proofErr w:type="spellStart"/>
      <w:r w:rsidRPr="00327C6E">
        <w:rPr>
          <w:lang w:val="en-US"/>
        </w:rPr>
        <w:t>atau</w:t>
      </w:r>
      <w:proofErr w:type="spellEnd"/>
      <w:r w:rsidRPr="00327C6E">
        <w:rPr>
          <w:lang w:val="en-US"/>
        </w:rPr>
        <w:t xml:space="preserve"> </w:t>
      </w:r>
      <w:proofErr w:type="spellStart"/>
      <w:r w:rsidRPr="00327C6E">
        <w:rPr>
          <w:lang w:val="en-US"/>
        </w:rPr>
        <w:t>lebih</w:t>
      </w:r>
      <w:proofErr w:type="spellEnd"/>
      <w:r w:rsidRPr="00327C6E">
        <w:rPr>
          <w:lang w:val="en-US"/>
        </w:rPr>
        <w:t xml:space="preserve"> </w:t>
      </w:r>
      <w:proofErr w:type="spellStart"/>
      <w:r w:rsidRPr="00327C6E">
        <w:rPr>
          <w:lang w:val="en-US"/>
        </w:rPr>
        <w:t>dalam</w:t>
      </w:r>
      <w:proofErr w:type="spellEnd"/>
      <w:r w:rsidRPr="00327C6E">
        <w:rPr>
          <w:lang w:val="en-US"/>
        </w:rPr>
        <w:t xml:space="preserve"> </w:t>
      </w:r>
      <w:proofErr w:type="spellStart"/>
      <w:r w:rsidRPr="00327C6E">
        <w:rPr>
          <w:lang w:val="en-US"/>
        </w:rPr>
        <w:t>jangka</w:t>
      </w:r>
      <w:proofErr w:type="spellEnd"/>
      <w:r w:rsidRPr="00327C6E">
        <w:rPr>
          <w:lang w:val="en-US"/>
        </w:rPr>
        <w:t xml:space="preserve"> </w:t>
      </w:r>
      <w:proofErr w:type="spellStart"/>
      <w:r w:rsidRPr="00327C6E">
        <w:rPr>
          <w:lang w:val="en-US"/>
        </w:rPr>
        <w:t>waktu</w:t>
      </w:r>
      <w:proofErr w:type="spellEnd"/>
      <w:r w:rsidRPr="00327C6E">
        <w:rPr>
          <w:lang w:val="en-US"/>
        </w:rPr>
        <w:t xml:space="preserve"> </w:t>
      </w:r>
      <w:proofErr w:type="spellStart"/>
      <w:r w:rsidRPr="00327C6E">
        <w:rPr>
          <w:lang w:val="en-US"/>
        </w:rPr>
        <w:t>tertentu</w:t>
      </w:r>
      <w:proofErr w:type="spellEnd"/>
      <w:r w:rsidRPr="00327C6E">
        <w:rPr>
          <w:lang w:val="en-US"/>
        </w:rPr>
        <w:t xml:space="preserve"> </w:t>
      </w:r>
      <w:proofErr w:type="spellStart"/>
      <w:r w:rsidRPr="00327C6E">
        <w:rPr>
          <w:lang w:val="en-US"/>
        </w:rPr>
        <w:t>untuk</w:t>
      </w:r>
      <w:proofErr w:type="spellEnd"/>
      <w:r w:rsidRPr="00327C6E">
        <w:rPr>
          <w:lang w:val="en-US"/>
        </w:rPr>
        <w:t xml:space="preserve"> </w:t>
      </w:r>
      <w:proofErr w:type="spellStart"/>
      <w:r w:rsidRPr="00327C6E">
        <w:rPr>
          <w:lang w:val="en-US"/>
        </w:rPr>
        <w:t>meraih</w:t>
      </w:r>
      <w:proofErr w:type="spellEnd"/>
      <w:r w:rsidRPr="00327C6E">
        <w:rPr>
          <w:lang w:val="en-US"/>
        </w:rPr>
        <w:t xml:space="preserve"> </w:t>
      </w:r>
      <w:proofErr w:type="spellStart"/>
      <w:r w:rsidRPr="00327C6E">
        <w:rPr>
          <w:lang w:val="en-US"/>
        </w:rPr>
        <w:t>manfaat</w:t>
      </w:r>
      <w:proofErr w:type="spellEnd"/>
      <w:r w:rsidRPr="00327C6E">
        <w:rPr>
          <w:lang w:val="en-US"/>
        </w:rPr>
        <w:t xml:space="preserve"> </w:t>
      </w:r>
      <w:proofErr w:type="spellStart"/>
      <w:r w:rsidRPr="00327C6E">
        <w:rPr>
          <w:lang w:val="en-US"/>
        </w:rPr>
        <w:t>bersama</w:t>
      </w:r>
      <w:proofErr w:type="spellEnd"/>
      <w:r w:rsidRPr="00327C6E">
        <w:rPr>
          <w:lang w:val="en-US"/>
        </w:rPr>
        <w:t xml:space="preserve"> </w:t>
      </w:r>
      <w:proofErr w:type="spellStart"/>
      <w:r w:rsidRPr="00327C6E">
        <w:rPr>
          <w:lang w:val="en-US"/>
        </w:rPr>
        <w:t>maupun</w:t>
      </w:r>
      <w:proofErr w:type="spellEnd"/>
      <w:r w:rsidRPr="00327C6E">
        <w:rPr>
          <w:lang w:val="en-US"/>
        </w:rPr>
        <w:t xml:space="preserve"> </w:t>
      </w:r>
      <w:proofErr w:type="spellStart"/>
      <w:r w:rsidRPr="00327C6E">
        <w:rPr>
          <w:lang w:val="en-US"/>
        </w:rPr>
        <w:t>keuntungan</w:t>
      </w:r>
      <w:proofErr w:type="spellEnd"/>
      <w:r w:rsidRPr="00327C6E">
        <w:rPr>
          <w:lang w:val="en-US"/>
        </w:rPr>
        <w:t xml:space="preserve"> </w:t>
      </w:r>
      <w:proofErr w:type="spellStart"/>
      <w:r w:rsidRPr="00327C6E">
        <w:rPr>
          <w:lang w:val="en-US"/>
        </w:rPr>
        <w:t>bersama</w:t>
      </w:r>
      <w:proofErr w:type="spellEnd"/>
      <w:r w:rsidRPr="00327C6E">
        <w:rPr>
          <w:lang w:val="en-US"/>
        </w:rPr>
        <w:t xml:space="preserve"> </w:t>
      </w:r>
      <w:proofErr w:type="spellStart"/>
      <w:r w:rsidRPr="00327C6E">
        <w:rPr>
          <w:lang w:val="en-US"/>
        </w:rPr>
        <w:t>sesuai</w:t>
      </w:r>
      <w:proofErr w:type="spellEnd"/>
      <w:r w:rsidRPr="00327C6E">
        <w:rPr>
          <w:lang w:val="en-US"/>
        </w:rPr>
        <w:t xml:space="preserve"> </w:t>
      </w:r>
      <w:proofErr w:type="spellStart"/>
      <w:r w:rsidRPr="00327C6E">
        <w:rPr>
          <w:lang w:val="en-US"/>
        </w:rPr>
        <w:t>prinsip</w:t>
      </w:r>
      <w:proofErr w:type="spellEnd"/>
      <w:r w:rsidRPr="00327C6E">
        <w:rPr>
          <w:lang w:val="en-US"/>
        </w:rPr>
        <w:t xml:space="preserve"> </w:t>
      </w:r>
      <w:proofErr w:type="spellStart"/>
      <w:r w:rsidRPr="00327C6E">
        <w:rPr>
          <w:lang w:val="en-US"/>
        </w:rPr>
        <w:t>saling</w:t>
      </w:r>
      <w:proofErr w:type="spellEnd"/>
      <w:r w:rsidRPr="00327C6E">
        <w:rPr>
          <w:lang w:val="en-US"/>
        </w:rPr>
        <w:t xml:space="preserve"> </w:t>
      </w:r>
      <w:proofErr w:type="spellStart"/>
      <w:r w:rsidRPr="00327C6E">
        <w:rPr>
          <w:lang w:val="en-US"/>
        </w:rPr>
        <w:t>membutuhkan</w:t>
      </w:r>
      <w:proofErr w:type="spellEnd"/>
      <w:r w:rsidRPr="00327C6E">
        <w:rPr>
          <w:lang w:val="en-US"/>
        </w:rPr>
        <w:t xml:space="preserve"> dan </w:t>
      </w:r>
      <w:proofErr w:type="spellStart"/>
      <w:r w:rsidRPr="00327C6E">
        <w:rPr>
          <w:lang w:val="en-US"/>
        </w:rPr>
        <w:t>saling</w:t>
      </w:r>
      <w:proofErr w:type="spellEnd"/>
      <w:r w:rsidRPr="00327C6E">
        <w:rPr>
          <w:lang w:val="en-US"/>
        </w:rPr>
        <w:t xml:space="preserve"> </w:t>
      </w:r>
      <w:proofErr w:type="spellStart"/>
      <w:r w:rsidRPr="00327C6E">
        <w:rPr>
          <w:lang w:val="en-US"/>
        </w:rPr>
        <w:t>mengisi</w:t>
      </w:r>
      <w:proofErr w:type="spellEnd"/>
      <w:r w:rsidRPr="00327C6E">
        <w:rPr>
          <w:lang w:val="en-US"/>
        </w:rPr>
        <w:t xml:space="preserve"> </w:t>
      </w:r>
      <w:proofErr w:type="spellStart"/>
      <w:r w:rsidRPr="00327C6E">
        <w:rPr>
          <w:lang w:val="en-US"/>
        </w:rPr>
        <w:t>sesuai</w:t>
      </w:r>
      <w:proofErr w:type="spellEnd"/>
      <w:r w:rsidRPr="00327C6E">
        <w:rPr>
          <w:lang w:val="en-US"/>
        </w:rPr>
        <w:t xml:space="preserve"> </w:t>
      </w:r>
      <w:proofErr w:type="spellStart"/>
      <w:r w:rsidRPr="00327C6E">
        <w:rPr>
          <w:lang w:val="en-US"/>
        </w:rPr>
        <w:t>kesepakatan</w:t>
      </w:r>
      <w:proofErr w:type="spellEnd"/>
      <w:r w:rsidRPr="00327C6E">
        <w:rPr>
          <w:lang w:val="en-US"/>
        </w:rPr>
        <w:t xml:space="preserve"> yang </w:t>
      </w:r>
      <w:proofErr w:type="spellStart"/>
      <w:r w:rsidRPr="00327C6E">
        <w:rPr>
          <w:lang w:val="en-US"/>
        </w:rPr>
        <w:t>muncul</w:t>
      </w:r>
      <w:proofErr w:type="spellEnd"/>
      <w:r w:rsidRPr="00327C6E">
        <w:rPr>
          <w:lang w:val="en-US"/>
        </w:rPr>
        <w:t>.</w:t>
      </w:r>
    </w:p>
    <w:p w14:paraId="295619D4" w14:textId="0A955785" w:rsidR="00327C6E" w:rsidRDefault="00327C6E" w:rsidP="00327C6E">
      <w:pPr>
        <w:pStyle w:val="ListParagraph"/>
        <w:numPr>
          <w:ilvl w:val="0"/>
          <w:numId w:val="24"/>
        </w:numPr>
        <w:rPr>
          <w:lang w:val="en-US"/>
        </w:rPr>
      </w:pPr>
      <w:r>
        <w:rPr>
          <w:lang w:val="en-US"/>
        </w:rPr>
        <w:t>IMPLEMENTATOR</w:t>
      </w:r>
    </w:p>
    <w:p w14:paraId="1E4B3647" w14:textId="3585C1ED" w:rsidR="00327C6E" w:rsidRDefault="00327C6E" w:rsidP="00327C6E">
      <w:pPr>
        <w:pStyle w:val="ListParagraph"/>
        <w:ind w:left="1440"/>
        <w:rPr>
          <w:lang w:val="en-US"/>
        </w:rPr>
      </w:pPr>
      <w:r w:rsidRPr="00327C6E">
        <w:rPr>
          <w:lang w:val="en-US"/>
        </w:rPr>
        <w:t xml:space="preserve">orang yang </w:t>
      </w:r>
      <w:proofErr w:type="spellStart"/>
      <w:r w:rsidRPr="00327C6E">
        <w:rPr>
          <w:lang w:val="en-US"/>
        </w:rPr>
        <w:t>bertanggung</w:t>
      </w:r>
      <w:proofErr w:type="spellEnd"/>
      <w:r w:rsidRPr="00327C6E">
        <w:rPr>
          <w:lang w:val="en-US"/>
        </w:rPr>
        <w:t xml:space="preserve"> </w:t>
      </w:r>
      <w:proofErr w:type="spellStart"/>
      <w:r w:rsidRPr="00327C6E">
        <w:rPr>
          <w:lang w:val="en-US"/>
        </w:rPr>
        <w:t>jawab</w:t>
      </w:r>
      <w:proofErr w:type="spellEnd"/>
      <w:r w:rsidRPr="00327C6E">
        <w:rPr>
          <w:lang w:val="en-US"/>
        </w:rPr>
        <w:t xml:space="preserve"> </w:t>
      </w:r>
      <w:proofErr w:type="spellStart"/>
      <w:r w:rsidRPr="00327C6E">
        <w:rPr>
          <w:lang w:val="en-US"/>
        </w:rPr>
        <w:t>dalam</w:t>
      </w:r>
      <w:proofErr w:type="spellEnd"/>
      <w:r w:rsidRPr="00327C6E">
        <w:rPr>
          <w:lang w:val="en-US"/>
        </w:rPr>
        <w:t xml:space="preserve"> </w:t>
      </w:r>
      <w:proofErr w:type="spellStart"/>
      <w:r w:rsidRPr="00327C6E">
        <w:rPr>
          <w:lang w:val="en-US"/>
        </w:rPr>
        <w:t>mengimplementasikan</w:t>
      </w:r>
      <w:proofErr w:type="spellEnd"/>
      <w:r w:rsidRPr="00327C6E">
        <w:rPr>
          <w:lang w:val="en-US"/>
        </w:rPr>
        <w:t xml:space="preserve"> </w:t>
      </w:r>
      <w:proofErr w:type="spellStart"/>
      <w:r w:rsidRPr="00327C6E">
        <w:rPr>
          <w:lang w:val="en-US"/>
        </w:rPr>
        <w:t>sebuah</w:t>
      </w:r>
      <w:proofErr w:type="spellEnd"/>
      <w:r w:rsidRPr="00327C6E">
        <w:rPr>
          <w:lang w:val="en-US"/>
        </w:rPr>
        <w:t xml:space="preserve"> </w:t>
      </w:r>
      <w:proofErr w:type="spellStart"/>
      <w:r w:rsidRPr="00327C6E">
        <w:rPr>
          <w:lang w:val="en-US"/>
        </w:rPr>
        <w:t>sistem</w:t>
      </w:r>
      <w:proofErr w:type="spellEnd"/>
      <w:r w:rsidRPr="00327C6E">
        <w:rPr>
          <w:lang w:val="en-US"/>
        </w:rPr>
        <w:t xml:space="preserve">.  </w:t>
      </w:r>
      <w:proofErr w:type="spellStart"/>
      <w:r w:rsidRPr="00327C6E">
        <w:rPr>
          <w:lang w:val="en-US"/>
        </w:rPr>
        <w:t>Mungkin</w:t>
      </w:r>
      <w:proofErr w:type="spellEnd"/>
      <w:r w:rsidRPr="00327C6E">
        <w:rPr>
          <w:lang w:val="en-US"/>
        </w:rPr>
        <w:t xml:space="preserve"> </w:t>
      </w:r>
      <w:proofErr w:type="spellStart"/>
      <w:r w:rsidRPr="00327C6E">
        <w:rPr>
          <w:lang w:val="en-US"/>
        </w:rPr>
        <w:t>posisi</w:t>
      </w:r>
      <w:proofErr w:type="spellEnd"/>
      <w:r w:rsidRPr="00327C6E">
        <w:rPr>
          <w:lang w:val="en-US"/>
        </w:rPr>
        <w:t xml:space="preserve"> yang </w:t>
      </w:r>
      <w:proofErr w:type="spellStart"/>
      <w:r w:rsidRPr="00327C6E">
        <w:rPr>
          <w:lang w:val="en-US"/>
        </w:rPr>
        <w:t>sering</w:t>
      </w:r>
      <w:proofErr w:type="spellEnd"/>
      <w:r w:rsidRPr="00327C6E">
        <w:rPr>
          <w:lang w:val="en-US"/>
        </w:rPr>
        <w:t xml:space="preserve"> </w:t>
      </w:r>
      <w:proofErr w:type="spellStart"/>
      <w:r w:rsidRPr="00327C6E">
        <w:rPr>
          <w:lang w:val="en-US"/>
        </w:rPr>
        <w:t>kita</w:t>
      </w:r>
      <w:proofErr w:type="spellEnd"/>
      <w:r w:rsidRPr="00327C6E">
        <w:rPr>
          <w:lang w:val="en-US"/>
        </w:rPr>
        <w:t xml:space="preserve"> </w:t>
      </w:r>
      <w:proofErr w:type="spellStart"/>
      <w:r w:rsidRPr="00327C6E">
        <w:rPr>
          <w:lang w:val="en-US"/>
        </w:rPr>
        <w:t>ketahui</w:t>
      </w:r>
      <w:proofErr w:type="spellEnd"/>
      <w:r w:rsidRPr="00327C6E">
        <w:rPr>
          <w:lang w:val="en-US"/>
        </w:rPr>
        <w:t xml:space="preserve"> </w:t>
      </w:r>
      <w:proofErr w:type="spellStart"/>
      <w:r w:rsidRPr="00327C6E">
        <w:rPr>
          <w:lang w:val="en-US"/>
        </w:rPr>
        <w:t>hanyalah</w:t>
      </w:r>
      <w:proofErr w:type="spellEnd"/>
      <w:r w:rsidRPr="00327C6E">
        <w:rPr>
          <w:lang w:val="en-US"/>
        </w:rPr>
        <w:t xml:space="preserve"> Programmer dan technical support.</w:t>
      </w:r>
    </w:p>
    <w:p w14:paraId="0A1A7BB5" w14:textId="676D6C53" w:rsidR="00327C6E" w:rsidRDefault="00327C6E" w:rsidP="00327C6E">
      <w:pPr>
        <w:pStyle w:val="ListParagraph"/>
        <w:numPr>
          <w:ilvl w:val="0"/>
          <w:numId w:val="24"/>
        </w:numPr>
        <w:rPr>
          <w:lang w:val="en-US"/>
        </w:rPr>
      </w:pPr>
      <w:r>
        <w:rPr>
          <w:lang w:val="en-US"/>
        </w:rPr>
        <w:t>CS</w:t>
      </w:r>
    </w:p>
    <w:p w14:paraId="6BE1AB14" w14:textId="3E62BE9C" w:rsidR="00327C6E" w:rsidRDefault="00327C6E" w:rsidP="00327C6E">
      <w:pPr>
        <w:pStyle w:val="ListParagraph"/>
        <w:ind w:left="1440"/>
        <w:rPr>
          <w:lang w:val="en-US"/>
        </w:rPr>
      </w:pPr>
      <w:proofErr w:type="spellStart"/>
      <w:r w:rsidRPr="00327C6E">
        <w:rPr>
          <w:lang w:val="en-US"/>
        </w:rPr>
        <w:t>sebuah</w:t>
      </w:r>
      <w:proofErr w:type="spellEnd"/>
      <w:r w:rsidRPr="00327C6E">
        <w:rPr>
          <w:lang w:val="en-US"/>
        </w:rPr>
        <w:t xml:space="preserve"> </w:t>
      </w:r>
      <w:proofErr w:type="spellStart"/>
      <w:r w:rsidRPr="00327C6E">
        <w:rPr>
          <w:lang w:val="en-US"/>
        </w:rPr>
        <w:t>layanan</w:t>
      </w:r>
      <w:proofErr w:type="spellEnd"/>
      <w:r w:rsidRPr="00327C6E">
        <w:rPr>
          <w:lang w:val="en-US"/>
        </w:rPr>
        <w:t xml:space="preserve"> yang </w:t>
      </w:r>
      <w:proofErr w:type="spellStart"/>
      <w:r w:rsidRPr="00327C6E">
        <w:rPr>
          <w:lang w:val="en-US"/>
        </w:rPr>
        <w:t>ditawarkan</w:t>
      </w:r>
      <w:proofErr w:type="spellEnd"/>
      <w:r w:rsidRPr="00327C6E">
        <w:rPr>
          <w:lang w:val="en-US"/>
        </w:rPr>
        <w:t xml:space="preserve"> </w:t>
      </w:r>
      <w:proofErr w:type="spellStart"/>
      <w:r w:rsidRPr="00327C6E">
        <w:rPr>
          <w:lang w:val="en-US"/>
        </w:rPr>
        <w:t>dari</w:t>
      </w:r>
      <w:proofErr w:type="spellEnd"/>
      <w:r w:rsidRPr="00327C6E">
        <w:rPr>
          <w:lang w:val="en-US"/>
        </w:rPr>
        <w:t xml:space="preserve"> </w:t>
      </w:r>
      <w:proofErr w:type="spellStart"/>
      <w:r w:rsidRPr="00327C6E">
        <w:rPr>
          <w:lang w:val="en-US"/>
        </w:rPr>
        <w:t>perusahaan</w:t>
      </w:r>
      <w:proofErr w:type="spellEnd"/>
      <w:r w:rsidRPr="00327C6E">
        <w:rPr>
          <w:lang w:val="en-US"/>
        </w:rPr>
        <w:t xml:space="preserve"> </w:t>
      </w:r>
      <w:proofErr w:type="spellStart"/>
      <w:r w:rsidRPr="00327C6E">
        <w:rPr>
          <w:lang w:val="en-US"/>
        </w:rPr>
        <w:t>untuk</w:t>
      </w:r>
      <w:proofErr w:type="spellEnd"/>
      <w:r w:rsidRPr="00327C6E">
        <w:rPr>
          <w:lang w:val="en-US"/>
        </w:rPr>
        <w:t xml:space="preserve"> para customer, </w:t>
      </w:r>
      <w:proofErr w:type="spellStart"/>
      <w:r w:rsidRPr="00327C6E">
        <w:rPr>
          <w:lang w:val="en-US"/>
        </w:rPr>
        <w:t>baik</w:t>
      </w:r>
      <w:proofErr w:type="spellEnd"/>
      <w:r w:rsidRPr="00327C6E">
        <w:rPr>
          <w:lang w:val="en-US"/>
        </w:rPr>
        <w:t xml:space="preserve"> </w:t>
      </w:r>
      <w:proofErr w:type="spellStart"/>
      <w:r w:rsidRPr="00327C6E">
        <w:rPr>
          <w:lang w:val="en-US"/>
        </w:rPr>
        <w:t>sebelum</w:t>
      </w:r>
      <w:proofErr w:type="spellEnd"/>
      <w:r w:rsidRPr="00327C6E">
        <w:rPr>
          <w:lang w:val="en-US"/>
        </w:rPr>
        <w:t xml:space="preserve"> </w:t>
      </w:r>
      <w:proofErr w:type="spellStart"/>
      <w:r w:rsidRPr="00327C6E">
        <w:rPr>
          <w:lang w:val="en-US"/>
        </w:rPr>
        <w:t>atau</w:t>
      </w:r>
      <w:proofErr w:type="spellEnd"/>
      <w:r w:rsidRPr="00327C6E">
        <w:rPr>
          <w:lang w:val="en-US"/>
        </w:rPr>
        <w:t xml:space="preserve"> </w:t>
      </w:r>
      <w:proofErr w:type="spellStart"/>
      <w:r w:rsidRPr="00327C6E">
        <w:rPr>
          <w:lang w:val="en-US"/>
        </w:rPr>
        <w:t>sesudah</w:t>
      </w:r>
      <w:proofErr w:type="spellEnd"/>
      <w:r w:rsidRPr="00327C6E">
        <w:rPr>
          <w:lang w:val="en-US"/>
        </w:rPr>
        <w:t xml:space="preserve"> </w:t>
      </w:r>
      <w:proofErr w:type="spellStart"/>
      <w:r w:rsidRPr="00327C6E">
        <w:rPr>
          <w:lang w:val="en-US"/>
        </w:rPr>
        <w:t>membeli</w:t>
      </w:r>
      <w:proofErr w:type="spellEnd"/>
      <w:r w:rsidRPr="00327C6E">
        <w:rPr>
          <w:lang w:val="en-US"/>
        </w:rPr>
        <w:t xml:space="preserve"> </w:t>
      </w:r>
      <w:proofErr w:type="spellStart"/>
      <w:r w:rsidRPr="00327C6E">
        <w:rPr>
          <w:lang w:val="en-US"/>
        </w:rPr>
        <w:t>produk</w:t>
      </w:r>
      <w:proofErr w:type="spellEnd"/>
      <w:r w:rsidRPr="00327C6E">
        <w:rPr>
          <w:lang w:val="en-US"/>
        </w:rPr>
        <w:t xml:space="preserve"> </w:t>
      </w:r>
      <w:proofErr w:type="spellStart"/>
      <w:r w:rsidRPr="00327C6E">
        <w:rPr>
          <w:lang w:val="en-US"/>
        </w:rPr>
        <w:t>atau</w:t>
      </w:r>
      <w:proofErr w:type="spellEnd"/>
      <w:r w:rsidRPr="00327C6E">
        <w:rPr>
          <w:lang w:val="en-US"/>
        </w:rPr>
        <w:t xml:space="preserve"> </w:t>
      </w:r>
      <w:proofErr w:type="spellStart"/>
      <w:r w:rsidRPr="00327C6E">
        <w:rPr>
          <w:lang w:val="en-US"/>
        </w:rPr>
        <w:t>jasa</w:t>
      </w:r>
      <w:proofErr w:type="spellEnd"/>
      <w:r w:rsidRPr="00327C6E">
        <w:rPr>
          <w:lang w:val="en-US"/>
        </w:rPr>
        <w:t>.</w:t>
      </w:r>
    </w:p>
    <w:p w14:paraId="6D37380B" w14:textId="27DFA20B" w:rsidR="00327C6E" w:rsidRDefault="00327C6E" w:rsidP="00327C6E">
      <w:pPr>
        <w:pStyle w:val="ListParagraph"/>
        <w:numPr>
          <w:ilvl w:val="0"/>
          <w:numId w:val="24"/>
        </w:numPr>
        <w:rPr>
          <w:lang w:val="en-US"/>
        </w:rPr>
      </w:pPr>
      <w:r>
        <w:rPr>
          <w:lang w:val="en-US"/>
        </w:rPr>
        <w:t>KONTENT</w:t>
      </w:r>
    </w:p>
    <w:p w14:paraId="495839C4" w14:textId="5AE215FF" w:rsidR="00327C6E" w:rsidRPr="00327C6E" w:rsidRDefault="00327C6E" w:rsidP="00327C6E">
      <w:pPr>
        <w:pStyle w:val="ListParagraph"/>
        <w:ind w:left="1440"/>
        <w:rPr>
          <w:lang w:val="en-US"/>
        </w:rPr>
      </w:pPr>
      <w:proofErr w:type="spellStart"/>
      <w:r w:rsidRPr="00327C6E">
        <w:rPr>
          <w:lang w:val="en-US"/>
        </w:rPr>
        <w:t>informasi</w:t>
      </w:r>
      <w:proofErr w:type="spellEnd"/>
      <w:r w:rsidRPr="00327C6E">
        <w:rPr>
          <w:lang w:val="en-US"/>
        </w:rPr>
        <w:t xml:space="preserve"> yang </w:t>
      </w:r>
      <w:proofErr w:type="spellStart"/>
      <w:r w:rsidRPr="00327C6E">
        <w:rPr>
          <w:lang w:val="en-US"/>
        </w:rPr>
        <w:t>tersedia</w:t>
      </w:r>
      <w:proofErr w:type="spellEnd"/>
      <w:r w:rsidRPr="00327C6E">
        <w:rPr>
          <w:lang w:val="en-US"/>
        </w:rPr>
        <w:t xml:space="preserve"> </w:t>
      </w:r>
      <w:proofErr w:type="spellStart"/>
      <w:r w:rsidRPr="00327C6E">
        <w:rPr>
          <w:lang w:val="en-US"/>
        </w:rPr>
        <w:t>melalui</w:t>
      </w:r>
      <w:proofErr w:type="spellEnd"/>
      <w:r w:rsidRPr="00327C6E">
        <w:rPr>
          <w:lang w:val="en-US"/>
        </w:rPr>
        <w:t xml:space="preserve"> media </w:t>
      </w:r>
      <w:proofErr w:type="spellStart"/>
      <w:r w:rsidRPr="00327C6E">
        <w:rPr>
          <w:lang w:val="en-US"/>
        </w:rPr>
        <w:t>atau</w:t>
      </w:r>
      <w:proofErr w:type="spellEnd"/>
      <w:r w:rsidRPr="00327C6E">
        <w:rPr>
          <w:lang w:val="en-US"/>
        </w:rPr>
        <w:t xml:space="preserve"> </w:t>
      </w:r>
      <w:proofErr w:type="spellStart"/>
      <w:r w:rsidRPr="00327C6E">
        <w:rPr>
          <w:lang w:val="en-US"/>
        </w:rPr>
        <w:t>poduk</w:t>
      </w:r>
      <w:proofErr w:type="spellEnd"/>
      <w:r w:rsidRPr="00327C6E">
        <w:rPr>
          <w:lang w:val="en-US"/>
        </w:rPr>
        <w:t xml:space="preserve"> </w:t>
      </w:r>
      <w:proofErr w:type="spellStart"/>
      <w:r w:rsidRPr="00327C6E">
        <w:rPr>
          <w:lang w:val="en-US"/>
        </w:rPr>
        <w:t>kelektronik</w:t>
      </w:r>
      <w:proofErr w:type="spellEnd"/>
    </w:p>
    <w:p w14:paraId="6DEBBB38" w14:textId="77777777" w:rsidR="00F33E12" w:rsidRDefault="00F33E12" w:rsidP="00F33E12">
      <w:pPr>
        <w:rPr>
          <w:lang w:val="en-US"/>
        </w:rPr>
      </w:pPr>
    </w:p>
    <w:p w14:paraId="0D074730" w14:textId="6B42A7BE" w:rsidR="00F33E12" w:rsidRDefault="00F33E12" w:rsidP="00F33E12">
      <w:pPr>
        <w:rPr>
          <w:lang w:val="en-US"/>
        </w:rPr>
      </w:pPr>
    </w:p>
    <w:p w14:paraId="772A23C6" w14:textId="77777777" w:rsidR="00F33E12" w:rsidRPr="00F33E12" w:rsidRDefault="00F33E12" w:rsidP="00F33E12">
      <w:pPr>
        <w:rPr>
          <w:lang w:val="en-US"/>
        </w:rPr>
      </w:pPr>
    </w:p>
    <w:p w14:paraId="6EED2A20" w14:textId="77777777" w:rsidR="00F33E12" w:rsidRPr="004E347A" w:rsidRDefault="00F33E12" w:rsidP="00F33E12">
      <w:pPr>
        <w:pStyle w:val="ListParagraph"/>
        <w:ind w:left="1440"/>
      </w:pPr>
    </w:p>
    <w:p w14:paraId="3015938D" w14:textId="77777777" w:rsidR="00913AE2" w:rsidRPr="004E347A" w:rsidRDefault="00913AE2" w:rsidP="00913AE2">
      <w:pPr>
        <w:pStyle w:val="Heading2"/>
      </w:pPr>
      <w:bookmarkStart w:id="21" w:name="_Toc24719676"/>
      <w:r w:rsidRPr="004E347A">
        <w:t>Rumusan Masalah</w:t>
      </w:r>
      <w:bookmarkEnd w:id="21"/>
    </w:p>
    <w:p w14:paraId="106224CB" w14:textId="694F2EC8" w:rsidR="00913AE2" w:rsidRDefault="0019404C" w:rsidP="0019404C">
      <w:pPr>
        <w:pStyle w:val="ReportContent"/>
      </w:pPr>
      <w:r w:rsidRPr="0019404C">
        <w:t>Dari latar belakang yang disebutkan di atas, dirumuskan dua masalah sebagai berikut:</w:t>
      </w:r>
    </w:p>
    <w:p w14:paraId="08D3EEBB" w14:textId="0489F9EB" w:rsidR="0019404C" w:rsidRPr="0019404C" w:rsidRDefault="0019404C" w:rsidP="0019404C">
      <w:pPr>
        <w:pStyle w:val="ListParagraph"/>
        <w:numPr>
          <w:ilvl w:val="0"/>
          <w:numId w:val="25"/>
        </w:numPr>
        <w:rPr>
          <w:lang w:val="en-US"/>
        </w:rPr>
      </w:pPr>
      <w:proofErr w:type="spellStart"/>
      <w:r w:rsidRPr="0019404C">
        <w:rPr>
          <w:lang w:val="en-US"/>
        </w:rPr>
        <w:lastRenderedPageBreak/>
        <w:t>Bagaimana</w:t>
      </w:r>
      <w:proofErr w:type="spellEnd"/>
      <w:r w:rsidRPr="0019404C">
        <w:rPr>
          <w:lang w:val="en-US"/>
        </w:rPr>
        <w:t xml:space="preserve"> </w:t>
      </w:r>
      <w:proofErr w:type="spellStart"/>
      <w:r w:rsidRPr="0019404C">
        <w:rPr>
          <w:lang w:val="en-US"/>
        </w:rPr>
        <w:t>Berdasarkan</w:t>
      </w:r>
      <w:proofErr w:type="spellEnd"/>
      <w:r w:rsidRPr="0019404C">
        <w:rPr>
          <w:lang w:val="en-US"/>
        </w:rPr>
        <w:t xml:space="preserve"> </w:t>
      </w:r>
      <w:proofErr w:type="spellStart"/>
      <w:r w:rsidRPr="0019404C">
        <w:rPr>
          <w:lang w:val="en-US"/>
        </w:rPr>
        <w:t>latar</w:t>
      </w:r>
      <w:proofErr w:type="spellEnd"/>
      <w:r w:rsidRPr="0019404C">
        <w:rPr>
          <w:lang w:val="en-US"/>
        </w:rPr>
        <w:t xml:space="preserve"> </w:t>
      </w:r>
      <w:proofErr w:type="spellStart"/>
      <w:r w:rsidRPr="0019404C">
        <w:rPr>
          <w:lang w:val="en-US"/>
        </w:rPr>
        <w:t>belakang</w:t>
      </w:r>
      <w:proofErr w:type="spellEnd"/>
      <w:r w:rsidRPr="0019404C">
        <w:rPr>
          <w:lang w:val="en-US"/>
        </w:rPr>
        <w:t xml:space="preserve"> </w:t>
      </w:r>
      <w:proofErr w:type="spellStart"/>
      <w:r w:rsidRPr="0019404C">
        <w:rPr>
          <w:lang w:val="en-US"/>
        </w:rPr>
        <w:t>masalah</w:t>
      </w:r>
      <w:proofErr w:type="spellEnd"/>
      <w:r w:rsidRPr="0019404C">
        <w:rPr>
          <w:lang w:val="en-US"/>
        </w:rPr>
        <w:t xml:space="preserve">, </w:t>
      </w:r>
      <w:proofErr w:type="spellStart"/>
      <w:r w:rsidRPr="0019404C">
        <w:rPr>
          <w:lang w:val="en-US"/>
        </w:rPr>
        <w:t>maka</w:t>
      </w:r>
      <w:proofErr w:type="spellEnd"/>
      <w:r w:rsidRPr="0019404C">
        <w:rPr>
          <w:lang w:val="en-US"/>
        </w:rPr>
        <w:t xml:space="preserve"> </w:t>
      </w:r>
      <w:proofErr w:type="spellStart"/>
      <w:r w:rsidRPr="0019404C">
        <w:rPr>
          <w:lang w:val="en-US"/>
        </w:rPr>
        <w:t>dapat</w:t>
      </w:r>
      <w:proofErr w:type="spellEnd"/>
      <w:r w:rsidRPr="0019404C">
        <w:rPr>
          <w:lang w:val="en-US"/>
        </w:rPr>
        <w:t xml:space="preserve"> </w:t>
      </w:r>
      <w:proofErr w:type="spellStart"/>
      <w:r w:rsidRPr="0019404C">
        <w:rPr>
          <w:lang w:val="en-US"/>
        </w:rPr>
        <w:t>diambil</w:t>
      </w:r>
      <w:proofErr w:type="spellEnd"/>
      <w:r w:rsidRPr="0019404C">
        <w:rPr>
          <w:lang w:val="en-US"/>
        </w:rPr>
        <w:t xml:space="preserve"> </w:t>
      </w:r>
      <w:proofErr w:type="spellStart"/>
      <w:r w:rsidRPr="0019404C">
        <w:rPr>
          <w:lang w:val="en-US"/>
        </w:rPr>
        <w:t>kesimpulan</w:t>
      </w:r>
      <w:proofErr w:type="spellEnd"/>
      <w:r w:rsidRPr="0019404C">
        <w:rPr>
          <w:lang w:val="en-US"/>
        </w:rPr>
        <w:t xml:space="preserve"> </w:t>
      </w:r>
      <w:proofErr w:type="spellStart"/>
      <w:r w:rsidRPr="0019404C">
        <w:rPr>
          <w:lang w:val="en-US"/>
        </w:rPr>
        <w:t>beberapa</w:t>
      </w:r>
      <w:proofErr w:type="spellEnd"/>
      <w:r w:rsidRPr="0019404C">
        <w:rPr>
          <w:lang w:val="en-US"/>
        </w:rPr>
        <w:t xml:space="preserve"> </w:t>
      </w:r>
      <w:proofErr w:type="spellStart"/>
      <w:r w:rsidRPr="0019404C">
        <w:rPr>
          <w:lang w:val="en-US"/>
        </w:rPr>
        <w:t>rumusan</w:t>
      </w:r>
      <w:proofErr w:type="spellEnd"/>
      <w:r w:rsidRPr="0019404C">
        <w:rPr>
          <w:lang w:val="en-US"/>
        </w:rPr>
        <w:t xml:space="preserve"> </w:t>
      </w:r>
      <w:proofErr w:type="spellStart"/>
      <w:r w:rsidRPr="0019404C">
        <w:rPr>
          <w:lang w:val="en-US"/>
        </w:rPr>
        <w:t>masalah</w:t>
      </w:r>
      <w:proofErr w:type="spellEnd"/>
      <w:r w:rsidRPr="0019404C">
        <w:rPr>
          <w:lang w:val="en-US"/>
        </w:rPr>
        <w:t xml:space="preserve"> </w:t>
      </w:r>
      <w:proofErr w:type="spellStart"/>
      <w:r w:rsidRPr="0019404C">
        <w:rPr>
          <w:lang w:val="en-US"/>
        </w:rPr>
        <w:t>yaitu</w:t>
      </w:r>
      <w:proofErr w:type="spellEnd"/>
      <w:r w:rsidRPr="0019404C">
        <w:rPr>
          <w:lang w:val="en-US"/>
        </w:rPr>
        <w:t xml:space="preserve"> </w:t>
      </w:r>
      <w:proofErr w:type="spellStart"/>
      <w:r w:rsidRPr="0019404C">
        <w:rPr>
          <w:lang w:val="en-US"/>
        </w:rPr>
        <w:t>bagaimana</w:t>
      </w:r>
      <w:proofErr w:type="spellEnd"/>
      <w:r w:rsidRPr="0019404C">
        <w:rPr>
          <w:lang w:val="en-US"/>
        </w:rPr>
        <w:t xml:space="preserve"> </w:t>
      </w:r>
      <w:proofErr w:type="spellStart"/>
      <w:r w:rsidRPr="0019404C">
        <w:rPr>
          <w:lang w:val="en-US"/>
        </w:rPr>
        <w:t>merancang</w:t>
      </w:r>
      <w:proofErr w:type="spellEnd"/>
      <w:r w:rsidRPr="0019404C">
        <w:rPr>
          <w:lang w:val="en-US"/>
        </w:rPr>
        <w:t xml:space="preserve"> </w:t>
      </w:r>
      <w:proofErr w:type="spellStart"/>
      <w:r w:rsidRPr="0019404C">
        <w:rPr>
          <w:lang w:val="en-US"/>
        </w:rPr>
        <w:t>sistem</w:t>
      </w:r>
      <w:proofErr w:type="spellEnd"/>
      <w:r w:rsidRPr="0019404C">
        <w:rPr>
          <w:lang w:val="en-US"/>
        </w:rPr>
        <w:t xml:space="preserve"> </w:t>
      </w:r>
      <w:proofErr w:type="spellStart"/>
      <w:r w:rsidRPr="0019404C">
        <w:rPr>
          <w:lang w:val="en-US"/>
        </w:rPr>
        <w:t>informasi</w:t>
      </w:r>
      <w:proofErr w:type="spellEnd"/>
      <w:r w:rsidRPr="0019404C">
        <w:rPr>
          <w:lang w:val="en-US"/>
        </w:rPr>
        <w:t xml:space="preserve"> </w:t>
      </w:r>
      <w:proofErr w:type="spellStart"/>
      <w:r w:rsidRPr="0019404C">
        <w:rPr>
          <w:lang w:val="en-US"/>
        </w:rPr>
        <w:t>manajemen</w:t>
      </w:r>
      <w:proofErr w:type="spellEnd"/>
      <w:r w:rsidRPr="0019404C">
        <w:rPr>
          <w:lang w:val="en-US"/>
        </w:rPr>
        <w:t xml:space="preserve"> </w:t>
      </w:r>
      <w:proofErr w:type="spellStart"/>
      <w:r w:rsidRPr="0019404C">
        <w:rPr>
          <w:lang w:val="en-US"/>
        </w:rPr>
        <w:t>klien</w:t>
      </w:r>
      <w:proofErr w:type="spellEnd"/>
      <w:r w:rsidRPr="0019404C">
        <w:rPr>
          <w:lang w:val="en-US"/>
        </w:rPr>
        <w:t xml:space="preserve"> </w:t>
      </w:r>
      <w:proofErr w:type="spellStart"/>
      <w:r w:rsidRPr="0019404C">
        <w:rPr>
          <w:lang w:val="en-US"/>
        </w:rPr>
        <w:t>untuk</w:t>
      </w:r>
      <w:proofErr w:type="spellEnd"/>
      <w:r w:rsidRPr="0019404C">
        <w:rPr>
          <w:lang w:val="en-US"/>
        </w:rPr>
        <w:t xml:space="preserve"> divisi marketing </w:t>
      </w:r>
      <w:proofErr w:type="spellStart"/>
      <w:r w:rsidRPr="0019404C">
        <w:rPr>
          <w:lang w:val="en-US"/>
        </w:rPr>
        <w:t>dari</w:t>
      </w:r>
      <w:proofErr w:type="spellEnd"/>
      <w:r w:rsidRPr="0019404C">
        <w:rPr>
          <w:lang w:val="en-US"/>
        </w:rPr>
        <w:t xml:space="preserve"> Scola LMS </w:t>
      </w:r>
      <w:proofErr w:type="spellStart"/>
      <w:r w:rsidRPr="0019404C">
        <w:rPr>
          <w:lang w:val="en-US"/>
        </w:rPr>
        <w:t>sehingga</w:t>
      </w:r>
      <w:proofErr w:type="spellEnd"/>
      <w:r w:rsidRPr="0019404C">
        <w:rPr>
          <w:lang w:val="en-US"/>
        </w:rPr>
        <w:t xml:space="preserve"> </w:t>
      </w:r>
      <w:proofErr w:type="spellStart"/>
      <w:r w:rsidRPr="0019404C">
        <w:rPr>
          <w:lang w:val="en-US"/>
        </w:rPr>
        <w:t>membantu</w:t>
      </w:r>
      <w:proofErr w:type="spellEnd"/>
      <w:r w:rsidRPr="0019404C">
        <w:rPr>
          <w:lang w:val="en-US"/>
        </w:rPr>
        <w:t xml:space="preserve"> </w:t>
      </w:r>
      <w:proofErr w:type="spellStart"/>
      <w:r w:rsidRPr="0019404C">
        <w:rPr>
          <w:lang w:val="en-US"/>
        </w:rPr>
        <w:t>untuk</w:t>
      </w:r>
      <w:proofErr w:type="spellEnd"/>
      <w:r w:rsidRPr="0019404C">
        <w:rPr>
          <w:lang w:val="en-US"/>
        </w:rPr>
        <w:t xml:space="preserve"> monitoring progress </w:t>
      </w:r>
      <w:proofErr w:type="spellStart"/>
      <w:r w:rsidRPr="0019404C">
        <w:rPr>
          <w:lang w:val="en-US"/>
        </w:rPr>
        <w:t>klien</w:t>
      </w:r>
      <w:proofErr w:type="spellEnd"/>
      <w:r w:rsidRPr="0019404C">
        <w:rPr>
          <w:lang w:val="en-US"/>
        </w:rPr>
        <w:t>?</w:t>
      </w:r>
    </w:p>
    <w:p w14:paraId="0DCDE574" w14:textId="77777777" w:rsidR="00913AE2" w:rsidRPr="004E347A" w:rsidRDefault="00913AE2" w:rsidP="00913AE2">
      <w:pPr>
        <w:pStyle w:val="Heading2"/>
      </w:pPr>
      <w:bookmarkStart w:id="22" w:name="_Toc24719677"/>
      <w:r w:rsidRPr="004E347A">
        <w:t>Tujuan Pembahasan</w:t>
      </w:r>
      <w:bookmarkEnd w:id="22"/>
    </w:p>
    <w:p w14:paraId="65650E45" w14:textId="365F0A19" w:rsidR="004A4699" w:rsidRPr="004E347A" w:rsidRDefault="0019404C" w:rsidP="0019404C">
      <w:pPr>
        <w:ind w:firstLine="720"/>
      </w:pPr>
      <w:r w:rsidRPr="0019404C">
        <w:rPr>
          <w:rFonts w:cs="Times New Roman"/>
        </w:rPr>
        <w:t>Tujuan pembahasan dari kerja praktek ini adalah mengembangankan , merancang dan mengimplementasi sistem informasi manajemen klien di divisi marketing SCOLA LMS.</w:t>
      </w:r>
    </w:p>
    <w:p w14:paraId="70E15657" w14:textId="77777777" w:rsidR="00913AE2" w:rsidRDefault="00913AE2" w:rsidP="00913AE2">
      <w:pPr>
        <w:pStyle w:val="Heading2"/>
      </w:pPr>
      <w:bookmarkStart w:id="23" w:name="_Toc24719678"/>
      <w:r w:rsidRPr="004E347A">
        <w:t>Ruang Lingkup</w:t>
      </w:r>
      <w:bookmarkEnd w:id="23"/>
    </w:p>
    <w:p w14:paraId="5936FF81" w14:textId="0798FD74" w:rsidR="00913AE2" w:rsidRPr="004E347A" w:rsidRDefault="00435DFF" w:rsidP="00435DFF">
      <w:pPr>
        <w:ind w:firstLine="720"/>
      </w:pPr>
      <w:r w:rsidRPr="00435DFF">
        <w:t>Ruang lingkup dari pembuatan aplikasi ini antara lain adalah mengembangkan, merancang dan implementasikan  sistem informasi manajemen klien untuk divisi marketing SCOLA LMS untuk monitoring progres klien.</w:t>
      </w:r>
    </w:p>
    <w:p w14:paraId="2DF4D54D" w14:textId="77777777" w:rsidR="00913AE2" w:rsidRPr="004E347A" w:rsidRDefault="00913AE2" w:rsidP="00913AE2">
      <w:pPr>
        <w:pStyle w:val="Heading2"/>
      </w:pPr>
      <w:bookmarkStart w:id="24" w:name="_Toc24719679"/>
      <w:r w:rsidRPr="004E347A">
        <w:t>Sumber Data</w:t>
      </w:r>
      <w:bookmarkEnd w:id="24"/>
    </w:p>
    <w:p w14:paraId="4AB6EFF6" w14:textId="6612688B" w:rsidR="00435DFF" w:rsidRDefault="00435DFF" w:rsidP="00435DFF">
      <w:pPr>
        <w:pStyle w:val="ReportContent"/>
      </w:pPr>
      <w:r w:rsidRPr="00435DFF">
        <w:t>Sumber data yang digunakan dalam pembuatan laporan kerja praktek ini adalah sebagai berikut:</w:t>
      </w:r>
    </w:p>
    <w:p w14:paraId="505EF1F4" w14:textId="697CF960" w:rsidR="00291D23" w:rsidRPr="001E3903" w:rsidRDefault="00435DFF" w:rsidP="00913AE2">
      <w:pPr>
        <w:pStyle w:val="ListParagraph"/>
        <w:numPr>
          <w:ilvl w:val="0"/>
          <w:numId w:val="26"/>
        </w:numPr>
        <w:rPr>
          <w:lang w:val="en-US"/>
        </w:rPr>
      </w:pPr>
      <w:r w:rsidRPr="00435DFF">
        <w:rPr>
          <w:lang w:val="en-US"/>
        </w:rPr>
        <w:t>https://referensi.data.kemdikbud.go.id/index11.php?kode=066100&amp;level=2</w:t>
      </w:r>
    </w:p>
    <w:p w14:paraId="6574FDD9" w14:textId="77777777" w:rsidR="00913AE2" w:rsidRPr="004E347A" w:rsidRDefault="00913AE2" w:rsidP="00913AE2">
      <w:pPr>
        <w:pStyle w:val="Heading2"/>
      </w:pPr>
      <w:bookmarkStart w:id="25" w:name="_Toc24719680"/>
      <w:r w:rsidRPr="004E347A">
        <w:t>Sistematika Penyajian</w:t>
      </w:r>
      <w:bookmarkEnd w:id="25"/>
    </w:p>
    <w:p w14:paraId="53407BC1" w14:textId="16C0FB9B" w:rsidR="00421A5D" w:rsidRDefault="001E3903" w:rsidP="00421A5D">
      <w:pPr>
        <w:pStyle w:val="ReportContent"/>
        <w:rPr>
          <w:lang w:val="en-US"/>
        </w:rPr>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direncanakan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6CC43FC" w14:textId="08BB325D" w:rsidR="001E3903" w:rsidRPr="001E3903" w:rsidRDefault="001E3903" w:rsidP="00421A5D">
      <w:pPr>
        <w:pStyle w:val="ReportContent"/>
        <w:numPr>
          <w:ilvl w:val="0"/>
          <w:numId w:val="24"/>
        </w:numPr>
        <w:rPr>
          <w:lang w:val="en-US"/>
        </w:rPr>
      </w:pPr>
      <w:r w:rsidRPr="001E3903">
        <w:rPr>
          <w:lang w:val="en-US"/>
        </w:rPr>
        <w:t>BAB I PENDAHULUAN</w:t>
      </w:r>
    </w:p>
    <w:p w14:paraId="404A8D79" w14:textId="77777777" w:rsidR="001E3903" w:rsidRDefault="001E3903" w:rsidP="00421A5D">
      <w:pPr>
        <w:ind w:left="1440"/>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w:t>
      </w:r>
    </w:p>
    <w:p w14:paraId="4E37CA0C" w14:textId="03390C44" w:rsidR="001E3903" w:rsidRPr="00421A5D" w:rsidRDefault="001E3903" w:rsidP="00421A5D">
      <w:pPr>
        <w:pStyle w:val="ListParagraph"/>
        <w:numPr>
          <w:ilvl w:val="0"/>
          <w:numId w:val="24"/>
        </w:numPr>
        <w:rPr>
          <w:lang w:val="en-US"/>
        </w:rPr>
      </w:pPr>
      <w:r w:rsidRPr="00421A5D">
        <w:rPr>
          <w:lang w:val="en-US"/>
        </w:rPr>
        <w:t>BAB II LANDASAN TEORI</w:t>
      </w:r>
    </w:p>
    <w:p w14:paraId="08416C4A" w14:textId="77777777" w:rsidR="001E3903" w:rsidRDefault="001E3903" w:rsidP="00421A5D">
      <w:pPr>
        <w:ind w:left="1440"/>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penyelesaikan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4A6C0B9B" w14:textId="7F785FA9" w:rsidR="001E3903" w:rsidRPr="00421A5D" w:rsidRDefault="001E3903" w:rsidP="00421A5D">
      <w:pPr>
        <w:pStyle w:val="ListParagraph"/>
        <w:numPr>
          <w:ilvl w:val="0"/>
          <w:numId w:val="24"/>
        </w:numPr>
        <w:rPr>
          <w:lang w:val="en-US"/>
        </w:rPr>
      </w:pPr>
      <w:r w:rsidRPr="00421A5D">
        <w:rPr>
          <w:lang w:val="en-US"/>
        </w:rPr>
        <w:t>BAB III ANALISIS DAN DESAIN SISTEM</w:t>
      </w:r>
    </w:p>
    <w:p w14:paraId="5534D625" w14:textId="77777777" w:rsidR="001E3903" w:rsidRDefault="001E3903" w:rsidP="00421A5D">
      <w:pPr>
        <w:ind w:left="1440"/>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analaisis</w:t>
      </w:r>
      <w:proofErr w:type="spellEnd"/>
      <w:r>
        <w:rPr>
          <w:lang w:val="en-US"/>
        </w:rPr>
        <w:t xml:space="preserve"> dan </w:t>
      </w:r>
      <w:proofErr w:type="spellStart"/>
      <w:r>
        <w:rPr>
          <w:lang w:val="en-US"/>
        </w:rPr>
        <w:t>desain</w:t>
      </w:r>
      <w:proofErr w:type="spellEnd"/>
      <w:r>
        <w:rPr>
          <w:lang w:val="en-US"/>
        </w:rPr>
        <w:t xml:space="preserve"> system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proyek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691B1DC0" w14:textId="6ACE0DF7" w:rsidR="001E3903" w:rsidRPr="00421A5D" w:rsidRDefault="001E3903" w:rsidP="00421A5D">
      <w:pPr>
        <w:pStyle w:val="ListParagraph"/>
        <w:numPr>
          <w:ilvl w:val="0"/>
          <w:numId w:val="24"/>
        </w:numPr>
        <w:rPr>
          <w:lang w:val="en-US"/>
        </w:rPr>
      </w:pPr>
      <w:r w:rsidRPr="00421A5D">
        <w:rPr>
          <w:lang w:val="en-US"/>
        </w:rPr>
        <w:t>BAB IV PEGEMBANGAN PERANGKAT LUNAK</w:t>
      </w:r>
    </w:p>
    <w:p w14:paraId="279FBE11" w14:textId="77777777" w:rsidR="001E3903" w:rsidRDefault="001E3903" w:rsidP="00421A5D">
      <w:pPr>
        <w:ind w:left="1440"/>
        <w:rPr>
          <w:lang w:val="en-US"/>
        </w:rPr>
      </w:pPr>
      <w:r>
        <w:rPr>
          <w:lang w:val="en-US"/>
        </w:rPr>
        <w:lastRenderedPageBreak/>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screenshoot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berserta</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dibuat</w:t>
      </w:r>
      <w:proofErr w:type="spellEnd"/>
      <w:r>
        <w:rPr>
          <w:lang w:val="en-US"/>
        </w:rPr>
        <w:t>.</w:t>
      </w:r>
    </w:p>
    <w:p w14:paraId="5D20840B" w14:textId="62FBA3ED" w:rsidR="001E3903" w:rsidRPr="00421A5D" w:rsidRDefault="001E3903" w:rsidP="00421A5D">
      <w:pPr>
        <w:pStyle w:val="ListParagraph"/>
        <w:numPr>
          <w:ilvl w:val="0"/>
          <w:numId w:val="24"/>
        </w:numPr>
        <w:rPr>
          <w:lang w:val="en-US"/>
        </w:rPr>
      </w:pPr>
      <w:r w:rsidRPr="00421A5D">
        <w:rPr>
          <w:lang w:val="en-US"/>
        </w:rPr>
        <w:t>BAB V TESTING DAN EVALUSASI SISTEM</w:t>
      </w:r>
    </w:p>
    <w:p w14:paraId="289CA963" w14:textId="77777777" w:rsidR="001E3903" w:rsidRDefault="001E3903" w:rsidP="00421A5D">
      <w:pPr>
        <w:ind w:left="1440"/>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pengujian</w:t>
      </w:r>
      <w:proofErr w:type="spellEnd"/>
      <w:r>
        <w:rPr>
          <w:lang w:val="en-US"/>
        </w:rPr>
        <w:t xml:space="preserve"> dan </w:t>
      </w:r>
      <w:proofErr w:type="spellStart"/>
      <w:r>
        <w:rPr>
          <w:lang w:val="en-US"/>
        </w:rPr>
        <w:t>evaluasi</w:t>
      </w:r>
      <w:proofErr w:type="spellEnd"/>
      <w:r>
        <w:rPr>
          <w:lang w:val="en-US"/>
        </w:rPr>
        <w:t xml:space="preserve"> </w:t>
      </w:r>
      <w:proofErr w:type="spellStart"/>
      <w:r>
        <w:rPr>
          <w:lang w:val="en-US"/>
        </w:rPr>
        <w:t>dari</w:t>
      </w:r>
      <w:proofErr w:type="spellEnd"/>
      <w:r>
        <w:rPr>
          <w:lang w:val="en-US"/>
        </w:rPr>
        <w:t xml:space="preserve"> system yang </w:t>
      </w:r>
      <w:proofErr w:type="spellStart"/>
      <w:r>
        <w:rPr>
          <w:lang w:val="en-US"/>
        </w:rPr>
        <w:t>telah</w:t>
      </w:r>
      <w:proofErr w:type="spellEnd"/>
      <w:r>
        <w:rPr>
          <w:lang w:val="en-US"/>
        </w:rPr>
        <w:t xml:space="preserve"> </w:t>
      </w:r>
      <w:proofErr w:type="spellStart"/>
      <w:r>
        <w:rPr>
          <w:lang w:val="en-US"/>
        </w:rPr>
        <w:t>dibangun</w:t>
      </w:r>
      <w:proofErr w:type="spellEnd"/>
      <w:r>
        <w:rPr>
          <w:lang w:val="en-US"/>
        </w:rPr>
        <w:t>.</w:t>
      </w:r>
    </w:p>
    <w:p w14:paraId="36CD7AEF" w14:textId="145E2722" w:rsidR="001E3903" w:rsidRPr="00421A5D" w:rsidRDefault="00421A5D" w:rsidP="00421A5D">
      <w:pPr>
        <w:pStyle w:val="ListParagraph"/>
        <w:numPr>
          <w:ilvl w:val="0"/>
          <w:numId w:val="24"/>
        </w:numPr>
        <w:rPr>
          <w:lang w:val="en-US"/>
        </w:rPr>
      </w:pPr>
      <w:r w:rsidRPr="00421A5D">
        <w:rPr>
          <w:lang w:val="en-US"/>
        </w:rPr>
        <w:t>BAB</w:t>
      </w:r>
      <w:r w:rsidR="001E3903" w:rsidRPr="00421A5D">
        <w:rPr>
          <w:lang w:val="en-US"/>
        </w:rPr>
        <w:t xml:space="preserve"> VI KESIMPULAN DAN SARAN</w:t>
      </w:r>
    </w:p>
    <w:p w14:paraId="543B505D" w14:textId="1ADA8BAC" w:rsidR="001E3903" w:rsidRPr="001E3903" w:rsidRDefault="001E3903" w:rsidP="00421A5D">
      <w:pPr>
        <w:ind w:left="1080"/>
        <w:rPr>
          <w:lang w:val="en-US"/>
        </w:rPr>
        <w:sectPr w:rsidR="001E3903" w:rsidRPr="001E3903" w:rsidSect="00226B5C">
          <w:headerReference w:type="default" r:id="rId31"/>
          <w:footerReference w:type="default" r:id="rId32"/>
          <w:pgSz w:w="11906" w:h="16838"/>
          <w:pgMar w:top="1701" w:right="1701" w:bottom="1701" w:left="2268" w:header="720" w:footer="720" w:gutter="0"/>
          <w:cols w:space="720"/>
          <w:titlePg/>
          <w:docGrid w:linePitch="360"/>
        </w:sect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dari</w:t>
      </w:r>
      <w:proofErr w:type="spellEnd"/>
      <w:r>
        <w:rPr>
          <w:lang w:val="en-US"/>
        </w:rPr>
        <w:t xml:space="preserve"> </w:t>
      </w:r>
      <w:proofErr w:type="spellStart"/>
      <w:r>
        <w:rPr>
          <w:lang w:val="en-US"/>
        </w:rPr>
        <w:t>pembahasan</w:t>
      </w:r>
      <w:proofErr w:type="spellEnd"/>
      <w:r>
        <w:rPr>
          <w:lang w:val="en-US"/>
        </w:rPr>
        <w:t xml:space="preserve"> pada </w:t>
      </w:r>
      <w:proofErr w:type="spellStart"/>
      <w:r>
        <w:rPr>
          <w:lang w:val="en-US"/>
        </w:rPr>
        <w:t>perancangan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pengujian</w:t>
      </w:r>
      <w:proofErr w:type="spellEnd"/>
      <w:r>
        <w:rPr>
          <w:lang w:val="en-US"/>
        </w:rPr>
        <w:t xml:space="preserve"> web yang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perkembangan</w:t>
      </w:r>
      <w:proofErr w:type="spellEnd"/>
      <w:r>
        <w:rPr>
          <w:lang w:val="en-US"/>
        </w:rPr>
        <w:t xml:space="preserve"> web  </w:t>
      </w:r>
      <w:proofErr w:type="spellStart"/>
      <w:r>
        <w:rPr>
          <w:lang w:val="en-US"/>
        </w:rPr>
        <w:t>kedepan</w:t>
      </w:r>
      <w:proofErr w:type="spellEnd"/>
      <w:r>
        <w:rPr>
          <w:lang w:val="en-US"/>
        </w:rPr>
        <w:t xml:space="preserve"> </w:t>
      </w:r>
      <w:proofErr w:type="spellStart"/>
      <w:r>
        <w:rPr>
          <w:lang w:val="en-US"/>
        </w:rPr>
        <w:t>nya</w:t>
      </w:r>
      <w:proofErr w:type="spellEnd"/>
      <w:r>
        <w:rPr>
          <w:lang w:val="en-US"/>
        </w:rPr>
        <w:t>.</w:t>
      </w:r>
    </w:p>
    <w:p w14:paraId="0286D429" w14:textId="4BD06B9D" w:rsidR="0069326F" w:rsidRPr="006705D0" w:rsidRDefault="0069326F" w:rsidP="0069326F">
      <w:pPr>
        <w:pStyle w:val="Heading1"/>
        <w:ind w:left="0"/>
      </w:pPr>
      <w:r w:rsidRPr="004E347A">
        <w:lastRenderedPageBreak/>
        <w:br/>
      </w:r>
      <w:r w:rsidR="0042467C">
        <w:rPr>
          <w:lang w:val="en-US"/>
        </w:rPr>
        <w:t>KAJIAN TEORI</w:t>
      </w:r>
    </w:p>
    <w:p w14:paraId="0985CA3E" w14:textId="77777777" w:rsidR="0069326F" w:rsidRPr="004E347A" w:rsidRDefault="0069326F" w:rsidP="0069326F"/>
    <w:p w14:paraId="6CAC597B" w14:textId="77777777" w:rsidR="0069326F" w:rsidRPr="006705D0" w:rsidRDefault="0069326F" w:rsidP="0069326F">
      <w:pPr>
        <w:pStyle w:val="Heading2"/>
      </w:pPr>
      <w:bookmarkStart w:id="26" w:name="_Toc24719682"/>
      <w:r w:rsidRPr="006705D0">
        <w:t>Profil Perusahaan</w:t>
      </w:r>
      <w:bookmarkEnd w:id="26"/>
    </w:p>
    <w:p w14:paraId="5248B4F2" w14:textId="0BEA20B4" w:rsidR="0069326F" w:rsidRDefault="002F7EEE" w:rsidP="002F7EEE">
      <w:pPr>
        <w:pStyle w:val="ReportContent"/>
      </w:pPr>
      <w:r w:rsidRPr="002F7EEE">
        <w:t>Scola LMS membatu sekolah untuk siap diera digital.Scola  LMS membantu sekolah untuk siap di era digital.Sistem yang kami rancang menghubungkan siswa, orang tua, Guru, Admin dan kepala sekolah sehingga dapat tercipta kolaborasi dalam setiap proses pembelajaran, Pengunaan Scola:</w:t>
      </w:r>
    </w:p>
    <w:p w14:paraId="4B3D55D7" w14:textId="41FC6915" w:rsidR="002F7EEE" w:rsidRPr="002F7EEE" w:rsidRDefault="002F7EEE" w:rsidP="002F7EEE">
      <w:pPr>
        <w:pStyle w:val="ListParagraph"/>
        <w:numPr>
          <w:ilvl w:val="0"/>
          <w:numId w:val="27"/>
        </w:numPr>
      </w:pPr>
      <w:r>
        <w:rPr>
          <w:lang w:val="en-US"/>
        </w:rPr>
        <w:t xml:space="preserve">Pendidikan Jarak </w:t>
      </w:r>
      <w:proofErr w:type="spellStart"/>
      <w:r>
        <w:rPr>
          <w:lang w:val="en-US"/>
        </w:rPr>
        <w:t>Jauh</w:t>
      </w:r>
      <w:proofErr w:type="spellEnd"/>
    </w:p>
    <w:p w14:paraId="0B581C14" w14:textId="1FAF7357" w:rsidR="002F7EEE" w:rsidRPr="002F7EEE" w:rsidRDefault="002F7EEE" w:rsidP="002F7EEE">
      <w:pPr>
        <w:pStyle w:val="ListParagraph"/>
      </w:pPr>
      <w:r w:rsidRPr="002F7EEE">
        <w:t>Pembelajaran yang dilakukan secara online dimana peserta didik pengajar dapat saling berinteraksi walau berbeda tempat dengan pengajar.</w:t>
      </w:r>
    </w:p>
    <w:p w14:paraId="107391B2" w14:textId="28E89B3C" w:rsidR="002F7EEE" w:rsidRPr="002F7EEE" w:rsidRDefault="002F7EEE" w:rsidP="002F7EEE">
      <w:pPr>
        <w:pStyle w:val="ListParagraph"/>
        <w:numPr>
          <w:ilvl w:val="0"/>
          <w:numId w:val="27"/>
        </w:numPr>
      </w:pPr>
      <w:r>
        <w:rPr>
          <w:lang w:val="en-US"/>
        </w:rPr>
        <w:t>Blended Leaning (Flip Classroom)</w:t>
      </w:r>
    </w:p>
    <w:p w14:paraId="7E982356" w14:textId="18964B9B" w:rsidR="002F7EEE" w:rsidRPr="002F7EEE" w:rsidRDefault="002F7EEE" w:rsidP="002F7EEE">
      <w:pPr>
        <w:pStyle w:val="ListParagraph"/>
      </w:pPr>
      <w:r w:rsidRPr="002F7EEE">
        <w:t>Flipped classroom merupakan inovasi pembelajaran dimana peserta didik mempelajari konten (belajar) di luar kelas atau di rumah secara mandiri (online) kemudian melakukan diskusi atau active learning di kelas.</w:t>
      </w:r>
    </w:p>
    <w:p w14:paraId="47A82065" w14:textId="58DF3E51" w:rsidR="002F7EEE" w:rsidRPr="002F7EEE" w:rsidRDefault="002F7EEE" w:rsidP="002F7EEE">
      <w:pPr>
        <w:pStyle w:val="ListParagraph"/>
        <w:numPr>
          <w:ilvl w:val="0"/>
          <w:numId w:val="27"/>
        </w:numPr>
      </w:pPr>
      <w:proofErr w:type="spellStart"/>
      <w:r>
        <w:rPr>
          <w:lang w:val="en-US"/>
        </w:rPr>
        <w:t>Materi</w:t>
      </w:r>
      <w:proofErr w:type="spellEnd"/>
      <w:r>
        <w:rPr>
          <w:lang w:val="en-US"/>
        </w:rPr>
        <w:t xml:space="preserve"> </w:t>
      </w:r>
      <w:proofErr w:type="spellStart"/>
      <w:r>
        <w:rPr>
          <w:lang w:val="en-US"/>
        </w:rPr>
        <w:t>Pembelajaran</w:t>
      </w:r>
      <w:proofErr w:type="spellEnd"/>
    </w:p>
    <w:p w14:paraId="07668E6F" w14:textId="2FF32F32" w:rsidR="002F7EEE" w:rsidRDefault="002F7EEE" w:rsidP="002F7EEE">
      <w:pPr>
        <w:pStyle w:val="ListParagraph"/>
      </w:pPr>
      <w:r w:rsidRPr="002F7EEE">
        <w:t>Kami menyediakan konten pembelajaran yang sesuai dengan K13 seperti video materi belajar, soal-soal kuis dan ujian sudah tersedia di SCOLA tinggal digunakan oleh guru dan sekolah.</w:t>
      </w:r>
    </w:p>
    <w:p w14:paraId="1F665C05" w14:textId="1FE1A181" w:rsidR="002F7EEE" w:rsidRDefault="002F7EEE" w:rsidP="002F7EEE">
      <w:pPr>
        <w:rPr>
          <w:lang w:val="en-US"/>
        </w:rPr>
      </w:pPr>
      <w:r>
        <w:rPr>
          <w:lang w:val="en-US"/>
        </w:rPr>
        <w:t>Fitur-</w:t>
      </w:r>
      <w:proofErr w:type="spellStart"/>
      <w:r>
        <w:rPr>
          <w:lang w:val="en-US"/>
        </w:rPr>
        <w:t>fitur</w:t>
      </w:r>
      <w:proofErr w:type="spellEnd"/>
      <w:r>
        <w:rPr>
          <w:lang w:val="en-US"/>
        </w:rPr>
        <w:t xml:space="preserve"> yang </w:t>
      </w:r>
      <w:proofErr w:type="spellStart"/>
      <w:r>
        <w:rPr>
          <w:lang w:val="en-US"/>
        </w:rPr>
        <w:t>terdapat</w:t>
      </w:r>
      <w:proofErr w:type="spellEnd"/>
      <w:r>
        <w:rPr>
          <w:lang w:val="en-US"/>
        </w:rPr>
        <w:t xml:space="preserve"> SCOLA LMS </w:t>
      </w:r>
      <w:proofErr w:type="spellStart"/>
      <w:r>
        <w:rPr>
          <w:lang w:val="en-US"/>
        </w:rPr>
        <w:t>memberikan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SCOLA LMS</w:t>
      </w:r>
    </w:p>
    <w:p w14:paraId="2DFD893D" w14:textId="01C5E71F" w:rsidR="002F7EEE" w:rsidRDefault="002F7EEE" w:rsidP="002F7EEE">
      <w:pPr>
        <w:pStyle w:val="ListParagraph"/>
        <w:numPr>
          <w:ilvl w:val="0"/>
          <w:numId w:val="28"/>
        </w:numPr>
        <w:rPr>
          <w:lang w:val="en-US"/>
        </w:rPr>
      </w:pPr>
      <w:proofErr w:type="spellStart"/>
      <w:r>
        <w:rPr>
          <w:lang w:val="en-US"/>
        </w:rPr>
        <w:t>Notifikasi</w:t>
      </w:r>
      <w:proofErr w:type="spellEnd"/>
      <w:r>
        <w:rPr>
          <w:lang w:val="en-US"/>
        </w:rPr>
        <w:t xml:space="preserve"> User</w:t>
      </w:r>
    </w:p>
    <w:p w14:paraId="2040405E" w14:textId="673008AF" w:rsidR="002F7EEE" w:rsidRDefault="002F7EEE" w:rsidP="002F7EEE">
      <w:pPr>
        <w:pStyle w:val="ListParagraph"/>
        <w:rPr>
          <w:lang w:val="en-US"/>
        </w:rPr>
      </w:pPr>
      <w:proofErr w:type="spellStart"/>
      <w:r>
        <w:rPr>
          <w:lang w:val="en-US"/>
        </w:rPr>
        <w:t>Notifikasi</w:t>
      </w:r>
      <w:proofErr w:type="spellEnd"/>
      <w:r>
        <w:rPr>
          <w:lang w:val="en-US"/>
        </w:rPr>
        <w:t xml:space="preserve"> </w:t>
      </w:r>
      <w:proofErr w:type="spellStart"/>
      <w:r>
        <w:rPr>
          <w:lang w:val="en-US"/>
        </w:rPr>
        <w:t>untuk</w:t>
      </w:r>
      <w:proofErr w:type="spellEnd"/>
      <w:r>
        <w:rPr>
          <w:lang w:val="en-US"/>
        </w:rPr>
        <w:t xml:space="preserve"> orang </w:t>
      </w:r>
      <w:proofErr w:type="spellStart"/>
      <w:r>
        <w:rPr>
          <w:lang w:val="en-US"/>
        </w:rPr>
        <w:t>tua</w:t>
      </w:r>
      <w:proofErr w:type="spellEnd"/>
      <w:r>
        <w:rPr>
          <w:lang w:val="en-US"/>
        </w:rPr>
        <w:t xml:space="preserve">, guru dan </w:t>
      </w:r>
      <w:proofErr w:type="spellStart"/>
      <w:r>
        <w:rPr>
          <w:lang w:val="en-US"/>
        </w:rPr>
        <w:t>siswa</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aktivitas</w:t>
      </w:r>
      <w:proofErr w:type="spellEnd"/>
      <w:r>
        <w:rPr>
          <w:lang w:val="en-US"/>
        </w:rPr>
        <w:t>.</w:t>
      </w:r>
    </w:p>
    <w:p w14:paraId="4DCD6117" w14:textId="38CA0C7F" w:rsidR="002F7EEE" w:rsidRDefault="002F7EEE" w:rsidP="002F7EEE">
      <w:pPr>
        <w:pStyle w:val="ListParagraph"/>
        <w:numPr>
          <w:ilvl w:val="0"/>
          <w:numId w:val="28"/>
        </w:numPr>
        <w:rPr>
          <w:lang w:val="en-US"/>
        </w:rPr>
      </w:pPr>
      <w:r>
        <w:rPr>
          <w:lang w:val="en-US"/>
        </w:rPr>
        <w:t>Management System</w:t>
      </w:r>
    </w:p>
    <w:p w14:paraId="3A4E45B2" w14:textId="77B0637D" w:rsidR="002F7EEE" w:rsidRDefault="002F7EEE" w:rsidP="002F7EEE">
      <w:pPr>
        <w:pStyle w:val="ListParagraph"/>
        <w:rPr>
          <w:lang w:val="en-US"/>
        </w:rPr>
      </w:pPr>
      <w:proofErr w:type="spellStart"/>
      <w:r>
        <w:rPr>
          <w:lang w:val="en-US"/>
        </w:rPr>
        <w:t>Mengelola</w:t>
      </w:r>
      <w:proofErr w:type="spellEnd"/>
      <w:r>
        <w:rPr>
          <w:lang w:val="en-US"/>
        </w:rPr>
        <w:t xml:space="preserve"> data </w:t>
      </w:r>
      <w:proofErr w:type="spellStart"/>
      <w:r>
        <w:rPr>
          <w:lang w:val="en-US"/>
        </w:rPr>
        <w:t>sekolah</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kelas</w:t>
      </w:r>
      <w:proofErr w:type="spellEnd"/>
      <w:r>
        <w:rPr>
          <w:lang w:val="en-US"/>
        </w:rPr>
        <w:t xml:space="preserve"> dan </w:t>
      </w:r>
      <w:proofErr w:type="spellStart"/>
      <w:r>
        <w:rPr>
          <w:lang w:val="en-US"/>
        </w:rPr>
        <w:t>kurikulum</w:t>
      </w:r>
      <w:proofErr w:type="spellEnd"/>
      <w:r>
        <w:rPr>
          <w:lang w:val="en-US"/>
        </w:rPr>
        <w:t>).</w:t>
      </w:r>
    </w:p>
    <w:p w14:paraId="3CC7780C" w14:textId="44E59923" w:rsidR="002F7EEE" w:rsidRDefault="002F7EEE" w:rsidP="002F7EEE">
      <w:pPr>
        <w:pStyle w:val="ListParagraph"/>
        <w:numPr>
          <w:ilvl w:val="0"/>
          <w:numId w:val="28"/>
        </w:numPr>
        <w:rPr>
          <w:lang w:val="en-US"/>
        </w:rPr>
      </w:pPr>
      <w:r>
        <w:rPr>
          <w:lang w:val="en-US"/>
        </w:rPr>
        <w:t>Report Online</w:t>
      </w:r>
    </w:p>
    <w:p w14:paraId="3730AEC1" w14:textId="61BCC9ED" w:rsidR="002F7EEE" w:rsidRDefault="002F7EEE" w:rsidP="002F7EEE">
      <w:pPr>
        <w:pStyle w:val="ListParagraph"/>
        <w:rPr>
          <w:lang w:val="en-US"/>
        </w:rPr>
      </w:pPr>
      <w:r>
        <w:rPr>
          <w:lang w:val="en-US"/>
        </w:rPr>
        <w:t xml:space="preserve">Report online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secara</w:t>
      </w:r>
      <w:proofErr w:type="spellEnd"/>
      <w:r>
        <w:rPr>
          <w:lang w:val="en-US"/>
        </w:rPr>
        <w:t xml:space="preserve"> real-time </w:t>
      </w:r>
      <w:proofErr w:type="spellStart"/>
      <w:r>
        <w:rPr>
          <w:lang w:val="en-US"/>
        </w:rPr>
        <w:t>hasil</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siswa</w:t>
      </w:r>
      <w:proofErr w:type="spellEnd"/>
      <w:r>
        <w:rPr>
          <w:lang w:val="en-US"/>
        </w:rPr>
        <w:t>.</w:t>
      </w:r>
    </w:p>
    <w:p w14:paraId="01FAE403" w14:textId="229B790B" w:rsidR="002F7EEE" w:rsidRDefault="002F7EEE" w:rsidP="002F7EEE">
      <w:pPr>
        <w:pStyle w:val="ListParagraph"/>
        <w:numPr>
          <w:ilvl w:val="0"/>
          <w:numId w:val="28"/>
        </w:numPr>
        <w:rPr>
          <w:lang w:val="en-US"/>
        </w:rPr>
      </w:pPr>
      <w:r>
        <w:rPr>
          <w:lang w:val="en-US"/>
        </w:rPr>
        <w:t>Webinar</w:t>
      </w:r>
    </w:p>
    <w:p w14:paraId="417F5CB5" w14:textId="040E33B9" w:rsidR="002F7EEE" w:rsidRDefault="002F7EEE" w:rsidP="002F7EEE">
      <w:pPr>
        <w:pStyle w:val="ListParagraph"/>
        <w:rPr>
          <w:lang w:val="en-US"/>
        </w:rPr>
      </w:pPr>
      <w:r>
        <w:rPr>
          <w:lang w:val="en-US"/>
        </w:rPr>
        <w:t xml:space="preserve">Seminar </w:t>
      </w:r>
      <w:proofErr w:type="spellStart"/>
      <w:r>
        <w:rPr>
          <w:lang w:val="en-US"/>
        </w:rPr>
        <w:t>atau</w:t>
      </w:r>
      <w:proofErr w:type="spellEnd"/>
      <w:r>
        <w:rPr>
          <w:lang w:val="en-US"/>
        </w:rPr>
        <w:t xml:space="preserve"> Conference online.</w:t>
      </w:r>
    </w:p>
    <w:p w14:paraId="3080A76D" w14:textId="2FE2FD33" w:rsidR="002F7EEE" w:rsidRDefault="002F7EEE" w:rsidP="002F7EEE">
      <w:pPr>
        <w:pStyle w:val="ListParagraph"/>
        <w:numPr>
          <w:ilvl w:val="0"/>
          <w:numId w:val="28"/>
        </w:numPr>
        <w:rPr>
          <w:lang w:val="en-US"/>
        </w:rPr>
      </w:pPr>
      <w:proofErr w:type="spellStart"/>
      <w:r>
        <w:rPr>
          <w:lang w:val="en-US"/>
        </w:rPr>
        <w:t>Materi</w:t>
      </w:r>
      <w:proofErr w:type="spellEnd"/>
      <w:r>
        <w:rPr>
          <w:lang w:val="en-US"/>
        </w:rPr>
        <w:t xml:space="preserve"> </w:t>
      </w:r>
      <w:proofErr w:type="spellStart"/>
      <w:r>
        <w:rPr>
          <w:lang w:val="en-US"/>
        </w:rPr>
        <w:t>Belajar</w:t>
      </w:r>
      <w:proofErr w:type="spellEnd"/>
    </w:p>
    <w:p w14:paraId="321861D3" w14:textId="2B968035" w:rsidR="002F7EEE" w:rsidRDefault="002F7EEE" w:rsidP="002F7EEE">
      <w:pPr>
        <w:pStyle w:val="ListParagraph"/>
        <w:rPr>
          <w:lang w:val="en-US"/>
        </w:rPr>
      </w:pPr>
      <w:proofErr w:type="spellStart"/>
      <w:r>
        <w:rPr>
          <w:lang w:val="en-US"/>
        </w:rPr>
        <w:t>Materi</w:t>
      </w:r>
      <w:proofErr w:type="spellEnd"/>
      <w:r>
        <w:rPr>
          <w:lang w:val="en-US"/>
        </w:rPr>
        <w:t xml:space="preserve"> </w:t>
      </w:r>
      <w:proofErr w:type="spellStart"/>
      <w:r>
        <w:rPr>
          <w:lang w:val="en-US"/>
        </w:rPr>
        <w:t>bacaan</w:t>
      </w:r>
      <w:proofErr w:type="spellEnd"/>
      <w:r>
        <w:rPr>
          <w:lang w:val="en-US"/>
        </w:rPr>
        <w:t xml:space="preserve">, </w:t>
      </w:r>
      <w:proofErr w:type="spellStart"/>
      <w:r>
        <w:rPr>
          <w:lang w:val="en-US"/>
        </w:rPr>
        <w:t>Vidio</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pembahasan</w:t>
      </w:r>
      <w:proofErr w:type="spellEnd"/>
      <w:r>
        <w:rPr>
          <w:lang w:val="en-US"/>
        </w:rPr>
        <w:t xml:space="preserve"> dan bank </w:t>
      </w:r>
      <w:proofErr w:type="spellStart"/>
      <w:r>
        <w:rPr>
          <w:lang w:val="en-US"/>
        </w:rPr>
        <w:t>soal</w:t>
      </w:r>
      <w:proofErr w:type="spellEnd"/>
      <w:r>
        <w:rPr>
          <w:lang w:val="en-US"/>
        </w:rPr>
        <w:t>.</w:t>
      </w:r>
    </w:p>
    <w:p w14:paraId="4C59990A" w14:textId="47C12E9F" w:rsidR="002F7EEE" w:rsidRDefault="002F7EEE" w:rsidP="002F7EEE">
      <w:pPr>
        <w:pStyle w:val="ListParagraph"/>
        <w:numPr>
          <w:ilvl w:val="0"/>
          <w:numId w:val="28"/>
        </w:numPr>
        <w:rPr>
          <w:lang w:val="en-US"/>
        </w:rPr>
      </w:pPr>
      <w:r>
        <w:rPr>
          <w:lang w:val="en-US"/>
        </w:rPr>
        <w:t xml:space="preserve">Forum </w:t>
      </w:r>
      <w:proofErr w:type="spellStart"/>
      <w:r>
        <w:rPr>
          <w:lang w:val="en-US"/>
        </w:rPr>
        <w:t>Diskusi</w:t>
      </w:r>
      <w:proofErr w:type="spellEnd"/>
    </w:p>
    <w:p w14:paraId="59265A89" w14:textId="382CBFF6" w:rsidR="002F7EEE" w:rsidRDefault="002F7EEE" w:rsidP="002F7EEE">
      <w:pPr>
        <w:pStyle w:val="ListParagraph"/>
        <w:rPr>
          <w:lang w:val="en-US"/>
        </w:rPr>
      </w:pPr>
      <w:r>
        <w:rPr>
          <w:lang w:val="en-US"/>
        </w:rPr>
        <w:lastRenderedPageBreak/>
        <w:t xml:space="preserve">Forum </w:t>
      </w:r>
      <w:proofErr w:type="spellStart"/>
      <w:r>
        <w:rPr>
          <w:lang w:val="en-US"/>
        </w:rPr>
        <w:t>diskusi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dengan</w:t>
      </w:r>
      <w:proofErr w:type="spellEnd"/>
      <w:r>
        <w:rPr>
          <w:lang w:val="en-US"/>
        </w:rPr>
        <w:t xml:space="preserve"> guru.</w:t>
      </w:r>
    </w:p>
    <w:p w14:paraId="27CD0886" w14:textId="74E9B933" w:rsidR="002F7EEE" w:rsidRDefault="002F7EEE" w:rsidP="002F7EEE">
      <w:pPr>
        <w:rPr>
          <w:lang w:val="en-US"/>
        </w:rPr>
      </w:pPr>
      <w:r w:rsidRPr="002F7EEE">
        <w:rPr>
          <w:lang w:val="en-US"/>
        </w:rPr>
        <w:t xml:space="preserve">Virtual classroom, </w:t>
      </w:r>
      <w:proofErr w:type="spellStart"/>
      <w:r w:rsidRPr="002F7EEE">
        <w:rPr>
          <w:lang w:val="en-US"/>
        </w:rPr>
        <w:t>tatap</w:t>
      </w:r>
      <w:proofErr w:type="spellEnd"/>
      <w:r w:rsidRPr="002F7EEE">
        <w:rPr>
          <w:lang w:val="en-US"/>
        </w:rPr>
        <w:t xml:space="preserve"> </w:t>
      </w:r>
      <w:proofErr w:type="spellStart"/>
      <w:r w:rsidRPr="002F7EEE">
        <w:rPr>
          <w:lang w:val="en-US"/>
        </w:rPr>
        <w:t>muka</w:t>
      </w:r>
      <w:proofErr w:type="spellEnd"/>
      <w:r w:rsidRPr="002F7EEE">
        <w:rPr>
          <w:lang w:val="en-US"/>
        </w:rPr>
        <w:t xml:space="preserve"> online </w:t>
      </w:r>
      <w:proofErr w:type="spellStart"/>
      <w:r w:rsidRPr="002F7EEE">
        <w:rPr>
          <w:lang w:val="en-US"/>
        </w:rPr>
        <w:t>menjadi</w:t>
      </w:r>
      <w:proofErr w:type="spellEnd"/>
      <w:r w:rsidRPr="002F7EEE">
        <w:rPr>
          <w:lang w:val="en-US"/>
        </w:rPr>
        <w:t xml:space="preserve"> </w:t>
      </w:r>
      <w:proofErr w:type="spellStart"/>
      <w:r w:rsidRPr="002F7EEE">
        <w:rPr>
          <w:lang w:val="en-US"/>
        </w:rPr>
        <w:t>lebih</w:t>
      </w:r>
      <w:proofErr w:type="spellEnd"/>
      <w:r w:rsidRPr="002F7EEE">
        <w:rPr>
          <w:lang w:val="en-US"/>
        </w:rPr>
        <w:t xml:space="preserve"> </w:t>
      </w:r>
      <w:proofErr w:type="spellStart"/>
      <w:r w:rsidRPr="002F7EEE">
        <w:rPr>
          <w:lang w:val="en-US"/>
        </w:rPr>
        <w:t>mudah</w:t>
      </w:r>
      <w:proofErr w:type="spellEnd"/>
      <w:r w:rsidRPr="002F7EEE">
        <w:rPr>
          <w:lang w:val="en-US"/>
        </w:rPr>
        <w:t xml:space="preserve"> </w:t>
      </w:r>
      <w:proofErr w:type="spellStart"/>
      <w:r w:rsidRPr="002F7EEE">
        <w:rPr>
          <w:lang w:val="en-US"/>
        </w:rPr>
        <w:t>dengan</w:t>
      </w:r>
      <w:proofErr w:type="spellEnd"/>
      <w:r w:rsidRPr="002F7EEE">
        <w:rPr>
          <w:lang w:val="en-US"/>
        </w:rPr>
        <w:t xml:space="preserve"> virtual classroom virtual classroom yang </w:t>
      </w:r>
      <w:proofErr w:type="spellStart"/>
      <w:r w:rsidRPr="002F7EEE">
        <w:rPr>
          <w:lang w:val="en-US"/>
        </w:rPr>
        <w:t>tersedia</w:t>
      </w:r>
      <w:proofErr w:type="spellEnd"/>
      <w:r w:rsidRPr="002F7EEE">
        <w:rPr>
          <w:lang w:val="en-US"/>
        </w:rPr>
        <w:t xml:space="preserve"> di </w:t>
      </w:r>
      <w:proofErr w:type="spellStart"/>
      <w:r w:rsidRPr="002F7EEE">
        <w:rPr>
          <w:lang w:val="en-US"/>
        </w:rPr>
        <w:t>scola</w:t>
      </w:r>
      <w:proofErr w:type="spellEnd"/>
      <w:r w:rsidRPr="002F7EEE">
        <w:rPr>
          <w:lang w:val="en-US"/>
        </w:rPr>
        <w:t xml:space="preserve"> LMS </w:t>
      </w:r>
      <w:proofErr w:type="spellStart"/>
      <w:r w:rsidRPr="002F7EEE">
        <w:rPr>
          <w:lang w:val="en-US"/>
        </w:rPr>
        <w:t>medukung</w:t>
      </w:r>
      <w:proofErr w:type="spellEnd"/>
      <w:r w:rsidRPr="002F7EEE">
        <w:rPr>
          <w:lang w:val="en-US"/>
        </w:rPr>
        <w:t xml:space="preserve"> proses </w:t>
      </w:r>
      <w:proofErr w:type="spellStart"/>
      <w:r w:rsidRPr="002F7EEE">
        <w:rPr>
          <w:lang w:val="en-US"/>
        </w:rPr>
        <w:t>pembelajaran</w:t>
      </w:r>
      <w:proofErr w:type="spellEnd"/>
      <w:r w:rsidRPr="002F7EEE">
        <w:rPr>
          <w:lang w:val="en-US"/>
        </w:rPr>
        <w:t xml:space="preserve"> </w:t>
      </w:r>
      <w:proofErr w:type="spellStart"/>
      <w:r w:rsidRPr="002F7EEE">
        <w:rPr>
          <w:lang w:val="en-US"/>
        </w:rPr>
        <w:t>jarak</w:t>
      </w:r>
      <w:proofErr w:type="spellEnd"/>
      <w:r w:rsidRPr="002F7EEE">
        <w:rPr>
          <w:lang w:val="en-US"/>
        </w:rPr>
        <w:t xml:space="preserve"> </w:t>
      </w:r>
      <w:proofErr w:type="spellStart"/>
      <w:r w:rsidRPr="002F7EEE">
        <w:rPr>
          <w:lang w:val="en-US"/>
        </w:rPr>
        <w:t>jauh</w:t>
      </w:r>
      <w:proofErr w:type="spellEnd"/>
      <w:r w:rsidRPr="002F7EEE">
        <w:rPr>
          <w:lang w:val="en-US"/>
        </w:rPr>
        <w:t xml:space="preserve"> </w:t>
      </w:r>
      <w:proofErr w:type="spellStart"/>
      <w:r w:rsidRPr="002F7EEE">
        <w:rPr>
          <w:lang w:val="en-US"/>
        </w:rPr>
        <w:t>menjadi</w:t>
      </w:r>
      <w:proofErr w:type="spellEnd"/>
      <w:r w:rsidRPr="002F7EEE">
        <w:rPr>
          <w:lang w:val="en-US"/>
        </w:rPr>
        <w:t xml:space="preserve"> </w:t>
      </w:r>
      <w:proofErr w:type="spellStart"/>
      <w:r w:rsidRPr="002F7EEE">
        <w:rPr>
          <w:lang w:val="en-US"/>
        </w:rPr>
        <w:t>lebih</w:t>
      </w:r>
      <w:proofErr w:type="spellEnd"/>
      <w:r w:rsidRPr="002F7EEE">
        <w:rPr>
          <w:lang w:val="en-US"/>
        </w:rPr>
        <w:t xml:space="preserve"> </w:t>
      </w:r>
      <w:proofErr w:type="spellStart"/>
      <w:r w:rsidRPr="002F7EEE">
        <w:rPr>
          <w:lang w:val="en-US"/>
        </w:rPr>
        <w:t>interaktif</w:t>
      </w:r>
      <w:proofErr w:type="spellEnd"/>
      <w:r w:rsidRPr="002F7EEE">
        <w:rPr>
          <w:lang w:val="en-US"/>
        </w:rPr>
        <w:t xml:space="preserve"> </w:t>
      </w:r>
      <w:proofErr w:type="spellStart"/>
      <w:r w:rsidRPr="002F7EEE">
        <w:rPr>
          <w:lang w:val="en-US"/>
        </w:rPr>
        <w:t>antara</w:t>
      </w:r>
      <w:proofErr w:type="spellEnd"/>
      <w:r w:rsidRPr="002F7EEE">
        <w:rPr>
          <w:lang w:val="en-US"/>
        </w:rPr>
        <w:t xml:space="preserve"> guru dan </w:t>
      </w:r>
      <w:proofErr w:type="spellStart"/>
      <w:r w:rsidRPr="002F7EEE">
        <w:rPr>
          <w:lang w:val="en-US"/>
        </w:rPr>
        <w:t>siswa</w:t>
      </w:r>
      <w:proofErr w:type="spellEnd"/>
      <w:r w:rsidRPr="002F7EEE">
        <w:rPr>
          <w:lang w:val="en-US"/>
        </w:rPr>
        <w:t>.</w:t>
      </w:r>
    </w:p>
    <w:p w14:paraId="4572D7DB" w14:textId="61CFCFFD" w:rsidR="002F7EEE" w:rsidRDefault="002F7EEE" w:rsidP="002F7EEE">
      <w:pPr>
        <w:rPr>
          <w:lang w:val="en-US"/>
        </w:rPr>
      </w:pPr>
    </w:p>
    <w:p w14:paraId="7C6AF82B" w14:textId="70A6A625" w:rsidR="002F7EEE" w:rsidRDefault="002F7EEE" w:rsidP="002F7EEE">
      <w:pPr>
        <w:rPr>
          <w:lang w:val="en-US"/>
        </w:rPr>
      </w:pPr>
      <w:r>
        <w:rPr>
          <w:lang w:val="en-US"/>
        </w:rPr>
        <w:t>Fitur-</w:t>
      </w:r>
      <w:proofErr w:type="spellStart"/>
      <w:r>
        <w:rPr>
          <w:lang w:val="en-US"/>
        </w:rPr>
        <w:t>fitur</w:t>
      </w:r>
      <w:proofErr w:type="spellEnd"/>
      <w:r>
        <w:rPr>
          <w:lang w:val="en-US"/>
        </w:rPr>
        <w:t xml:space="preserve"> Virtual Classroom SCOLA LMS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
    <w:p w14:paraId="4440BA40" w14:textId="0EAE0B6A" w:rsidR="002F7EEE" w:rsidRDefault="005D3835" w:rsidP="005D3835">
      <w:pPr>
        <w:pStyle w:val="ListParagraph"/>
        <w:numPr>
          <w:ilvl w:val="0"/>
          <w:numId w:val="24"/>
        </w:numPr>
        <w:rPr>
          <w:lang w:val="en-US"/>
        </w:rPr>
      </w:pPr>
      <w:r>
        <w:rPr>
          <w:lang w:val="en-US"/>
        </w:rPr>
        <w:t>Chatting</w:t>
      </w:r>
    </w:p>
    <w:p w14:paraId="45F8A6E4" w14:textId="76E89053" w:rsidR="005D3835" w:rsidRDefault="005D3835" w:rsidP="005D3835">
      <w:pPr>
        <w:pStyle w:val="ListParagraph"/>
        <w:ind w:left="1440"/>
        <w:rPr>
          <w:lang w:val="en-US"/>
        </w:rPr>
      </w:pPr>
      <w:r>
        <w:rPr>
          <w:lang w:val="en-US"/>
        </w:rPr>
        <w:t xml:space="preserve">Fitur </w:t>
      </w:r>
      <w:proofErr w:type="spellStart"/>
      <w:r>
        <w:rPr>
          <w:lang w:val="en-US"/>
        </w:rPr>
        <w:t>untuk</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w:t>
      </w:r>
      <w:proofErr w:type="spellStart"/>
      <w:r>
        <w:rPr>
          <w:lang w:val="en-US"/>
        </w:rPr>
        <w:t>dalam</w:t>
      </w:r>
      <w:proofErr w:type="spellEnd"/>
      <w:r>
        <w:rPr>
          <w:lang w:val="en-US"/>
        </w:rPr>
        <w:t xml:space="preserve"> webinar </w:t>
      </w:r>
      <w:proofErr w:type="spellStart"/>
      <w:r>
        <w:rPr>
          <w:lang w:val="en-US"/>
        </w:rPr>
        <w:t>atau</w:t>
      </w:r>
      <w:proofErr w:type="spellEnd"/>
      <w:r>
        <w:rPr>
          <w:lang w:val="en-US"/>
        </w:rPr>
        <w:t xml:space="preserve"> conference</w:t>
      </w:r>
      <w:r w:rsidR="00CF1A23">
        <w:rPr>
          <w:lang w:val="en-US"/>
        </w:rPr>
        <w:t xml:space="preserve"> </w:t>
      </w:r>
      <w:proofErr w:type="spellStart"/>
      <w:r w:rsidR="00CF1A23">
        <w:rPr>
          <w:lang w:val="en-US"/>
        </w:rPr>
        <w:t>dengan</w:t>
      </w:r>
      <w:proofErr w:type="spellEnd"/>
      <w:r w:rsidR="00CF1A23">
        <w:rPr>
          <w:lang w:val="en-US"/>
        </w:rPr>
        <w:t xml:space="preserve"> guru.</w:t>
      </w:r>
    </w:p>
    <w:p w14:paraId="0D854A99" w14:textId="52F5B7F6" w:rsidR="005D3835" w:rsidRDefault="005D3835" w:rsidP="005D3835">
      <w:pPr>
        <w:pStyle w:val="ListParagraph"/>
        <w:numPr>
          <w:ilvl w:val="0"/>
          <w:numId w:val="24"/>
        </w:numPr>
        <w:rPr>
          <w:lang w:val="en-US"/>
        </w:rPr>
      </w:pPr>
      <w:r>
        <w:rPr>
          <w:lang w:val="en-US"/>
        </w:rPr>
        <w:t>Share Screen</w:t>
      </w:r>
    </w:p>
    <w:p w14:paraId="379F434A" w14:textId="552499F6" w:rsidR="00CF1A23" w:rsidRDefault="00CF1A23" w:rsidP="00CF1A23">
      <w:pPr>
        <w:pStyle w:val="ListParagraph"/>
        <w:ind w:left="1440"/>
        <w:rPr>
          <w:lang w:val="en-US"/>
        </w:rPr>
      </w:pP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/guru </w:t>
      </w:r>
      <w:proofErr w:type="spellStart"/>
      <w:r>
        <w:rPr>
          <w:lang w:val="en-US"/>
        </w:rPr>
        <w:t>dapat</w:t>
      </w:r>
      <w:proofErr w:type="spellEnd"/>
      <w:r>
        <w:rPr>
          <w:lang w:val="en-US"/>
        </w:rPr>
        <w:t xml:space="preserve"> share </w:t>
      </w:r>
      <w:proofErr w:type="spellStart"/>
      <w:r>
        <w:rPr>
          <w:lang w:val="en-US"/>
        </w:rPr>
        <w:t>materi</w:t>
      </w:r>
      <w:proofErr w:type="spellEnd"/>
      <w:r>
        <w:rPr>
          <w:lang w:val="en-US"/>
        </w:rPr>
        <w:t xml:space="preserve"> di webinar </w:t>
      </w:r>
      <w:proofErr w:type="spellStart"/>
      <w:r>
        <w:rPr>
          <w:lang w:val="en-US"/>
        </w:rPr>
        <w:t>atau</w:t>
      </w:r>
      <w:proofErr w:type="spellEnd"/>
      <w:r>
        <w:rPr>
          <w:lang w:val="en-US"/>
        </w:rPr>
        <w:t xml:space="preserve"> conference.</w:t>
      </w:r>
    </w:p>
    <w:p w14:paraId="7C4E536B" w14:textId="783342D6" w:rsidR="005D3835" w:rsidRDefault="005D3835" w:rsidP="005D3835">
      <w:pPr>
        <w:pStyle w:val="ListParagraph"/>
        <w:numPr>
          <w:ilvl w:val="0"/>
          <w:numId w:val="24"/>
        </w:numPr>
        <w:rPr>
          <w:lang w:val="en-US"/>
        </w:rPr>
      </w:pPr>
      <w:r>
        <w:rPr>
          <w:lang w:val="en-US"/>
        </w:rPr>
        <w:t>Webinar</w:t>
      </w:r>
    </w:p>
    <w:p w14:paraId="61980F17" w14:textId="195BD55D" w:rsidR="00CF1A23" w:rsidRDefault="00CF1A23" w:rsidP="00CF1A23">
      <w:pPr>
        <w:pStyle w:val="ListParagraph"/>
        <w:ind w:left="1440"/>
        <w:rPr>
          <w:lang w:val="en-US"/>
        </w:rPr>
      </w:pPr>
      <w:r>
        <w:rPr>
          <w:lang w:val="en-US"/>
        </w:rPr>
        <w:t xml:space="preserve">Admin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jadwal</w:t>
      </w:r>
      <w:proofErr w:type="spellEnd"/>
      <w:r>
        <w:rPr>
          <w:lang w:val="en-US"/>
        </w:rPr>
        <w:t xml:space="preserve"> webinar </w:t>
      </w:r>
      <w:proofErr w:type="spellStart"/>
      <w:r>
        <w:rPr>
          <w:lang w:val="en-US"/>
        </w:rPr>
        <w:t>dari</w:t>
      </w:r>
      <w:proofErr w:type="spellEnd"/>
      <w:r>
        <w:rPr>
          <w:lang w:val="en-US"/>
        </w:rPr>
        <w:t xml:space="preserve"> </w:t>
      </w:r>
      <w:proofErr w:type="spellStart"/>
      <w:r>
        <w:rPr>
          <w:lang w:val="en-US"/>
        </w:rPr>
        <w:t>sekolah</w:t>
      </w:r>
      <w:proofErr w:type="spellEnd"/>
      <w:r>
        <w:rPr>
          <w:lang w:val="en-US"/>
        </w:rPr>
        <w:t>.</w:t>
      </w:r>
    </w:p>
    <w:p w14:paraId="30523E34" w14:textId="14425B8F" w:rsidR="00CF1A23" w:rsidRDefault="00CF1A23" w:rsidP="00CF1A23">
      <w:pPr>
        <w:rPr>
          <w:lang w:val="en-US"/>
        </w:rPr>
      </w:pPr>
    </w:p>
    <w:p w14:paraId="50BF4614" w14:textId="58735DE0" w:rsidR="00CF1A23" w:rsidRDefault="00CF1A23" w:rsidP="00CF1A23">
      <w:pPr>
        <w:rPr>
          <w:lang w:val="en-US"/>
        </w:rPr>
      </w:pPr>
      <w:r w:rsidRPr="00CF1A23">
        <w:rPr>
          <w:lang w:val="en-US"/>
        </w:rPr>
        <w:t xml:space="preserve">Kelola </w:t>
      </w:r>
      <w:proofErr w:type="spellStart"/>
      <w:r w:rsidRPr="00CF1A23">
        <w:rPr>
          <w:lang w:val="en-US"/>
        </w:rPr>
        <w:t>ujian</w:t>
      </w:r>
      <w:proofErr w:type="spellEnd"/>
      <w:r w:rsidRPr="00CF1A23">
        <w:rPr>
          <w:lang w:val="en-US"/>
        </w:rPr>
        <w:t xml:space="preserve"> online </w:t>
      </w:r>
      <w:proofErr w:type="spellStart"/>
      <w:r w:rsidRPr="00CF1A23">
        <w:rPr>
          <w:lang w:val="en-US"/>
        </w:rPr>
        <w:t>dapat</w:t>
      </w:r>
      <w:proofErr w:type="spellEnd"/>
      <w:r w:rsidRPr="00CF1A23">
        <w:rPr>
          <w:lang w:val="en-US"/>
        </w:rPr>
        <w:t xml:space="preserve"> </w:t>
      </w:r>
      <w:proofErr w:type="spellStart"/>
      <w:r w:rsidRPr="00CF1A23">
        <w:rPr>
          <w:lang w:val="en-US"/>
        </w:rPr>
        <w:t>dilakukan</w:t>
      </w:r>
      <w:proofErr w:type="spellEnd"/>
      <w:r w:rsidRPr="00CF1A23">
        <w:rPr>
          <w:lang w:val="en-US"/>
        </w:rPr>
        <w:t xml:space="preserve"> </w:t>
      </w:r>
      <w:proofErr w:type="spellStart"/>
      <w:r w:rsidRPr="00CF1A23">
        <w:rPr>
          <w:lang w:val="en-US"/>
        </w:rPr>
        <w:t>dengan</w:t>
      </w:r>
      <w:proofErr w:type="spellEnd"/>
      <w:r w:rsidRPr="00CF1A23">
        <w:rPr>
          <w:lang w:val="en-US"/>
        </w:rPr>
        <w:t xml:space="preserve"> </w:t>
      </w:r>
      <w:proofErr w:type="spellStart"/>
      <w:r w:rsidRPr="00CF1A23">
        <w:rPr>
          <w:lang w:val="en-US"/>
        </w:rPr>
        <w:t>mudah</w:t>
      </w:r>
      <w:proofErr w:type="spellEnd"/>
      <w:r w:rsidRPr="00CF1A23">
        <w:rPr>
          <w:lang w:val="en-US"/>
        </w:rPr>
        <w:t xml:space="preserve">, </w:t>
      </w:r>
      <w:proofErr w:type="spellStart"/>
      <w:r w:rsidRPr="00CF1A23">
        <w:rPr>
          <w:lang w:val="en-US"/>
        </w:rPr>
        <w:t>ujian</w:t>
      </w:r>
      <w:proofErr w:type="spellEnd"/>
      <w:r w:rsidRPr="00CF1A23">
        <w:rPr>
          <w:lang w:val="en-US"/>
        </w:rPr>
        <w:t xml:space="preserve"> online </w:t>
      </w:r>
      <w:proofErr w:type="spellStart"/>
      <w:r w:rsidRPr="00CF1A23">
        <w:rPr>
          <w:lang w:val="en-US"/>
        </w:rPr>
        <w:t>merupakan</w:t>
      </w:r>
      <w:proofErr w:type="spellEnd"/>
      <w:r w:rsidRPr="00CF1A23">
        <w:rPr>
          <w:lang w:val="en-US"/>
        </w:rPr>
        <w:t xml:space="preserve"> </w:t>
      </w:r>
      <w:proofErr w:type="spellStart"/>
      <w:r w:rsidRPr="00CF1A23">
        <w:rPr>
          <w:lang w:val="en-US"/>
        </w:rPr>
        <w:t>fitur</w:t>
      </w:r>
      <w:proofErr w:type="spellEnd"/>
      <w:r w:rsidRPr="00CF1A23">
        <w:rPr>
          <w:lang w:val="en-US"/>
        </w:rPr>
        <w:t xml:space="preserve"> </w:t>
      </w:r>
      <w:proofErr w:type="spellStart"/>
      <w:r w:rsidRPr="00CF1A23">
        <w:rPr>
          <w:lang w:val="en-US"/>
        </w:rPr>
        <w:t>untuk</w:t>
      </w:r>
      <w:proofErr w:type="spellEnd"/>
      <w:r w:rsidRPr="00CF1A23">
        <w:rPr>
          <w:lang w:val="en-US"/>
        </w:rPr>
        <w:t xml:space="preserve"> </w:t>
      </w:r>
      <w:proofErr w:type="spellStart"/>
      <w:r w:rsidRPr="00CF1A23">
        <w:rPr>
          <w:lang w:val="en-US"/>
        </w:rPr>
        <w:t>memudahkan</w:t>
      </w:r>
      <w:proofErr w:type="spellEnd"/>
      <w:r w:rsidRPr="00CF1A23">
        <w:rPr>
          <w:lang w:val="en-US"/>
        </w:rPr>
        <w:t xml:space="preserve"> guru </w:t>
      </w:r>
      <w:proofErr w:type="spellStart"/>
      <w:r w:rsidRPr="00CF1A23">
        <w:rPr>
          <w:lang w:val="en-US"/>
        </w:rPr>
        <w:t>dalam</w:t>
      </w:r>
      <w:proofErr w:type="spellEnd"/>
      <w:r w:rsidRPr="00CF1A23">
        <w:rPr>
          <w:lang w:val="en-US"/>
        </w:rPr>
        <w:t xml:space="preserve"> </w:t>
      </w:r>
      <w:proofErr w:type="spellStart"/>
      <w:r w:rsidRPr="00CF1A23">
        <w:rPr>
          <w:lang w:val="en-US"/>
        </w:rPr>
        <w:t>mengelola</w:t>
      </w:r>
      <w:proofErr w:type="spellEnd"/>
      <w:r w:rsidRPr="00CF1A23">
        <w:rPr>
          <w:lang w:val="en-US"/>
        </w:rPr>
        <w:t xml:space="preserve"> </w:t>
      </w:r>
      <w:proofErr w:type="spellStart"/>
      <w:r w:rsidRPr="00CF1A23">
        <w:rPr>
          <w:lang w:val="en-US"/>
        </w:rPr>
        <w:t>ujian</w:t>
      </w:r>
      <w:proofErr w:type="spellEnd"/>
      <w:r w:rsidRPr="00CF1A23">
        <w:rPr>
          <w:lang w:val="en-US"/>
        </w:rPr>
        <w:t xml:space="preserve"> dan </w:t>
      </w:r>
      <w:proofErr w:type="spellStart"/>
      <w:r w:rsidRPr="00CF1A23">
        <w:rPr>
          <w:lang w:val="en-US"/>
        </w:rPr>
        <w:t>siswa</w:t>
      </w:r>
      <w:proofErr w:type="spellEnd"/>
      <w:r w:rsidRPr="00CF1A23">
        <w:rPr>
          <w:lang w:val="en-US"/>
        </w:rPr>
        <w:t xml:space="preserve"> </w:t>
      </w:r>
      <w:proofErr w:type="spellStart"/>
      <w:r w:rsidRPr="00CF1A23">
        <w:rPr>
          <w:lang w:val="en-US"/>
        </w:rPr>
        <w:t>dalam</w:t>
      </w:r>
      <w:proofErr w:type="spellEnd"/>
      <w:r w:rsidRPr="00CF1A23">
        <w:rPr>
          <w:lang w:val="en-US"/>
        </w:rPr>
        <w:t xml:space="preserve"> </w:t>
      </w:r>
      <w:proofErr w:type="spellStart"/>
      <w:r w:rsidRPr="00CF1A23">
        <w:rPr>
          <w:lang w:val="en-US"/>
        </w:rPr>
        <w:t>mengerjakan</w:t>
      </w:r>
      <w:proofErr w:type="spellEnd"/>
      <w:r w:rsidRPr="00CF1A23">
        <w:rPr>
          <w:lang w:val="en-US"/>
        </w:rPr>
        <w:t xml:space="preserve"> </w:t>
      </w:r>
      <w:proofErr w:type="spellStart"/>
      <w:r w:rsidRPr="00CF1A23">
        <w:rPr>
          <w:lang w:val="en-US"/>
        </w:rPr>
        <w:t>ujian</w:t>
      </w:r>
      <w:proofErr w:type="spellEnd"/>
      <w:r w:rsidRPr="00CF1A23">
        <w:rPr>
          <w:lang w:val="en-US"/>
        </w:rPr>
        <w:t xml:space="preserve"> </w:t>
      </w:r>
      <w:proofErr w:type="spellStart"/>
      <w:r w:rsidRPr="00CF1A23">
        <w:rPr>
          <w:lang w:val="en-US"/>
        </w:rPr>
        <w:t>secara</w:t>
      </w:r>
      <w:proofErr w:type="spellEnd"/>
      <w:r w:rsidRPr="00CF1A23">
        <w:rPr>
          <w:lang w:val="en-US"/>
        </w:rPr>
        <w:t xml:space="preserve"> online, </w:t>
      </w:r>
      <w:proofErr w:type="spellStart"/>
      <w:r w:rsidRPr="00CF1A23">
        <w:rPr>
          <w:lang w:val="en-US"/>
        </w:rPr>
        <w:t>fitur-fitur</w:t>
      </w:r>
      <w:proofErr w:type="spellEnd"/>
      <w:r w:rsidRPr="00CF1A23">
        <w:rPr>
          <w:lang w:val="en-US"/>
        </w:rPr>
        <w:t xml:space="preserve"> </w:t>
      </w:r>
      <w:proofErr w:type="spellStart"/>
      <w:r w:rsidRPr="00CF1A23">
        <w:rPr>
          <w:lang w:val="en-US"/>
        </w:rPr>
        <w:t>ujian</w:t>
      </w:r>
      <w:proofErr w:type="spellEnd"/>
      <w:r w:rsidRPr="00CF1A23">
        <w:rPr>
          <w:lang w:val="en-US"/>
        </w:rPr>
        <w:t xml:space="preserve"> online SCOLA </w:t>
      </w:r>
      <w:proofErr w:type="spellStart"/>
      <w:r w:rsidRPr="00CF1A23">
        <w:rPr>
          <w:lang w:val="en-US"/>
        </w:rPr>
        <w:t>terdiri</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
    <w:p w14:paraId="5CE53F9A" w14:textId="2F21A1AA" w:rsidR="00CF1A23" w:rsidRDefault="00CF1A23" w:rsidP="00CF1A23">
      <w:pPr>
        <w:pStyle w:val="ListParagraph"/>
        <w:numPr>
          <w:ilvl w:val="0"/>
          <w:numId w:val="24"/>
        </w:numPr>
        <w:rPr>
          <w:lang w:val="en-US"/>
        </w:rPr>
      </w:pPr>
      <w:proofErr w:type="spellStart"/>
      <w:r>
        <w:rPr>
          <w:lang w:val="en-US"/>
        </w:rPr>
        <w:t>Tipe</w:t>
      </w:r>
      <w:proofErr w:type="spellEnd"/>
      <w:r>
        <w:rPr>
          <w:lang w:val="en-US"/>
        </w:rPr>
        <w:t xml:space="preserve"> </w:t>
      </w:r>
      <w:proofErr w:type="spellStart"/>
      <w:r>
        <w:rPr>
          <w:lang w:val="en-US"/>
        </w:rPr>
        <w:t>soal</w:t>
      </w:r>
      <w:proofErr w:type="spellEnd"/>
    </w:p>
    <w:p w14:paraId="3843C103" w14:textId="1A0540BF" w:rsidR="00CF1A23" w:rsidRDefault="00CF1A23" w:rsidP="00CF1A23">
      <w:pPr>
        <w:pStyle w:val="ListParagraph"/>
        <w:ind w:left="1440"/>
        <w:rPr>
          <w:lang w:val="en-US"/>
        </w:rPr>
      </w:pPr>
      <w:proofErr w:type="spellStart"/>
      <w:r w:rsidRPr="00CF1A23">
        <w:rPr>
          <w:lang w:val="en-US"/>
        </w:rPr>
        <w:t>Ujian</w:t>
      </w:r>
      <w:proofErr w:type="spellEnd"/>
      <w:r w:rsidRPr="00CF1A23">
        <w:rPr>
          <w:lang w:val="en-US"/>
        </w:rPr>
        <w:t xml:space="preserve"> </w:t>
      </w:r>
      <w:proofErr w:type="spellStart"/>
      <w:r w:rsidRPr="00CF1A23">
        <w:rPr>
          <w:lang w:val="en-US"/>
        </w:rPr>
        <w:t>tersedia</w:t>
      </w:r>
      <w:proofErr w:type="spellEnd"/>
      <w:r w:rsidRPr="00CF1A23">
        <w:rPr>
          <w:lang w:val="en-US"/>
        </w:rPr>
        <w:t xml:space="preserve"> </w:t>
      </w:r>
      <w:proofErr w:type="spellStart"/>
      <w:r w:rsidRPr="00CF1A23">
        <w:rPr>
          <w:lang w:val="en-US"/>
        </w:rPr>
        <w:t>tipe</w:t>
      </w:r>
      <w:proofErr w:type="spellEnd"/>
      <w:r w:rsidRPr="00CF1A23">
        <w:rPr>
          <w:lang w:val="en-US"/>
        </w:rPr>
        <w:t xml:space="preserve"> </w:t>
      </w:r>
      <w:proofErr w:type="spellStart"/>
      <w:r w:rsidRPr="00CF1A23">
        <w:rPr>
          <w:lang w:val="en-US"/>
        </w:rPr>
        <w:t>soal</w:t>
      </w:r>
      <w:proofErr w:type="spellEnd"/>
      <w:r w:rsidRPr="00CF1A23">
        <w:rPr>
          <w:lang w:val="en-US"/>
        </w:rPr>
        <w:t xml:space="preserve"> </w:t>
      </w:r>
      <w:proofErr w:type="spellStart"/>
      <w:r w:rsidRPr="00CF1A23">
        <w:rPr>
          <w:lang w:val="en-US"/>
        </w:rPr>
        <w:t>ujian</w:t>
      </w:r>
      <w:proofErr w:type="spellEnd"/>
      <w:r w:rsidRPr="00CF1A23">
        <w:rPr>
          <w:lang w:val="en-US"/>
        </w:rPr>
        <w:t xml:space="preserve"> </w:t>
      </w:r>
      <w:proofErr w:type="spellStart"/>
      <w:r w:rsidRPr="00CF1A23">
        <w:rPr>
          <w:lang w:val="en-US"/>
        </w:rPr>
        <w:t>pilihan</w:t>
      </w:r>
      <w:proofErr w:type="spellEnd"/>
      <w:r w:rsidRPr="00CF1A23">
        <w:rPr>
          <w:lang w:val="en-US"/>
        </w:rPr>
        <w:t xml:space="preserve"> </w:t>
      </w:r>
      <w:proofErr w:type="spellStart"/>
      <w:r w:rsidRPr="00CF1A23">
        <w:rPr>
          <w:lang w:val="en-US"/>
        </w:rPr>
        <w:t>ganda</w:t>
      </w:r>
      <w:proofErr w:type="spellEnd"/>
      <w:r w:rsidRPr="00CF1A23">
        <w:rPr>
          <w:lang w:val="en-US"/>
        </w:rPr>
        <w:t xml:space="preserve">, </w:t>
      </w:r>
      <w:proofErr w:type="spellStart"/>
      <w:r w:rsidRPr="00CF1A23">
        <w:rPr>
          <w:lang w:val="en-US"/>
        </w:rPr>
        <w:t>isian</w:t>
      </w:r>
      <w:proofErr w:type="spellEnd"/>
      <w:r w:rsidRPr="00CF1A23">
        <w:rPr>
          <w:lang w:val="en-US"/>
        </w:rPr>
        <w:t xml:space="preserve"> </w:t>
      </w:r>
      <w:proofErr w:type="spellStart"/>
      <w:r w:rsidRPr="00CF1A23">
        <w:rPr>
          <w:lang w:val="en-US"/>
        </w:rPr>
        <w:t>singkat</w:t>
      </w:r>
      <w:proofErr w:type="spellEnd"/>
      <w:r w:rsidRPr="00CF1A23">
        <w:rPr>
          <w:lang w:val="en-US"/>
        </w:rPr>
        <w:t xml:space="preserve">, essay dan </w:t>
      </w:r>
      <w:proofErr w:type="spellStart"/>
      <w:r w:rsidRPr="00CF1A23">
        <w:rPr>
          <w:lang w:val="en-US"/>
        </w:rPr>
        <w:t>beberapa</w:t>
      </w:r>
      <w:proofErr w:type="spellEnd"/>
      <w:r w:rsidRPr="00CF1A23">
        <w:rPr>
          <w:lang w:val="en-US"/>
        </w:rPr>
        <w:t xml:space="preserve"> </w:t>
      </w:r>
      <w:proofErr w:type="spellStart"/>
      <w:r w:rsidRPr="00CF1A23">
        <w:rPr>
          <w:lang w:val="en-US"/>
        </w:rPr>
        <w:t>tipe</w:t>
      </w:r>
      <w:proofErr w:type="spellEnd"/>
      <w:r w:rsidRPr="00CF1A23">
        <w:rPr>
          <w:lang w:val="en-US"/>
        </w:rPr>
        <w:t xml:space="preserve"> </w:t>
      </w:r>
      <w:proofErr w:type="spellStart"/>
      <w:r w:rsidRPr="00CF1A23">
        <w:rPr>
          <w:lang w:val="en-US"/>
        </w:rPr>
        <w:t>soal</w:t>
      </w:r>
      <w:proofErr w:type="spellEnd"/>
      <w:r w:rsidRPr="00CF1A23">
        <w:rPr>
          <w:lang w:val="en-US"/>
        </w:rPr>
        <w:t xml:space="preserve"> </w:t>
      </w:r>
      <w:proofErr w:type="spellStart"/>
      <w:r w:rsidRPr="00CF1A23">
        <w:rPr>
          <w:lang w:val="en-US"/>
        </w:rPr>
        <w:t>lainnya</w:t>
      </w:r>
      <w:proofErr w:type="spellEnd"/>
      <w:r w:rsidRPr="00CF1A23">
        <w:rPr>
          <w:lang w:val="en-US"/>
        </w:rPr>
        <w:t>.</w:t>
      </w:r>
    </w:p>
    <w:p w14:paraId="0E8F9710" w14:textId="506CA0B3" w:rsidR="00CF1A23" w:rsidRDefault="00CF1A23" w:rsidP="00CF1A23">
      <w:pPr>
        <w:pStyle w:val="ListParagraph"/>
        <w:numPr>
          <w:ilvl w:val="0"/>
          <w:numId w:val="24"/>
        </w:numPr>
        <w:rPr>
          <w:lang w:val="en-US"/>
        </w:rPr>
      </w:pPr>
      <w:proofErr w:type="spellStart"/>
      <w:r>
        <w:rPr>
          <w:lang w:val="en-US"/>
        </w:rPr>
        <w:t>Pengaturan</w:t>
      </w:r>
      <w:proofErr w:type="spellEnd"/>
      <w:r>
        <w:rPr>
          <w:lang w:val="en-US"/>
        </w:rPr>
        <w:t xml:space="preserve"> </w:t>
      </w:r>
      <w:proofErr w:type="spellStart"/>
      <w:r>
        <w:rPr>
          <w:lang w:val="en-US"/>
        </w:rPr>
        <w:t>ujian</w:t>
      </w:r>
      <w:proofErr w:type="spellEnd"/>
    </w:p>
    <w:p w14:paraId="725DDDA6" w14:textId="16AC48C9" w:rsidR="00CF1A23" w:rsidRDefault="00CF1A23" w:rsidP="00CF1A23">
      <w:pPr>
        <w:pStyle w:val="ListParagraph"/>
        <w:ind w:left="1440"/>
        <w:rPr>
          <w:lang w:val="en-US"/>
        </w:rPr>
      </w:pPr>
      <w:r w:rsidRPr="00CF1A23">
        <w:rPr>
          <w:lang w:val="en-US"/>
        </w:rPr>
        <w:t xml:space="preserve">Guru </w:t>
      </w:r>
      <w:proofErr w:type="spellStart"/>
      <w:r w:rsidRPr="00CF1A23">
        <w:rPr>
          <w:lang w:val="en-US"/>
        </w:rPr>
        <w:t>dapat</w:t>
      </w:r>
      <w:proofErr w:type="spellEnd"/>
      <w:r w:rsidRPr="00CF1A23">
        <w:rPr>
          <w:lang w:val="en-US"/>
        </w:rPr>
        <w:t xml:space="preserve"> </w:t>
      </w:r>
      <w:proofErr w:type="spellStart"/>
      <w:r w:rsidRPr="00CF1A23">
        <w:rPr>
          <w:lang w:val="en-US"/>
        </w:rPr>
        <w:t>langsung</w:t>
      </w:r>
      <w:proofErr w:type="spellEnd"/>
      <w:r w:rsidRPr="00CF1A23">
        <w:rPr>
          <w:lang w:val="en-US"/>
        </w:rPr>
        <w:t xml:space="preserve"> </w:t>
      </w:r>
      <w:proofErr w:type="spellStart"/>
      <w:r w:rsidRPr="00CF1A23">
        <w:rPr>
          <w:lang w:val="en-US"/>
        </w:rPr>
        <w:t>melihat</w:t>
      </w:r>
      <w:proofErr w:type="spellEnd"/>
      <w:r w:rsidRPr="00CF1A23">
        <w:rPr>
          <w:lang w:val="en-US"/>
        </w:rPr>
        <w:t xml:space="preserve"> </w:t>
      </w:r>
      <w:proofErr w:type="spellStart"/>
      <w:r w:rsidRPr="00CF1A23">
        <w:rPr>
          <w:lang w:val="en-US"/>
        </w:rPr>
        <w:t>hasil</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roofErr w:type="spellStart"/>
      <w:r w:rsidRPr="00CF1A23">
        <w:rPr>
          <w:lang w:val="en-US"/>
        </w:rPr>
        <w:t>ujian</w:t>
      </w:r>
      <w:proofErr w:type="spellEnd"/>
      <w:r w:rsidRPr="00CF1A23">
        <w:rPr>
          <w:lang w:val="en-US"/>
        </w:rPr>
        <w:t xml:space="preserve"> yang </w:t>
      </w:r>
      <w:proofErr w:type="spellStart"/>
      <w:r w:rsidRPr="00CF1A23">
        <w:rPr>
          <w:lang w:val="en-US"/>
        </w:rPr>
        <w:t>dilakukana</w:t>
      </w:r>
      <w:proofErr w:type="spellEnd"/>
    </w:p>
    <w:p w14:paraId="4FA6A0A7" w14:textId="03E705BC" w:rsidR="00CF1A23" w:rsidRDefault="00CF1A23" w:rsidP="00CF1A23">
      <w:pPr>
        <w:pStyle w:val="ListParagraph"/>
        <w:numPr>
          <w:ilvl w:val="0"/>
          <w:numId w:val="24"/>
        </w:numPr>
        <w:rPr>
          <w:lang w:val="en-US"/>
        </w:rPr>
      </w:pPr>
      <w:r>
        <w:rPr>
          <w:lang w:val="en-US"/>
        </w:rPr>
        <w:t xml:space="preserve">Report </w:t>
      </w:r>
      <w:proofErr w:type="spellStart"/>
      <w:r>
        <w:rPr>
          <w:lang w:val="en-US"/>
        </w:rPr>
        <w:t>Otomatis</w:t>
      </w:r>
      <w:proofErr w:type="spellEnd"/>
    </w:p>
    <w:p w14:paraId="50D3AB87" w14:textId="300591FD" w:rsidR="00CF1A23" w:rsidRDefault="00CF1A23" w:rsidP="00CF1A23">
      <w:pPr>
        <w:pStyle w:val="ListParagraph"/>
        <w:ind w:left="1440"/>
        <w:rPr>
          <w:lang w:val="en-US"/>
        </w:rPr>
      </w:pPr>
      <w:r w:rsidRPr="00CF1A23">
        <w:rPr>
          <w:lang w:val="en-US"/>
        </w:rPr>
        <w:t xml:space="preserve">Guru </w:t>
      </w:r>
      <w:proofErr w:type="spellStart"/>
      <w:r w:rsidRPr="00CF1A23">
        <w:rPr>
          <w:lang w:val="en-US"/>
        </w:rPr>
        <w:t>dapat</w:t>
      </w:r>
      <w:proofErr w:type="spellEnd"/>
      <w:r w:rsidRPr="00CF1A23">
        <w:rPr>
          <w:lang w:val="en-US"/>
        </w:rPr>
        <w:t xml:space="preserve"> </w:t>
      </w:r>
      <w:proofErr w:type="spellStart"/>
      <w:r w:rsidRPr="00CF1A23">
        <w:rPr>
          <w:lang w:val="en-US"/>
        </w:rPr>
        <w:t>langsung</w:t>
      </w:r>
      <w:proofErr w:type="spellEnd"/>
      <w:r w:rsidRPr="00CF1A23">
        <w:rPr>
          <w:lang w:val="en-US"/>
        </w:rPr>
        <w:t xml:space="preserve"> </w:t>
      </w:r>
      <w:proofErr w:type="spellStart"/>
      <w:r w:rsidRPr="00CF1A23">
        <w:rPr>
          <w:lang w:val="en-US"/>
        </w:rPr>
        <w:t>melihat</w:t>
      </w:r>
      <w:proofErr w:type="spellEnd"/>
      <w:r w:rsidRPr="00CF1A23">
        <w:rPr>
          <w:lang w:val="en-US"/>
        </w:rPr>
        <w:t xml:space="preserve"> </w:t>
      </w:r>
      <w:proofErr w:type="spellStart"/>
      <w:r w:rsidRPr="00CF1A23">
        <w:rPr>
          <w:lang w:val="en-US"/>
        </w:rPr>
        <w:t>hasil</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roofErr w:type="spellStart"/>
      <w:r w:rsidRPr="00CF1A23">
        <w:rPr>
          <w:lang w:val="en-US"/>
        </w:rPr>
        <w:t>ujian</w:t>
      </w:r>
      <w:proofErr w:type="spellEnd"/>
      <w:r w:rsidRPr="00CF1A23">
        <w:rPr>
          <w:lang w:val="en-US"/>
        </w:rPr>
        <w:t xml:space="preserve"> yang </w:t>
      </w:r>
      <w:proofErr w:type="spellStart"/>
      <w:r w:rsidRPr="00CF1A23">
        <w:rPr>
          <w:lang w:val="en-US"/>
        </w:rPr>
        <w:t>dilakukan</w:t>
      </w:r>
      <w:proofErr w:type="spellEnd"/>
    </w:p>
    <w:p w14:paraId="0564FF98" w14:textId="25E25853" w:rsidR="005D3835" w:rsidRDefault="00CF1A23" w:rsidP="009025C2">
      <w:pPr>
        <w:pStyle w:val="ListParagraph"/>
        <w:numPr>
          <w:ilvl w:val="0"/>
          <w:numId w:val="24"/>
        </w:numPr>
        <w:rPr>
          <w:lang w:val="en-US"/>
        </w:rPr>
      </w:pPr>
      <w:proofErr w:type="spellStart"/>
      <w:r w:rsidRPr="00CF1A23">
        <w:rPr>
          <w:lang w:val="en-US"/>
        </w:rPr>
        <w:t>Konfirmasi</w:t>
      </w:r>
      <w:proofErr w:type="spellEnd"/>
      <w:r w:rsidRPr="00CF1A23">
        <w:rPr>
          <w:lang w:val="en-US"/>
        </w:rPr>
        <w:t xml:space="preserve"> </w:t>
      </w:r>
      <w:proofErr w:type="spellStart"/>
      <w:r w:rsidRPr="00CF1A23">
        <w:rPr>
          <w:lang w:val="en-US"/>
        </w:rPr>
        <w:t>Ujian</w:t>
      </w:r>
      <w:proofErr w:type="spellEnd"/>
    </w:p>
    <w:p w14:paraId="666FBBA9" w14:textId="6DA9CF4D" w:rsidR="00CF1A23" w:rsidRDefault="00CF1A23" w:rsidP="00CF1A23">
      <w:pPr>
        <w:pStyle w:val="ListParagraph"/>
        <w:ind w:left="1440"/>
        <w:rPr>
          <w:lang w:val="en-US"/>
        </w:rPr>
      </w:pPr>
      <w:r w:rsidRPr="00CF1A23">
        <w:rPr>
          <w:lang w:val="en-US"/>
        </w:rPr>
        <w:t xml:space="preserve">Halaman </w:t>
      </w:r>
      <w:proofErr w:type="spellStart"/>
      <w:r w:rsidRPr="00CF1A23">
        <w:rPr>
          <w:lang w:val="en-US"/>
        </w:rPr>
        <w:t>untuk</w:t>
      </w:r>
      <w:proofErr w:type="spellEnd"/>
      <w:r w:rsidRPr="00CF1A23">
        <w:rPr>
          <w:lang w:val="en-US"/>
        </w:rPr>
        <w:t xml:space="preserve"> </w:t>
      </w:r>
      <w:proofErr w:type="spellStart"/>
      <w:r w:rsidRPr="00CF1A23">
        <w:rPr>
          <w:lang w:val="en-US"/>
        </w:rPr>
        <w:t>pengecekan</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roofErr w:type="spellStart"/>
      <w:r w:rsidRPr="00CF1A23">
        <w:rPr>
          <w:lang w:val="en-US"/>
        </w:rPr>
        <w:t>peserta</w:t>
      </w:r>
      <w:proofErr w:type="spellEnd"/>
      <w:r w:rsidRPr="00CF1A23">
        <w:rPr>
          <w:lang w:val="en-US"/>
        </w:rPr>
        <w:t xml:space="preserve"> </w:t>
      </w:r>
      <w:proofErr w:type="spellStart"/>
      <w:r w:rsidRPr="00CF1A23">
        <w:rPr>
          <w:lang w:val="en-US"/>
        </w:rPr>
        <w:t>ujian</w:t>
      </w:r>
      <w:proofErr w:type="spellEnd"/>
      <w:r w:rsidRPr="00CF1A23">
        <w:rPr>
          <w:lang w:val="en-US"/>
        </w:rPr>
        <w:t xml:space="preserve"> </w:t>
      </w:r>
      <w:proofErr w:type="spellStart"/>
      <w:r w:rsidRPr="00CF1A23">
        <w:rPr>
          <w:lang w:val="en-US"/>
        </w:rPr>
        <w:t>setelah</w:t>
      </w:r>
      <w:proofErr w:type="spellEnd"/>
      <w:r w:rsidRPr="00CF1A23">
        <w:rPr>
          <w:lang w:val="en-US"/>
        </w:rPr>
        <w:t xml:space="preserve"> </w:t>
      </w:r>
      <w:proofErr w:type="spellStart"/>
      <w:r w:rsidRPr="00CF1A23">
        <w:rPr>
          <w:lang w:val="en-US"/>
        </w:rPr>
        <w:t>melakukan</w:t>
      </w:r>
      <w:proofErr w:type="spellEnd"/>
      <w:r w:rsidRPr="00CF1A23">
        <w:rPr>
          <w:lang w:val="en-US"/>
        </w:rPr>
        <w:t xml:space="preserve"> </w:t>
      </w:r>
      <w:proofErr w:type="spellStart"/>
      <w:r w:rsidRPr="00CF1A23">
        <w:rPr>
          <w:lang w:val="en-US"/>
        </w:rPr>
        <w:t>ujian</w:t>
      </w:r>
      <w:proofErr w:type="spellEnd"/>
      <w:r w:rsidRPr="00CF1A23">
        <w:rPr>
          <w:lang w:val="en-US"/>
        </w:rPr>
        <w:t xml:space="preserve"> </w:t>
      </w:r>
      <w:proofErr w:type="spellStart"/>
      <w:r w:rsidRPr="00CF1A23">
        <w:rPr>
          <w:lang w:val="en-US"/>
        </w:rPr>
        <w:t>unutk</w:t>
      </w:r>
      <w:proofErr w:type="spellEnd"/>
      <w:r w:rsidRPr="00CF1A23">
        <w:rPr>
          <w:lang w:val="en-US"/>
        </w:rPr>
        <w:t xml:space="preserve"> </w:t>
      </w:r>
      <w:proofErr w:type="spellStart"/>
      <w:r w:rsidRPr="00CF1A23">
        <w:rPr>
          <w:lang w:val="en-US"/>
        </w:rPr>
        <w:t>memastikan</w:t>
      </w:r>
      <w:proofErr w:type="spellEnd"/>
      <w:r w:rsidRPr="00CF1A23">
        <w:rPr>
          <w:lang w:val="en-US"/>
        </w:rPr>
        <w:t xml:space="preserve"> </w:t>
      </w:r>
      <w:proofErr w:type="spellStart"/>
      <w:r w:rsidRPr="00CF1A23">
        <w:rPr>
          <w:lang w:val="en-US"/>
        </w:rPr>
        <w:t>semua</w:t>
      </w:r>
      <w:proofErr w:type="spellEnd"/>
      <w:r w:rsidRPr="00CF1A23">
        <w:rPr>
          <w:lang w:val="en-US"/>
        </w:rPr>
        <w:t xml:space="preserve"> </w:t>
      </w:r>
      <w:proofErr w:type="spellStart"/>
      <w:r w:rsidRPr="00CF1A23">
        <w:rPr>
          <w:lang w:val="en-US"/>
        </w:rPr>
        <w:t>jawaban</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roofErr w:type="spellStart"/>
      <w:r w:rsidRPr="00CF1A23">
        <w:rPr>
          <w:lang w:val="en-US"/>
        </w:rPr>
        <w:t>ujian</w:t>
      </w:r>
      <w:proofErr w:type="spellEnd"/>
      <w:r w:rsidRPr="00CF1A23">
        <w:rPr>
          <w:lang w:val="en-US"/>
        </w:rPr>
        <w:t>.</w:t>
      </w:r>
    </w:p>
    <w:p w14:paraId="302C92F5" w14:textId="76B6AA79" w:rsidR="00CF1A23" w:rsidRDefault="00CF1A23" w:rsidP="00CF1A23">
      <w:pPr>
        <w:rPr>
          <w:lang w:val="en-US"/>
        </w:rPr>
      </w:pPr>
    </w:p>
    <w:p w14:paraId="62D515D9" w14:textId="52BCE893" w:rsidR="00CF1A23" w:rsidRDefault="00CF1A23" w:rsidP="00CF1A23">
      <w:pPr>
        <w:rPr>
          <w:lang w:val="en-US"/>
        </w:rPr>
      </w:pPr>
      <w:proofErr w:type="spellStart"/>
      <w:r w:rsidRPr="00CF1A23">
        <w:rPr>
          <w:lang w:val="en-US"/>
        </w:rPr>
        <w:t>Manajemen</w:t>
      </w:r>
      <w:proofErr w:type="spellEnd"/>
      <w:r w:rsidRPr="00CF1A23">
        <w:rPr>
          <w:lang w:val="en-US"/>
        </w:rPr>
        <w:t xml:space="preserve"> </w:t>
      </w:r>
      <w:proofErr w:type="spellStart"/>
      <w:r w:rsidRPr="00CF1A23">
        <w:rPr>
          <w:lang w:val="en-US"/>
        </w:rPr>
        <w:t>Sistem</w:t>
      </w:r>
      <w:proofErr w:type="spellEnd"/>
      <w:r w:rsidRPr="00CF1A23">
        <w:rPr>
          <w:lang w:val="en-US"/>
        </w:rPr>
        <w:t xml:space="preserve">, </w:t>
      </w:r>
      <w:proofErr w:type="spellStart"/>
      <w:r w:rsidRPr="00CF1A23">
        <w:rPr>
          <w:lang w:val="en-US"/>
        </w:rPr>
        <w:t>mudah</w:t>
      </w:r>
      <w:proofErr w:type="spellEnd"/>
      <w:r w:rsidRPr="00CF1A23">
        <w:rPr>
          <w:lang w:val="en-US"/>
        </w:rPr>
        <w:t xml:space="preserve"> </w:t>
      </w:r>
      <w:proofErr w:type="spellStart"/>
      <w:r w:rsidRPr="00CF1A23">
        <w:rPr>
          <w:lang w:val="en-US"/>
        </w:rPr>
        <w:t>mengola</w:t>
      </w:r>
      <w:proofErr w:type="spellEnd"/>
      <w:r w:rsidRPr="00CF1A23">
        <w:rPr>
          <w:lang w:val="en-US"/>
        </w:rPr>
        <w:t xml:space="preserve"> system </w:t>
      </w:r>
      <w:proofErr w:type="spellStart"/>
      <w:r w:rsidRPr="00CF1A23">
        <w:rPr>
          <w:lang w:val="en-US"/>
        </w:rPr>
        <w:t>pembelajaran</w:t>
      </w:r>
      <w:proofErr w:type="spellEnd"/>
      <w:r w:rsidRPr="00CF1A23">
        <w:rPr>
          <w:lang w:val="en-US"/>
        </w:rPr>
        <w:t xml:space="preserve"> </w:t>
      </w:r>
      <w:proofErr w:type="spellStart"/>
      <w:r w:rsidRPr="00CF1A23">
        <w:rPr>
          <w:lang w:val="en-US"/>
        </w:rPr>
        <w:t>sekolah</w:t>
      </w:r>
      <w:proofErr w:type="spellEnd"/>
      <w:r w:rsidRPr="00CF1A23">
        <w:rPr>
          <w:lang w:val="en-US"/>
        </w:rPr>
        <w:t xml:space="preserve">, </w:t>
      </w:r>
      <w:proofErr w:type="spellStart"/>
      <w:r w:rsidRPr="00CF1A23">
        <w:rPr>
          <w:lang w:val="en-US"/>
        </w:rPr>
        <w:t>sekolah</w:t>
      </w:r>
      <w:proofErr w:type="spellEnd"/>
      <w:r w:rsidRPr="00CF1A23">
        <w:rPr>
          <w:lang w:val="en-US"/>
        </w:rPr>
        <w:t xml:space="preserve"> </w:t>
      </w:r>
      <w:proofErr w:type="spellStart"/>
      <w:r w:rsidRPr="00CF1A23">
        <w:rPr>
          <w:lang w:val="en-US"/>
        </w:rPr>
        <w:t>dapat</w:t>
      </w:r>
      <w:proofErr w:type="spellEnd"/>
      <w:r w:rsidRPr="00CF1A23">
        <w:rPr>
          <w:lang w:val="en-US"/>
        </w:rPr>
        <w:t xml:space="preserve"> </w:t>
      </w:r>
      <w:proofErr w:type="spellStart"/>
      <w:r w:rsidRPr="00CF1A23">
        <w:rPr>
          <w:lang w:val="en-US"/>
        </w:rPr>
        <w:t>mengelola</w:t>
      </w:r>
      <w:proofErr w:type="spellEnd"/>
      <w:r w:rsidRPr="00CF1A23">
        <w:rPr>
          <w:lang w:val="en-US"/>
        </w:rPr>
        <w:t xml:space="preserve"> system </w:t>
      </w:r>
      <w:proofErr w:type="spellStart"/>
      <w:r w:rsidRPr="00CF1A23">
        <w:rPr>
          <w:lang w:val="en-US"/>
        </w:rPr>
        <w:t>pembelajaran</w:t>
      </w:r>
      <w:proofErr w:type="spellEnd"/>
      <w:r w:rsidRPr="00CF1A23">
        <w:rPr>
          <w:lang w:val="en-US"/>
        </w:rPr>
        <w:t xml:space="preserve"> dan </w:t>
      </w:r>
      <w:proofErr w:type="spellStart"/>
      <w:r w:rsidRPr="00CF1A23">
        <w:rPr>
          <w:lang w:val="en-US"/>
        </w:rPr>
        <w:t>perkembangan</w:t>
      </w:r>
      <w:proofErr w:type="spellEnd"/>
      <w:r w:rsidRPr="00CF1A23">
        <w:rPr>
          <w:lang w:val="en-US"/>
        </w:rPr>
        <w:t xml:space="preserve"> </w:t>
      </w:r>
      <w:proofErr w:type="spellStart"/>
      <w:r w:rsidRPr="00CF1A23">
        <w:rPr>
          <w:lang w:val="en-US"/>
        </w:rPr>
        <w:t>aktifitas</w:t>
      </w:r>
      <w:proofErr w:type="spellEnd"/>
      <w:r w:rsidRPr="00CF1A23">
        <w:rPr>
          <w:lang w:val="en-US"/>
        </w:rPr>
        <w:t xml:space="preserve"> </w:t>
      </w:r>
      <w:proofErr w:type="spellStart"/>
      <w:r w:rsidRPr="00CF1A23">
        <w:rPr>
          <w:lang w:val="en-US"/>
        </w:rPr>
        <w:t>pembelajaran</w:t>
      </w:r>
      <w:proofErr w:type="spellEnd"/>
      <w:r w:rsidRPr="00CF1A23">
        <w:rPr>
          <w:lang w:val="en-US"/>
        </w:rPr>
        <w:t xml:space="preserve"> di Scola LMS, </w:t>
      </w:r>
      <w:proofErr w:type="spellStart"/>
      <w:r w:rsidRPr="00CF1A23">
        <w:rPr>
          <w:lang w:val="en-US"/>
        </w:rPr>
        <w:t>fitur-fitur</w:t>
      </w:r>
      <w:proofErr w:type="spellEnd"/>
      <w:r w:rsidRPr="00CF1A23">
        <w:rPr>
          <w:lang w:val="en-US"/>
        </w:rPr>
        <w:t xml:space="preserve"> </w:t>
      </w:r>
      <w:proofErr w:type="spellStart"/>
      <w:r w:rsidRPr="00CF1A23">
        <w:rPr>
          <w:lang w:val="en-US"/>
        </w:rPr>
        <w:t>manajemen</w:t>
      </w:r>
      <w:proofErr w:type="spellEnd"/>
      <w:r w:rsidRPr="00CF1A23">
        <w:rPr>
          <w:lang w:val="en-US"/>
        </w:rPr>
        <w:t xml:space="preserve"> system SCOLA </w:t>
      </w:r>
      <w:proofErr w:type="spellStart"/>
      <w:r w:rsidRPr="00CF1A23">
        <w:rPr>
          <w:lang w:val="en-US"/>
        </w:rPr>
        <w:t>terdiri</w:t>
      </w:r>
      <w:proofErr w:type="spellEnd"/>
      <w:r w:rsidRPr="00CF1A23">
        <w:rPr>
          <w:lang w:val="en-US"/>
        </w:rPr>
        <w:t xml:space="preserve"> </w:t>
      </w:r>
      <w:proofErr w:type="spellStart"/>
      <w:r w:rsidRPr="00CF1A23">
        <w:rPr>
          <w:lang w:val="en-US"/>
        </w:rPr>
        <w:t>dari</w:t>
      </w:r>
      <w:proofErr w:type="spellEnd"/>
      <w:r w:rsidRPr="00CF1A23">
        <w:rPr>
          <w:lang w:val="en-US"/>
        </w:rPr>
        <w:t xml:space="preserve"> :</w:t>
      </w:r>
    </w:p>
    <w:p w14:paraId="343334C8" w14:textId="389887A5" w:rsidR="00CF1A23" w:rsidRDefault="00CF1A23" w:rsidP="00CF1A23">
      <w:pPr>
        <w:pStyle w:val="ListParagraph"/>
        <w:numPr>
          <w:ilvl w:val="0"/>
          <w:numId w:val="24"/>
        </w:numPr>
        <w:rPr>
          <w:lang w:val="en-US"/>
        </w:rPr>
      </w:pPr>
      <w:r>
        <w:rPr>
          <w:lang w:val="en-US"/>
        </w:rPr>
        <w:t>Kelola User</w:t>
      </w:r>
    </w:p>
    <w:p w14:paraId="4E989557" w14:textId="01A1DEA5" w:rsidR="00B47F1E" w:rsidRDefault="00B47F1E" w:rsidP="00B47F1E">
      <w:pPr>
        <w:pStyle w:val="ListParagraph"/>
        <w:ind w:left="1440"/>
        <w:rPr>
          <w:lang w:val="en-US"/>
        </w:rPr>
      </w:pPr>
      <w:proofErr w:type="spellStart"/>
      <w:r w:rsidRPr="00B47F1E">
        <w:rPr>
          <w:lang w:val="en-US"/>
        </w:rPr>
        <w:lastRenderedPageBreak/>
        <w:t>Memudahkan</w:t>
      </w:r>
      <w:proofErr w:type="spellEnd"/>
      <w:r w:rsidRPr="00B47F1E">
        <w:rPr>
          <w:lang w:val="en-US"/>
        </w:rPr>
        <w:t xml:space="preserve"> </w:t>
      </w:r>
      <w:proofErr w:type="spellStart"/>
      <w:r w:rsidRPr="00B47F1E">
        <w:rPr>
          <w:lang w:val="en-US"/>
        </w:rPr>
        <w:t>dalam</w:t>
      </w:r>
      <w:proofErr w:type="spellEnd"/>
      <w:r w:rsidRPr="00B47F1E">
        <w:rPr>
          <w:lang w:val="en-US"/>
        </w:rPr>
        <w:t xml:space="preserve"> </w:t>
      </w:r>
      <w:proofErr w:type="spellStart"/>
      <w:r w:rsidRPr="00B47F1E">
        <w:rPr>
          <w:lang w:val="en-US"/>
        </w:rPr>
        <w:t>pengelolaan</w:t>
      </w:r>
      <w:proofErr w:type="spellEnd"/>
      <w:r w:rsidRPr="00B47F1E">
        <w:rPr>
          <w:lang w:val="en-US"/>
        </w:rPr>
        <w:t xml:space="preserve"> </w:t>
      </w:r>
      <w:proofErr w:type="spellStart"/>
      <w:r w:rsidRPr="00B47F1E">
        <w:rPr>
          <w:lang w:val="en-US"/>
        </w:rPr>
        <w:t>penggunaan</w:t>
      </w:r>
      <w:proofErr w:type="spellEnd"/>
      <w:r w:rsidRPr="00B47F1E">
        <w:rPr>
          <w:lang w:val="en-US"/>
        </w:rPr>
        <w:t xml:space="preserve"> SCOLA yang </w:t>
      </w:r>
      <w:proofErr w:type="spellStart"/>
      <w:r w:rsidRPr="00B47F1E">
        <w:rPr>
          <w:lang w:val="en-US"/>
        </w:rPr>
        <w:t>terdiri</w:t>
      </w:r>
      <w:proofErr w:type="spellEnd"/>
      <w:r w:rsidRPr="00B47F1E">
        <w:rPr>
          <w:lang w:val="en-US"/>
        </w:rPr>
        <w:t xml:space="preserve"> </w:t>
      </w:r>
      <w:proofErr w:type="spellStart"/>
      <w:r w:rsidRPr="00B47F1E">
        <w:rPr>
          <w:lang w:val="en-US"/>
        </w:rPr>
        <w:t>dari</w:t>
      </w:r>
      <w:proofErr w:type="spellEnd"/>
      <w:r w:rsidRPr="00B47F1E">
        <w:rPr>
          <w:lang w:val="en-US"/>
        </w:rPr>
        <w:t xml:space="preserve"> </w:t>
      </w:r>
      <w:proofErr w:type="spellStart"/>
      <w:r w:rsidRPr="00B47F1E">
        <w:rPr>
          <w:lang w:val="en-US"/>
        </w:rPr>
        <w:t>siswa</w:t>
      </w:r>
      <w:proofErr w:type="spellEnd"/>
      <w:r w:rsidRPr="00B47F1E">
        <w:rPr>
          <w:lang w:val="en-US"/>
        </w:rPr>
        <w:t xml:space="preserve">, orang </w:t>
      </w:r>
      <w:proofErr w:type="spellStart"/>
      <w:r w:rsidRPr="00B47F1E">
        <w:rPr>
          <w:lang w:val="en-US"/>
        </w:rPr>
        <w:t>tua</w:t>
      </w:r>
      <w:proofErr w:type="spellEnd"/>
      <w:r w:rsidRPr="00B47F1E">
        <w:rPr>
          <w:lang w:val="en-US"/>
        </w:rPr>
        <w:t xml:space="preserve">, guru dan </w:t>
      </w:r>
      <w:proofErr w:type="spellStart"/>
      <w:r w:rsidRPr="00B47F1E">
        <w:rPr>
          <w:lang w:val="en-US"/>
        </w:rPr>
        <w:t>sekolah</w:t>
      </w:r>
      <w:proofErr w:type="spellEnd"/>
      <w:r>
        <w:rPr>
          <w:lang w:val="en-US"/>
        </w:rPr>
        <w:t>.</w:t>
      </w:r>
    </w:p>
    <w:p w14:paraId="2D243EA2" w14:textId="39E71CDC" w:rsidR="00CF1A23" w:rsidRDefault="00CF1A23" w:rsidP="00CF1A23">
      <w:pPr>
        <w:pStyle w:val="ListParagraph"/>
        <w:numPr>
          <w:ilvl w:val="0"/>
          <w:numId w:val="24"/>
        </w:numPr>
        <w:rPr>
          <w:lang w:val="en-US"/>
        </w:rPr>
      </w:pPr>
      <w:r>
        <w:rPr>
          <w:lang w:val="en-US"/>
        </w:rPr>
        <w:t>Kelola Kelas</w:t>
      </w:r>
    </w:p>
    <w:p w14:paraId="724AF13F" w14:textId="34EA7FD2" w:rsidR="00B47F1E" w:rsidRDefault="00B47F1E" w:rsidP="00B47F1E">
      <w:pPr>
        <w:pStyle w:val="ListParagraph"/>
        <w:ind w:left="1440"/>
        <w:rPr>
          <w:lang w:val="en-US"/>
        </w:rPr>
      </w:pPr>
      <w:proofErr w:type="spellStart"/>
      <w:r w:rsidRPr="00B47F1E">
        <w:rPr>
          <w:lang w:val="en-US"/>
        </w:rPr>
        <w:t>Memudahkan</w:t>
      </w:r>
      <w:proofErr w:type="spellEnd"/>
      <w:r w:rsidRPr="00B47F1E">
        <w:rPr>
          <w:lang w:val="en-US"/>
        </w:rPr>
        <w:t xml:space="preserve"> </w:t>
      </w:r>
      <w:proofErr w:type="spellStart"/>
      <w:r w:rsidRPr="00B47F1E">
        <w:rPr>
          <w:lang w:val="en-US"/>
        </w:rPr>
        <w:t>dalam</w:t>
      </w:r>
      <w:proofErr w:type="spellEnd"/>
      <w:r w:rsidRPr="00B47F1E">
        <w:rPr>
          <w:lang w:val="en-US"/>
        </w:rPr>
        <w:t xml:space="preserve"> </w:t>
      </w:r>
      <w:proofErr w:type="spellStart"/>
      <w:r w:rsidRPr="00B47F1E">
        <w:rPr>
          <w:lang w:val="en-US"/>
        </w:rPr>
        <w:t>pengelolaan</w:t>
      </w:r>
      <w:proofErr w:type="spellEnd"/>
      <w:r w:rsidRPr="00B47F1E">
        <w:rPr>
          <w:lang w:val="en-US"/>
        </w:rPr>
        <w:t xml:space="preserve"> </w:t>
      </w:r>
      <w:proofErr w:type="spellStart"/>
      <w:r w:rsidRPr="00B47F1E">
        <w:rPr>
          <w:lang w:val="en-US"/>
        </w:rPr>
        <w:t>penggunaan</w:t>
      </w:r>
      <w:proofErr w:type="spellEnd"/>
      <w:r w:rsidRPr="00B47F1E">
        <w:rPr>
          <w:lang w:val="en-US"/>
        </w:rPr>
        <w:t xml:space="preserve"> SCOLA yang </w:t>
      </w:r>
      <w:proofErr w:type="spellStart"/>
      <w:r w:rsidRPr="00B47F1E">
        <w:rPr>
          <w:lang w:val="en-US"/>
        </w:rPr>
        <w:t>terdiri</w:t>
      </w:r>
      <w:proofErr w:type="spellEnd"/>
      <w:r w:rsidRPr="00B47F1E">
        <w:rPr>
          <w:lang w:val="en-US"/>
        </w:rPr>
        <w:t xml:space="preserve"> </w:t>
      </w:r>
      <w:proofErr w:type="spellStart"/>
      <w:r w:rsidRPr="00B47F1E">
        <w:rPr>
          <w:lang w:val="en-US"/>
        </w:rPr>
        <w:t>dari</w:t>
      </w:r>
      <w:proofErr w:type="spellEnd"/>
      <w:r w:rsidRPr="00B47F1E">
        <w:rPr>
          <w:lang w:val="en-US"/>
        </w:rPr>
        <w:t xml:space="preserve"> </w:t>
      </w:r>
      <w:proofErr w:type="spellStart"/>
      <w:r w:rsidRPr="00B47F1E">
        <w:rPr>
          <w:lang w:val="en-US"/>
        </w:rPr>
        <w:t>siswa</w:t>
      </w:r>
      <w:proofErr w:type="spellEnd"/>
      <w:r w:rsidRPr="00B47F1E">
        <w:rPr>
          <w:lang w:val="en-US"/>
        </w:rPr>
        <w:t xml:space="preserve">, orang </w:t>
      </w:r>
      <w:proofErr w:type="spellStart"/>
      <w:r w:rsidRPr="00B47F1E">
        <w:rPr>
          <w:lang w:val="en-US"/>
        </w:rPr>
        <w:t>tua</w:t>
      </w:r>
      <w:proofErr w:type="spellEnd"/>
      <w:r w:rsidRPr="00B47F1E">
        <w:rPr>
          <w:lang w:val="en-US"/>
        </w:rPr>
        <w:t xml:space="preserve">, guru dan </w:t>
      </w:r>
      <w:proofErr w:type="spellStart"/>
      <w:r w:rsidRPr="00B47F1E">
        <w:rPr>
          <w:lang w:val="en-US"/>
        </w:rPr>
        <w:t>sekolah</w:t>
      </w:r>
      <w:proofErr w:type="spellEnd"/>
      <w:r>
        <w:rPr>
          <w:lang w:val="en-US"/>
        </w:rPr>
        <w:t>.</w:t>
      </w:r>
    </w:p>
    <w:p w14:paraId="76BE30DD" w14:textId="4A7E579F" w:rsidR="00CF1A23" w:rsidRDefault="00CF1A23" w:rsidP="00CF1A23">
      <w:pPr>
        <w:pStyle w:val="ListParagraph"/>
        <w:numPr>
          <w:ilvl w:val="0"/>
          <w:numId w:val="24"/>
        </w:numPr>
        <w:rPr>
          <w:lang w:val="en-US"/>
        </w:rPr>
      </w:pPr>
      <w:r>
        <w:rPr>
          <w:lang w:val="en-US"/>
        </w:rPr>
        <w:t xml:space="preserve">Kelola </w:t>
      </w:r>
      <w:proofErr w:type="spellStart"/>
      <w:r>
        <w:rPr>
          <w:lang w:val="en-US"/>
        </w:rPr>
        <w:t>Rencana</w:t>
      </w:r>
      <w:proofErr w:type="spellEnd"/>
      <w:r>
        <w:rPr>
          <w:lang w:val="en-US"/>
        </w:rPr>
        <w:t xml:space="preserve"> </w:t>
      </w:r>
      <w:proofErr w:type="spellStart"/>
      <w:r>
        <w:rPr>
          <w:lang w:val="en-US"/>
        </w:rPr>
        <w:t>Pembelajaran</w:t>
      </w:r>
      <w:proofErr w:type="spellEnd"/>
    </w:p>
    <w:p w14:paraId="6BF4570F" w14:textId="56244D9D" w:rsidR="00B47F1E" w:rsidRDefault="00B47F1E" w:rsidP="00B47F1E">
      <w:pPr>
        <w:pStyle w:val="ListParagraph"/>
        <w:ind w:left="1440"/>
        <w:rPr>
          <w:lang w:val="en-US"/>
        </w:rPr>
      </w:pPr>
      <w:r w:rsidRPr="00B47F1E">
        <w:rPr>
          <w:lang w:val="en-US"/>
        </w:rPr>
        <w:t xml:space="preserve">Admin </w:t>
      </w:r>
      <w:proofErr w:type="spellStart"/>
      <w:r w:rsidRPr="00B47F1E">
        <w:rPr>
          <w:lang w:val="en-US"/>
        </w:rPr>
        <w:t>dimudahkan</w:t>
      </w:r>
      <w:proofErr w:type="spellEnd"/>
      <w:r w:rsidRPr="00B47F1E">
        <w:rPr>
          <w:lang w:val="en-US"/>
        </w:rPr>
        <w:t xml:space="preserve"> </w:t>
      </w:r>
      <w:proofErr w:type="spellStart"/>
      <w:r w:rsidRPr="00B47F1E">
        <w:rPr>
          <w:lang w:val="en-US"/>
        </w:rPr>
        <w:t>dalam</w:t>
      </w:r>
      <w:proofErr w:type="spellEnd"/>
      <w:r w:rsidRPr="00B47F1E">
        <w:rPr>
          <w:lang w:val="en-US"/>
        </w:rPr>
        <w:t xml:space="preserve"> </w:t>
      </w:r>
      <w:proofErr w:type="spellStart"/>
      <w:r w:rsidRPr="00B47F1E">
        <w:rPr>
          <w:lang w:val="en-US"/>
        </w:rPr>
        <w:t>pengelolaan</w:t>
      </w:r>
      <w:proofErr w:type="spellEnd"/>
      <w:r w:rsidRPr="00B47F1E">
        <w:rPr>
          <w:lang w:val="en-US"/>
        </w:rPr>
        <w:t xml:space="preserve"> </w:t>
      </w:r>
      <w:proofErr w:type="spellStart"/>
      <w:r w:rsidRPr="00B47F1E">
        <w:rPr>
          <w:lang w:val="en-US"/>
        </w:rPr>
        <w:t>kurikulum</w:t>
      </w:r>
      <w:proofErr w:type="spellEnd"/>
      <w:r w:rsidRPr="00B47F1E">
        <w:rPr>
          <w:lang w:val="en-US"/>
        </w:rPr>
        <w:t xml:space="preserve"> </w:t>
      </w:r>
      <w:proofErr w:type="spellStart"/>
      <w:r w:rsidRPr="00B47F1E">
        <w:rPr>
          <w:lang w:val="en-US"/>
        </w:rPr>
        <w:t>sekolah</w:t>
      </w:r>
      <w:proofErr w:type="spellEnd"/>
      <w:r w:rsidRPr="00B47F1E">
        <w:rPr>
          <w:lang w:val="en-US"/>
        </w:rPr>
        <w:t xml:space="preserve"> </w:t>
      </w:r>
      <w:proofErr w:type="spellStart"/>
      <w:r w:rsidRPr="00B47F1E">
        <w:rPr>
          <w:lang w:val="en-US"/>
        </w:rPr>
        <w:t>dimana</w:t>
      </w:r>
      <w:proofErr w:type="spellEnd"/>
      <w:r w:rsidRPr="00B47F1E">
        <w:rPr>
          <w:lang w:val="en-US"/>
        </w:rPr>
        <w:t xml:space="preserve"> admin </w:t>
      </w:r>
      <w:proofErr w:type="spellStart"/>
      <w:r w:rsidRPr="00B47F1E">
        <w:rPr>
          <w:lang w:val="en-US"/>
        </w:rPr>
        <w:t>dapat</w:t>
      </w:r>
      <w:proofErr w:type="spellEnd"/>
      <w:r w:rsidRPr="00B47F1E">
        <w:rPr>
          <w:lang w:val="en-US"/>
        </w:rPr>
        <w:t xml:space="preserve"> Menyusun </w:t>
      </w:r>
      <w:proofErr w:type="spellStart"/>
      <w:r w:rsidRPr="00B47F1E">
        <w:rPr>
          <w:lang w:val="en-US"/>
        </w:rPr>
        <w:t>kurikulum</w:t>
      </w:r>
      <w:proofErr w:type="spellEnd"/>
      <w:r w:rsidRPr="00B47F1E">
        <w:rPr>
          <w:lang w:val="en-US"/>
        </w:rPr>
        <w:t xml:space="preserve"> </w:t>
      </w:r>
      <w:proofErr w:type="spellStart"/>
      <w:r w:rsidRPr="00B47F1E">
        <w:rPr>
          <w:lang w:val="en-US"/>
        </w:rPr>
        <w:t>sesuai</w:t>
      </w:r>
      <w:proofErr w:type="spellEnd"/>
      <w:r w:rsidRPr="00B47F1E">
        <w:rPr>
          <w:lang w:val="en-US"/>
        </w:rPr>
        <w:t xml:space="preserve"> K13 dan </w:t>
      </w:r>
      <w:proofErr w:type="spellStart"/>
      <w:r w:rsidRPr="00B47F1E">
        <w:rPr>
          <w:lang w:val="en-US"/>
        </w:rPr>
        <w:t>tambahan</w:t>
      </w:r>
      <w:proofErr w:type="spellEnd"/>
      <w:r w:rsidRPr="00B47F1E">
        <w:rPr>
          <w:lang w:val="en-US"/>
        </w:rPr>
        <w:t xml:space="preserve"> </w:t>
      </w:r>
      <w:proofErr w:type="spellStart"/>
      <w:r w:rsidRPr="00B47F1E">
        <w:rPr>
          <w:lang w:val="en-US"/>
        </w:rPr>
        <w:t>dari</w:t>
      </w:r>
      <w:proofErr w:type="spellEnd"/>
      <w:r w:rsidRPr="00B47F1E">
        <w:rPr>
          <w:lang w:val="en-US"/>
        </w:rPr>
        <w:t xml:space="preserve"> </w:t>
      </w:r>
      <w:proofErr w:type="spellStart"/>
      <w:r w:rsidRPr="00B47F1E">
        <w:rPr>
          <w:lang w:val="en-US"/>
        </w:rPr>
        <w:t>sekolah</w:t>
      </w:r>
      <w:proofErr w:type="spellEnd"/>
      <w:r>
        <w:rPr>
          <w:lang w:val="en-US"/>
        </w:rPr>
        <w:t>.</w:t>
      </w:r>
    </w:p>
    <w:p w14:paraId="223F9C4F" w14:textId="72F2F476" w:rsidR="00CF1A23" w:rsidRDefault="00CF1A23" w:rsidP="00CF1A23">
      <w:pPr>
        <w:pStyle w:val="ListParagraph"/>
        <w:numPr>
          <w:ilvl w:val="0"/>
          <w:numId w:val="24"/>
        </w:numPr>
        <w:rPr>
          <w:lang w:val="en-US"/>
        </w:rPr>
      </w:pPr>
      <w:r>
        <w:rPr>
          <w:lang w:val="en-US"/>
        </w:rPr>
        <w:t>Report</w:t>
      </w:r>
    </w:p>
    <w:p w14:paraId="6D99491A" w14:textId="772CD1C0" w:rsidR="00B47F1E" w:rsidRDefault="00B47F1E" w:rsidP="00B47F1E">
      <w:pPr>
        <w:pStyle w:val="ListParagraph"/>
        <w:ind w:left="1440"/>
        <w:rPr>
          <w:lang w:val="en-US"/>
        </w:rPr>
      </w:pPr>
      <w:r w:rsidRPr="00B47F1E">
        <w:rPr>
          <w:lang w:val="en-US"/>
        </w:rPr>
        <w:t xml:space="preserve">Admin </w:t>
      </w:r>
      <w:proofErr w:type="spellStart"/>
      <w:r w:rsidRPr="00B47F1E">
        <w:rPr>
          <w:lang w:val="en-US"/>
        </w:rPr>
        <w:t>dapat</w:t>
      </w:r>
      <w:proofErr w:type="spellEnd"/>
      <w:r w:rsidRPr="00B47F1E">
        <w:rPr>
          <w:lang w:val="en-US"/>
        </w:rPr>
        <w:t xml:space="preserve"> </w:t>
      </w:r>
      <w:proofErr w:type="spellStart"/>
      <w:r w:rsidRPr="00B47F1E">
        <w:rPr>
          <w:lang w:val="en-US"/>
        </w:rPr>
        <w:t>dengan</w:t>
      </w:r>
      <w:proofErr w:type="spellEnd"/>
      <w:r w:rsidRPr="00B47F1E">
        <w:rPr>
          <w:lang w:val="en-US"/>
        </w:rPr>
        <w:t xml:space="preserve"> </w:t>
      </w:r>
      <w:proofErr w:type="spellStart"/>
      <w:r w:rsidRPr="00B47F1E">
        <w:rPr>
          <w:lang w:val="en-US"/>
        </w:rPr>
        <w:t>mudah</w:t>
      </w:r>
      <w:proofErr w:type="spellEnd"/>
      <w:r w:rsidRPr="00B47F1E">
        <w:rPr>
          <w:lang w:val="en-US"/>
        </w:rPr>
        <w:t xml:space="preserve"> </w:t>
      </w:r>
      <w:proofErr w:type="spellStart"/>
      <w:r w:rsidRPr="00B47F1E">
        <w:rPr>
          <w:lang w:val="en-US"/>
        </w:rPr>
        <w:t>mendapatkan</w:t>
      </w:r>
      <w:proofErr w:type="spellEnd"/>
      <w:r w:rsidRPr="00B47F1E">
        <w:rPr>
          <w:lang w:val="en-US"/>
        </w:rPr>
        <w:t xml:space="preserve"> report </w:t>
      </w:r>
      <w:proofErr w:type="spellStart"/>
      <w:r w:rsidRPr="00B47F1E">
        <w:rPr>
          <w:lang w:val="en-US"/>
        </w:rPr>
        <w:t>secara</w:t>
      </w:r>
      <w:proofErr w:type="spellEnd"/>
      <w:r w:rsidRPr="00B47F1E">
        <w:rPr>
          <w:lang w:val="en-US"/>
        </w:rPr>
        <w:t xml:space="preserve"> real-time</w:t>
      </w:r>
      <w:r>
        <w:rPr>
          <w:lang w:val="en-US"/>
        </w:rPr>
        <w:t>.</w:t>
      </w:r>
    </w:p>
    <w:p w14:paraId="0D77B428" w14:textId="4DBF5FF1" w:rsidR="00B47F1E" w:rsidRDefault="00B47F1E" w:rsidP="00B47F1E">
      <w:pPr>
        <w:rPr>
          <w:lang w:val="en-US"/>
        </w:rPr>
      </w:pPr>
    </w:p>
    <w:p w14:paraId="7600325A" w14:textId="770BE821" w:rsidR="00B47F1E" w:rsidRDefault="00B47F1E" w:rsidP="00B47F1E">
      <w:pPr>
        <w:rPr>
          <w:lang w:val="en-US"/>
        </w:rPr>
      </w:pPr>
      <w:r w:rsidRPr="00B47F1E">
        <w:rPr>
          <w:lang w:val="en-US"/>
        </w:rPr>
        <w:t xml:space="preserve">Agenda </w:t>
      </w:r>
      <w:proofErr w:type="spellStart"/>
      <w:r w:rsidRPr="00B47F1E">
        <w:rPr>
          <w:lang w:val="en-US"/>
        </w:rPr>
        <w:t>agenda</w:t>
      </w:r>
      <w:proofErr w:type="spellEnd"/>
      <w:r w:rsidRPr="00B47F1E">
        <w:rPr>
          <w:lang w:val="en-US"/>
        </w:rPr>
        <w:t xml:space="preserve"> </w:t>
      </w:r>
      <w:proofErr w:type="spellStart"/>
      <w:r w:rsidRPr="00B47F1E">
        <w:rPr>
          <w:lang w:val="en-US"/>
        </w:rPr>
        <w:t>sekolah</w:t>
      </w:r>
      <w:proofErr w:type="spellEnd"/>
      <w:r w:rsidRPr="00B47F1E">
        <w:rPr>
          <w:lang w:val="en-US"/>
        </w:rPr>
        <w:t xml:space="preserve"> </w:t>
      </w:r>
      <w:proofErr w:type="spellStart"/>
      <w:r w:rsidRPr="00B47F1E">
        <w:rPr>
          <w:lang w:val="en-US"/>
        </w:rPr>
        <w:t>untuk</w:t>
      </w:r>
      <w:proofErr w:type="spellEnd"/>
      <w:r w:rsidRPr="00B47F1E">
        <w:rPr>
          <w:lang w:val="en-US"/>
        </w:rPr>
        <w:t xml:space="preserve"> </w:t>
      </w:r>
      <w:proofErr w:type="spellStart"/>
      <w:r w:rsidRPr="00B47F1E">
        <w:rPr>
          <w:lang w:val="en-US"/>
        </w:rPr>
        <w:t>semua</w:t>
      </w:r>
      <w:proofErr w:type="spellEnd"/>
      <w:r w:rsidRPr="00B47F1E">
        <w:rPr>
          <w:lang w:val="en-US"/>
        </w:rPr>
        <w:t xml:space="preserve"> user, </w:t>
      </w:r>
      <w:proofErr w:type="spellStart"/>
      <w:r w:rsidRPr="00B47F1E">
        <w:rPr>
          <w:lang w:val="en-US"/>
        </w:rPr>
        <w:t>sekolah</w:t>
      </w:r>
      <w:proofErr w:type="spellEnd"/>
      <w:r w:rsidRPr="00B47F1E">
        <w:rPr>
          <w:lang w:val="en-US"/>
        </w:rPr>
        <w:t xml:space="preserve"> </w:t>
      </w:r>
      <w:proofErr w:type="spellStart"/>
      <w:r w:rsidRPr="00B47F1E">
        <w:rPr>
          <w:lang w:val="en-US"/>
        </w:rPr>
        <w:t>dapat</w:t>
      </w:r>
      <w:proofErr w:type="spellEnd"/>
      <w:r w:rsidRPr="00B47F1E">
        <w:rPr>
          <w:lang w:val="en-US"/>
        </w:rPr>
        <w:t xml:space="preserve"> </w:t>
      </w:r>
      <w:proofErr w:type="spellStart"/>
      <w:r w:rsidRPr="00B47F1E">
        <w:rPr>
          <w:lang w:val="en-US"/>
        </w:rPr>
        <w:t>melakukan</w:t>
      </w:r>
      <w:proofErr w:type="spellEnd"/>
      <w:r w:rsidRPr="00B47F1E">
        <w:rPr>
          <w:lang w:val="en-US"/>
        </w:rPr>
        <w:t xml:space="preserve"> </w:t>
      </w:r>
      <w:proofErr w:type="spellStart"/>
      <w:r w:rsidRPr="00B47F1E">
        <w:rPr>
          <w:lang w:val="en-US"/>
        </w:rPr>
        <w:t>pengelolaan</w:t>
      </w:r>
      <w:proofErr w:type="spellEnd"/>
      <w:r w:rsidRPr="00B47F1E">
        <w:rPr>
          <w:lang w:val="en-US"/>
        </w:rPr>
        <w:t xml:space="preserve"> </w:t>
      </w:r>
      <w:proofErr w:type="spellStart"/>
      <w:r w:rsidRPr="00B47F1E">
        <w:rPr>
          <w:lang w:val="en-US"/>
        </w:rPr>
        <w:t>informasi</w:t>
      </w:r>
      <w:proofErr w:type="spellEnd"/>
      <w:r w:rsidRPr="00B47F1E">
        <w:rPr>
          <w:lang w:val="en-US"/>
        </w:rPr>
        <w:t xml:space="preserve"> agenda dan </w:t>
      </w:r>
      <w:proofErr w:type="spellStart"/>
      <w:r w:rsidRPr="00B47F1E">
        <w:rPr>
          <w:lang w:val="en-US"/>
        </w:rPr>
        <w:t>aktifitas</w:t>
      </w:r>
      <w:proofErr w:type="spellEnd"/>
      <w:r w:rsidRPr="00B47F1E">
        <w:rPr>
          <w:lang w:val="en-US"/>
        </w:rPr>
        <w:t xml:space="preserve"> </w:t>
      </w:r>
      <w:proofErr w:type="spellStart"/>
      <w:r w:rsidRPr="00B47F1E">
        <w:rPr>
          <w:lang w:val="en-US"/>
        </w:rPr>
        <w:t>sekolah</w:t>
      </w:r>
      <w:proofErr w:type="spellEnd"/>
      <w:r w:rsidRPr="00B47F1E">
        <w:rPr>
          <w:lang w:val="en-US"/>
        </w:rPr>
        <w:t xml:space="preserve"> </w:t>
      </w:r>
      <w:proofErr w:type="spellStart"/>
      <w:r w:rsidRPr="00B47F1E">
        <w:rPr>
          <w:lang w:val="en-US"/>
        </w:rPr>
        <w:t>lebih</w:t>
      </w:r>
      <w:proofErr w:type="spellEnd"/>
      <w:r w:rsidRPr="00B47F1E">
        <w:rPr>
          <w:lang w:val="en-US"/>
        </w:rPr>
        <w:t xml:space="preserve"> </w:t>
      </w:r>
      <w:proofErr w:type="spellStart"/>
      <w:r w:rsidRPr="00B47F1E">
        <w:rPr>
          <w:lang w:val="en-US"/>
        </w:rPr>
        <w:t>mudah</w:t>
      </w:r>
      <w:proofErr w:type="spellEnd"/>
      <w:r w:rsidRPr="00B47F1E">
        <w:rPr>
          <w:lang w:val="en-US"/>
        </w:rPr>
        <w:t xml:space="preserve"> </w:t>
      </w:r>
      <w:proofErr w:type="spellStart"/>
      <w:r w:rsidRPr="00B47F1E">
        <w:rPr>
          <w:lang w:val="en-US"/>
        </w:rPr>
        <w:t>ke</w:t>
      </w:r>
      <w:proofErr w:type="spellEnd"/>
      <w:r w:rsidRPr="00B47F1E">
        <w:rPr>
          <w:lang w:val="en-US"/>
        </w:rPr>
        <w:t xml:space="preserve"> </w:t>
      </w:r>
      <w:proofErr w:type="spellStart"/>
      <w:r w:rsidRPr="00B47F1E">
        <w:rPr>
          <w:lang w:val="en-US"/>
        </w:rPr>
        <w:t>semua</w:t>
      </w:r>
      <w:proofErr w:type="spellEnd"/>
      <w:r w:rsidRPr="00B47F1E">
        <w:rPr>
          <w:lang w:val="en-US"/>
        </w:rPr>
        <w:t xml:space="preserve"> user. Fitur-</w:t>
      </w:r>
      <w:proofErr w:type="spellStart"/>
      <w:r w:rsidRPr="00B47F1E">
        <w:rPr>
          <w:lang w:val="en-US"/>
        </w:rPr>
        <w:t>fitur</w:t>
      </w:r>
      <w:proofErr w:type="spellEnd"/>
      <w:r w:rsidRPr="00B47F1E">
        <w:rPr>
          <w:lang w:val="en-US"/>
        </w:rPr>
        <w:t xml:space="preserve"> agenda dan </w:t>
      </w:r>
      <w:proofErr w:type="spellStart"/>
      <w:r w:rsidRPr="00B47F1E">
        <w:rPr>
          <w:lang w:val="en-US"/>
        </w:rPr>
        <w:t>aktifitas</w:t>
      </w:r>
      <w:proofErr w:type="spellEnd"/>
      <w:r w:rsidRPr="00B47F1E">
        <w:rPr>
          <w:lang w:val="en-US"/>
        </w:rPr>
        <w:t xml:space="preserve"> SCOLA </w:t>
      </w:r>
      <w:proofErr w:type="spellStart"/>
      <w:r w:rsidRPr="00B47F1E">
        <w:rPr>
          <w:lang w:val="en-US"/>
        </w:rPr>
        <w:t>terdiri</w:t>
      </w:r>
      <w:proofErr w:type="spellEnd"/>
      <w:r w:rsidRPr="00B47F1E">
        <w:rPr>
          <w:lang w:val="en-US"/>
        </w:rPr>
        <w:t xml:space="preserve"> </w:t>
      </w:r>
      <w:proofErr w:type="spellStart"/>
      <w:r w:rsidRPr="00B47F1E">
        <w:rPr>
          <w:lang w:val="en-US"/>
        </w:rPr>
        <w:t>dari</w:t>
      </w:r>
      <w:proofErr w:type="spellEnd"/>
      <w:r w:rsidRPr="00B47F1E">
        <w:rPr>
          <w:lang w:val="en-US"/>
        </w:rPr>
        <w:t>:</w:t>
      </w:r>
    </w:p>
    <w:p w14:paraId="1ED5346D" w14:textId="44114B9F" w:rsidR="00B47F1E" w:rsidRDefault="00B47F1E" w:rsidP="00B47F1E">
      <w:pPr>
        <w:pStyle w:val="ListParagraph"/>
        <w:numPr>
          <w:ilvl w:val="0"/>
          <w:numId w:val="24"/>
        </w:numPr>
        <w:rPr>
          <w:lang w:val="en-US"/>
        </w:rPr>
      </w:pPr>
      <w:proofErr w:type="spellStart"/>
      <w:r>
        <w:rPr>
          <w:lang w:val="en-US"/>
        </w:rPr>
        <w:t>Pengumuman</w:t>
      </w:r>
      <w:proofErr w:type="spellEnd"/>
    </w:p>
    <w:p w14:paraId="668EF49E" w14:textId="010E4618" w:rsidR="00B47F1E" w:rsidRDefault="00B47F1E" w:rsidP="00B47F1E">
      <w:pPr>
        <w:pStyle w:val="ListParagraph"/>
        <w:ind w:left="1440"/>
        <w:rPr>
          <w:lang w:val="en-US"/>
        </w:rPr>
      </w:pPr>
      <w:proofErr w:type="spellStart"/>
      <w:r w:rsidRPr="00B47F1E">
        <w:rPr>
          <w:lang w:val="en-US"/>
        </w:rPr>
        <w:t>Sekolah</w:t>
      </w:r>
      <w:proofErr w:type="spellEnd"/>
      <w:r w:rsidRPr="00B47F1E">
        <w:rPr>
          <w:lang w:val="en-US"/>
        </w:rPr>
        <w:t xml:space="preserve"> </w:t>
      </w:r>
      <w:proofErr w:type="spellStart"/>
      <w:r w:rsidRPr="00B47F1E">
        <w:rPr>
          <w:lang w:val="en-US"/>
        </w:rPr>
        <w:t>dengan</w:t>
      </w:r>
      <w:proofErr w:type="spellEnd"/>
      <w:r w:rsidRPr="00B47F1E">
        <w:rPr>
          <w:lang w:val="en-US"/>
        </w:rPr>
        <w:t xml:space="preserve"> </w:t>
      </w:r>
      <w:proofErr w:type="spellStart"/>
      <w:r w:rsidRPr="00B47F1E">
        <w:rPr>
          <w:lang w:val="en-US"/>
        </w:rPr>
        <w:t>mudah</w:t>
      </w:r>
      <w:proofErr w:type="spellEnd"/>
      <w:r w:rsidRPr="00B47F1E">
        <w:rPr>
          <w:lang w:val="en-US"/>
        </w:rPr>
        <w:t xml:space="preserve"> </w:t>
      </w:r>
      <w:proofErr w:type="spellStart"/>
      <w:r w:rsidRPr="00B47F1E">
        <w:rPr>
          <w:lang w:val="en-US"/>
        </w:rPr>
        <w:t>dapat</w:t>
      </w:r>
      <w:proofErr w:type="spellEnd"/>
      <w:r w:rsidRPr="00B47F1E">
        <w:rPr>
          <w:lang w:val="en-US"/>
        </w:rPr>
        <w:t xml:space="preserve"> </w:t>
      </w:r>
      <w:proofErr w:type="spellStart"/>
      <w:r w:rsidRPr="00B47F1E">
        <w:rPr>
          <w:lang w:val="en-US"/>
        </w:rPr>
        <w:t>memberikan</w:t>
      </w:r>
      <w:proofErr w:type="spellEnd"/>
      <w:r w:rsidRPr="00B47F1E">
        <w:rPr>
          <w:lang w:val="en-US"/>
        </w:rPr>
        <w:t xml:space="preserve"> </w:t>
      </w:r>
      <w:proofErr w:type="spellStart"/>
      <w:r w:rsidRPr="00B47F1E">
        <w:rPr>
          <w:lang w:val="en-US"/>
        </w:rPr>
        <w:t>informasi</w:t>
      </w:r>
      <w:proofErr w:type="spellEnd"/>
      <w:r w:rsidRPr="00B47F1E">
        <w:rPr>
          <w:lang w:val="en-US"/>
        </w:rPr>
        <w:t xml:space="preserve"> </w:t>
      </w:r>
      <w:proofErr w:type="spellStart"/>
      <w:r w:rsidRPr="00B47F1E">
        <w:rPr>
          <w:lang w:val="en-US"/>
        </w:rPr>
        <w:t>terkait</w:t>
      </w:r>
      <w:proofErr w:type="spellEnd"/>
      <w:r w:rsidRPr="00B47F1E">
        <w:rPr>
          <w:lang w:val="en-US"/>
        </w:rPr>
        <w:t xml:space="preserve"> agenda dan </w:t>
      </w:r>
      <w:proofErr w:type="spellStart"/>
      <w:r w:rsidRPr="00B47F1E">
        <w:rPr>
          <w:lang w:val="en-US"/>
        </w:rPr>
        <w:t>aktifitas</w:t>
      </w:r>
      <w:proofErr w:type="spellEnd"/>
      <w:r w:rsidRPr="00B47F1E">
        <w:rPr>
          <w:lang w:val="en-US"/>
        </w:rPr>
        <w:t xml:space="preserve"> </w:t>
      </w:r>
      <w:proofErr w:type="spellStart"/>
      <w:r w:rsidRPr="00B47F1E">
        <w:rPr>
          <w:lang w:val="en-US"/>
        </w:rPr>
        <w:t>sekolah</w:t>
      </w:r>
      <w:proofErr w:type="spellEnd"/>
      <w:r w:rsidRPr="00B47F1E">
        <w:rPr>
          <w:lang w:val="en-US"/>
        </w:rPr>
        <w:t xml:space="preserve"> </w:t>
      </w:r>
      <w:proofErr w:type="spellStart"/>
      <w:r w:rsidRPr="00B47F1E">
        <w:rPr>
          <w:lang w:val="en-US"/>
        </w:rPr>
        <w:t>ke</w:t>
      </w:r>
      <w:proofErr w:type="spellEnd"/>
      <w:r w:rsidRPr="00B47F1E">
        <w:rPr>
          <w:lang w:val="en-US"/>
        </w:rPr>
        <w:t xml:space="preserve"> </w:t>
      </w:r>
      <w:proofErr w:type="spellStart"/>
      <w:r w:rsidRPr="00B47F1E">
        <w:rPr>
          <w:lang w:val="en-US"/>
        </w:rPr>
        <w:t>semua</w:t>
      </w:r>
      <w:proofErr w:type="spellEnd"/>
      <w:r w:rsidRPr="00B47F1E">
        <w:rPr>
          <w:lang w:val="en-US"/>
        </w:rPr>
        <w:t xml:space="preserve"> user.</w:t>
      </w:r>
    </w:p>
    <w:p w14:paraId="7CAE5344" w14:textId="3009C814" w:rsidR="00B47F1E" w:rsidRDefault="00B47F1E" w:rsidP="00B47F1E">
      <w:pPr>
        <w:pStyle w:val="ListParagraph"/>
        <w:numPr>
          <w:ilvl w:val="0"/>
          <w:numId w:val="24"/>
        </w:numPr>
        <w:rPr>
          <w:lang w:val="en-US"/>
        </w:rPr>
      </w:pPr>
      <w:proofErr w:type="spellStart"/>
      <w:r>
        <w:rPr>
          <w:lang w:val="en-US"/>
        </w:rPr>
        <w:t>Penjadwalan</w:t>
      </w:r>
      <w:proofErr w:type="spellEnd"/>
    </w:p>
    <w:p w14:paraId="024D6922" w14:textId="5F207D10" w:rsidR="00B47F1E" w:rsidRDefault="00B47F1E" w:rsidP="00B47F1E">
      <w:pPr>
        <w:pStyle w:val="ListParagraph"/>
        <w:ind w:left="1440"/>
        <w:rPr>
          <w:lang w:val="en-US"/>
        </w:rPr>
      </w:pPr>
      <w:proofErr w:type="spellStart"/>
      <w:r w:rsidRPr="00B47F1E">
        <w:rPr>
          <w:lang w:val="en-US"/>
        </w:rPr>
        <w:t>Sekolah</w:t>
      </w:r>
      <w:proofErr w:type="spellEnd"/>
      <w:r w:rsidRPr="00B47F1E">
        <w:rPr>
          <w:lang w:val="en-US"/>
        </w:rPr>
        <w:t xml:space="preserve"> </w:t>
      </w:r>
      <w:proofErr w:type="spellStart"/>
      <w:r w:rsidRPr="00B47F1E">
        <w:rPr>
          <w:lang w:val="en-US"/>
        </w:rPr>
        <w:t>dapat</w:t>
      </w:r>
      <w:proofErr w:type="spellEnd"/>
      <w:r w:rsidRPr="00B47F1E">
        <w:rPr>
          <w:lang w:val="en-US"/>
        </w:rPr>
        <w:t xml:space="preserve"> </w:t>
      </w:r>
      <w:proofErr w:type="spellStart"/>
      <w:r w:rsidRPr="00B47F1E">
        <w:rPr>
          <w:lang w:val="en-US"/>
        </w:rPr>
        <w:t>melakukan</w:t>
      </w:r>
      <w:proofErr w:type="spellEnd"/>
      <w:r w:rsidRPr="00B47F1E">
        <w:rPr>
          <w:lang w:val="en-US"/>
        </w:rPr>
        <w:t xml:space="preserve"> </w:t>
      </w:r>
      <w:proofErr w:type="spellStart"/>
      <w:r w:rsidRPr="00B47F1E">
        <w:rPr>
          <w:lang w:val="en-US"/>
        </w:rPr>
        <w:t>pengelolaan</w:t>
      </w:r>
      <w:proofErr w:type="spellEnd"/>
      <w:r w:rsidRPr="00B47F1E">
        <w:rPr>
          <w:lang w:val="en-US"/>
        </w:rPr>
        <w:t xml:space="preserve"> </w:t>
      </w:r>
      <w:proofErr w:type="spellStart"/>
      <w:r w:rsidRPr="00B47F1E">
        <w:rPr>
          <w:lang w:val="en-US"/>
        </w:rPr>
        <w:t>jadwal</w:t>
      </w:r>
      <w:proofErr w:type="spellEnd"/>
      <w:r w:rsidRPr="00B47F1E">
        <w:rPr>
          <w:lang w:val="en-US"/>
        </w:rPr>
        <w:t xml:space="preserve"> </w:t>
      </w:r>
      <w:proofErr w:type="spellStart"/>
      <w:r w:rsidRPr="00B47F1E">
        <w:rPr>
          <w:lang w:val="en-US"/>
        </w:rPr>
        <w:t>penjadwalan</w:t>
      </w:r>
      <w:proofErr w:type="spellEnd"/>
      <w:r w:rsidRPr="00B47F1E">
        <w:rPr>
          <w:lang w:val="en-US"/>
        </w:rPr>
        <w:t xml:space="preserve"> </w:t>
      </w:r>
      <w:proofErr w:type="spellStart"/>
      <w:r w:rsidRPr="00B47F1E">
        <w:rPr>
          <w:lang w:val="en-US"/>
        </w:rPr>
        <w:t>dari</w:t>
      </w:r>
      <w:proofErr w:type="spellEnd"/>
      <w:r w:rsidRPr="00B47F1E">
        <w:rPr>
          <w:lang w:val="en-US"/>
        </w:rPr>
        <w:t xml:space="preserve"> </w:t>
      </w:r>
      <w:proofErr w:type="spellStart"/>
      <w:r w:rsidRPr="00B47F1E">
        <w:rPr>
          <w:lang w:val="en-US"/>
        </w:rPr>
        <w:t>sekolah</w:t>
      </w:r>
      <w:proofErr w:type="spellEnd"/>
      <w:r w:rsidRPr="00B47F1E">
        <w:rPr>
          <w:lang w:val="en-US"/>
        </w:rPr>
        <w:t xml:space="preserve"> </w:t>
      </w:r>
      <w:proofErr w:type="spellStart"/>
      <w:r w:rsidRPr="00B47F1E">
        <w:rPr>
          <w:lang w:val="en-US"/>
        </w:rPr>
        <w:t>ke</w:t>
      </w:r>
      <w:proofErr w:type="spellEnd"/>
      <w:r w:rsidRPr="00B47F1E">
        <w:rPr>
          <w:lang w:val="en-US"/>
        </w:rPr>
        <w:t xml:space="preserve"> guru dan </w:t>
      </w:r>
      <w:proofErr w:type="spellStart"/>
      <w:r w:rsidRPr="00B47F1E">
        <w:rPr>
          <w:lang w:val="en-US"/>
        </w:rPr>
        <w:t>siswa</w:t>
      </w:r>
      <w:proofErr w:type="spellEnd"/>
      <w:r w:rsidRPr="00B47F1E">
        <w:rPr>
          <w:lang w:val="en-US"/>
        </w:rPr>
        <w:t>.</w:t>
      </w:r>
    </w:p>
    <w:p w14:paraId="6E4B72C1" w14:textId="43E3A986" w:rsidR="00B47F1E" w:rsidRDefault="00B47F1E" w:rsidP="00B47F1E">
      <w:pPr>
        <w:pStyle w:val="ListParagraph"/>
        <w:numPr>
          <w:ilvl w:val="0"/>
          <w:numId w:val="24"/>
        </w:numPr>
        <w:rPr>
          <w:lang w:val="en-US"/>
        </w:rPr>
      </w:pPr>
      <w:proofErr w:type="spellStart"/>
      <w:r>
        <w:rPr>
          <w:lang w:val="en-US"/>
        </w:rPr>
        <w:t>Transaksi</w:t>
      </w:r>
      <w:proofErr w:type="spellEnd"/>
      <w:r>
        <w:rPr>
          <w:lang w:val="en-US"/>
        </w:rPr>
        <w:t xml:space="preserve"> </w:t>
      </w:r>
      <w:proofErr w:type="spellStart"/>
      <w:r>
        <w:rPr>
          <w:lang w:val="en-US"/>
        </w:rPr>
        <w:t>Keuangan</w:t>
      </w:r>
      <w:proofErr w:type="spellEnd"/>
    </w:p>
    <w:p w14:paraId="0FEB5073" w14:textId="177079E7" w:rsidR="00B47F1E" w:rsidRDefault="00B47F1E" w:rsidP="00B47F1E">
      <w:pPr>
        <w:pStyle w:val="ListParagraph"/>
        <w:ind w:left="1440"/>
        <w:rPr>
          <w:lang w:val="en-US"/>
        </w:rPr>
      </w:pPr>
      <w:proofErr w:type="spellStart"/>
      <w:r w:rsidRPr="00B47F1E">
        <w:rPr>
          <w:lang w:val="en-US"/>
        </w:rPr>
        <w:t>Fasilitas</w:t>
      </w:r>
      <w:proofErr w:type="spellEnd"/>
      <w:r w:rsidRPr="00B47F1E">
        <w:rPr>
          <w:lang w:val="en-US"/>
        </w:rPr>
        <w:t xml:space="preserve"> </w:t>
      </w:r>
      <w:proofErr w:type="spellStart"/>
      <w:r w:rsidRPr="00B47F1E">
        <w:rPr>
          <w:lang w:val="en-US"/>
        </w:rPr>
        <w:t>untuk</w:t>
      </w:r>
      <w:proofErr w:type="spellEnd"/>
      <w:r w:rsidRPr="00B47F1E">
        <w:rPr>
          <w:lang w:val="en-US"/>
        </w:rPr>
        <w:t xml:space="preserve"> </w:t>
      </w:r>
      <w:proofErr w:type="spellStart"/>
      <w:r w:rsidRPr="00B47F1E">
        <w:rPr>
          <w:lang w:val="en-US"/>
        </w:rPr>
        <w:t>absen</w:t>
      </w:r>
      <w:proofErr w:type="spellEnd"/>
      <w:r w:rsidRPr="00B47F1E">
        <w:rPr>
          <w:lang w:val="en-US"/>
        </w:rPr>
        <w:t xml:space="preserve"> online </w:t>
      </w:r>
      <w:proofErr w:type="spellStart"/>
      <w:r w:rsidRPr="00B47F1E">
        <w:rPr>
          <w:lang w:val="en-US"/>
        </w:rPr>
        <w:t>digunakan</w:t>
      </w:r>
      <w:proofErr w:type="spellEnd"/>
      <w:r w:rsidRPr="00B47F1E">
        <w:rPr>
          <w:lang w:val="en-US"/>
        </w:rPr>
        <w:t xml:space="preserve"> oleh </w:t>
      </w:r>
      <w:proofErr w:type="spellStart"/>
      <w:r w:rsidRPr="00B47F1E">
        <w:rPr>
          <w:lang w:val="en-US"/>
        </w:rPr>
        <w:t>sekolah</w:t>
      </w:r>
      <w:proofErr w:type="spellEnd"/>
      <w:r w:rsidRPr="00B47F1E">
        <w:rPr>
          <w:lang w:val="en-US"/>
        </w:rPr>
        <w:t xml:space="preserve"> </w:t>
      </w:r>
      <w:proofErr w:type="spellStart"/>
      <w:r w:rsidRPr="00B47F1E">
        <w:rPr>
          <w:lang w:val="en-US"/>
        </w:rPr>
        <w:t>untuk</w:t>
      </w:r>
      <w:proofErr w:type="spellEnd"/>
      <w:r w:rsidRPr="00B47F1E">
        <w:rPr>
          <w:lang w:val="en-US"/>
        </w:rPr>
        <w:t xml:space="preserve"> </w:t>
      </w:r>
      <w:proofErr w:type="spellStart"/>
      <w:r w:rsidRPr="00B47F1E">
        <w:rPr>
          <w:lang w:val="en-US"/>
        </w:rPr>
        <w:t>penerapkan</w:t>
      </w:r>
      <w:proofErr w:type="spellEnd"/>
      <w:r w:rsidRPr="00B47F1E">
        <w:rPr>
          <w:lang w:val="en-US"/>
        </w:rPr>
        <w:t xml:space="preserve"> </w:t>
      </w:r>
      <w:proofErr w:type="spellStart"/>
      <w:r w:rsidRPr="00B47F1E">
        <w:rPr>
          <w:lang w:val="en-US"/>
        </w:rPr>
        <w:t>kedisplinan</w:t>
      </w:r>
      <w:proofErr w:type="spellEnd"/>
      <w:r w:rsidRPr="00B47F1E">
        <w:rPr>
          <w:lang w:val="en-US"/>
        </w:rPr>
        <w:t xml:space="preserve"> </w:t>
      </w:r>
      <w:proofErr w:type="spellStart"/>
      <w:r w:rsidRPr="00B47F1E">
        <w:rPr>
          <w:lang w:val="en-US"/>
        </w:rPr>
        <w:t>ke</w:t>
      </w:r>
      <w:proofErr w:type="spellEnd"/>
      <w:r w:rsidRPr="00B47F1E">
        <w:rPr>
          <w:lang w:val="en-US"/>
        </w:rPr>
        <w:t xml:space="preserve"> </w:t>
      </w:r>
      <w:proofErr w:type="spellStart"/>
      <w:r w:rsidRPr="00B47F1E">
        <w:rPr>
          <w:lang w:val="en-US"/>
        </w:rPr>
        <w:t>siswa</w:t>
      </w:r>
      <w:proofErr w:type="spellEnd"/>
      <w:r>
        <w:rPr>
          <w:lang w:val="en-US"/>
        </w:rPr>
        <w:t>.</w:t>
      </w:r>
    </w:p>
    <w:p w14:paraId="51016078" w14:textId="7CD32DDB" w:rsidR="00B47F1E" w:rsidRDefault="00B47F1E" w:rsidP="00B47F1E">
      <w:pPr>
        <w:rPr>
          <w:lang w:val="en-US"/>
        </w:rPr>
      </w:pPr>
    </w:p>
    <w:p w14:paraId="25E8B95C" w14:textId="00D76FF3" w:rsidR="00B47F1E" w:rsidRDefault="00B47F1E" w:rsidP="00B47F1E">
      <w:pPr>
        <w:rPr>
          <w:lang w:val="en-US"/>
        </w:rPr>
      </w:pPr>
      <w:r w:rsidRPr="00B47F1E">
        <w:rPr>
          <w:lang w:val="en-US"/>
        </w:rPr>
        <w:t xml:space="preserve">Report </w:t>
      </w:r>
      <w:proofErr w:type="spellStart"/>
      <w:r w:rsidRPr="00B47F1E">
        <w:rPr>
          <w:lang w:val="en-US"/>
        </w:rPr>
        <w:t>oran</w:t>
      </w:r>
      <w:proofErr w:type="spellEnd"/>
      <w:r w:rsidRPr="00B47F1E">
        <w:rPr>
          <w:lang w:val="en-US"/>
        </w:rPr>
        <w:t xml:space="preserve"> </w:t>
      </w:r>
      <w:proofErr w:type="spellStart"/>
      <w:r w:rsidRPr="00B47F1E">
        <w:rPr>
          <w:lang w:val="en-US"/>
        </w:rPr>
        <w:t>tua</w:t>
      </w:r>
      <w:proofErr w:type="spellEnd"/>
      <w:r w:rsidRPr="00B47F1E">
        <w:rPr>
          <w:lang w:val="en-US"/>
        </w:rPr>
        <w:t xml:space="preserve">, </w:t>
      </w:r>
      <w:proofErr w:type="spellStart"/>
      <w:r w:rsidRPr="00B47F1E">
        <w:rPr>
          <w:lang w:val="en-US"/>
        </w:rPr>
        <w:t>kemudahan</w:t>
      </w:r>
      <w:proofErr w:type="spellEnd"/>
      <w:r w:rsidRPr="00B47F1E">
        <w:rPr>
          <w:lang w:val="en-US"/>
        </w:rPr>
        <w:t xml:space="preserve"> </w:t>
      </w:r>
      <w:proofErr w:type="spellStart"/>
      <w:r w:rsidRPr="00B47F1E">
        <w:rPr>
          <w:lang w:val="en-US"/>
        </w:rPr>
        <w:t>melihat</w:t>
      </w:r>
      <w:proofErr w:type="spellEnd"/>
      <w:r w:rsidRPr="00B47F1E">
        <w:rPr>
          <w:lang w:val="en-US"/>
        </w:rPr>
        <w:t xml:space="preserve"> </w:t>
      </w:r>
      <w:proofErr w:type="spellStart"/>
      <w:r w:rsidRPr="00B47F1E">
        <w:rPr>
          <w:lang w:val="en-US"/>
        </w:rPr>
        <w:t>hasil</w:t>
      </w:r>
      <w:proofErr w:type="spellEnd"/>
      <w:r w:rsidRPr="00B47F1E">
        <w:rPr>
          <w:lang w:val="en-US"/>
        </w:rPr>
        <w:t xml:space="preserve"> </w:t>
      </w:r>
      <w:proofErr w:type="spellStart"/>
      <w:r w:rsidRPr="00B47F1E">
        <w:rPr>
          <w:lang w:val="en-US"/>
        </w:rPr>
        <w:t>belajar</w:t>
      </w:r>
      <w:proofErr w:type="spellEnd"/>
      <w:r w:rsidRPr="00B47F1E">
        <w:rPr>
          <w:lang w:val="en-US"/>
        </w:rPr>
        <w:t xml:space="preserve"> </w:t>
      </w:r>
      <w:proofErr w:type="spellStart"/>
      <w:r w:rsidRPr="00B47F1E">
        <w:rPr>
          <w:lang w:val="en-US"/>
        </w:rPr>
        <w:t>anak</w:t>
      </w:r>
      <w:proofErr w:type="spellEnd"/>
      <w:r w:rsidRPr="00B47F1E">
        <w:rPr>
          <w:lang w:val="en-US"/>
        </w:rPr>
        <w:t xml:space="preserve"> orang </w:t>
      </w:r>
      <w:proofErr w:type="spellStart"/>
      <w:r w:rsidRPr="00B47F1E">
        <w:rPr>
          <w:lang w:val="en-US"/>
        </w:rPr>
        <w:t>tua</w:t>
      </w:r>
      <w:proofErr w:type="spellEnd"/>
      <w:r w:rsidRPr="00B47F1E">
        <w:rPr>
          <w:lang w:val="en-US"/>
        </w:rPr>
        <w:t xml:space="preserve"> </w:t>
      </w:r>
      <w:proofErr w:type="spellStart"/>
      <w:r w:rsidRPr="00B47F1E">
        <w:rPr>
          <w:lang w:val="en-US"/>
        </w:rPr>
        <w:t>dengan</w:t>
      </w:r>
      <w:proofErr w:type="spellEnd"/>
      <w:r w:rsidRPr="00B47F1E">
        <w:rPr>
          <w:lang w:val="en-US"/>
        </w:rPr>
        <w:t xml:space="preserve"> </w:t>
      </w:r>
      <w:proofErr w:type="spellStart"/>
      <w:r w:rsidRPr="00B47F1E">
        <w:rPr>
          <w:lang w:val="en-US"/>
        </w:rPr>
        <w:t>mudah</w:t>
      </w:r>
      <w:proofErr w:type="spellEnd"/>
      <w:r w:rsidRPr="00B47F1E">
        <w:rPr>
          <w:lang w:val="en-US"/>
        </w:rPr>
        <w:t xml:space="preserve"> </w:t>
      </w:r>
      <w:proofErr w:type="spellStart"/>
      <w:r w:rsidRPr="00B47F1E">
        <w:rPr>
          <w:lang w:val="en-US"/>
        </w:rPr>
        <w:t>menerima</w:t>
      </w:r>
      <w:proofErr w:type="spellEnd"/>
      <w:r w:rsidRPr="00B47F1E">
        <w:rPr>
          <w:lang w:val="en-US"/>
        </w:rPr>
        <w:t xml:space="preserve"> </w:t>
      </w:r>
      <w:proofErr w:type="spellStart"/>
      <w:r w:rsidRPr="00B47F1E">
        <w:rPr>
          <w:lang w:val="en-US"/>
        </w:rPr>
        <w:t>informasi</w:t>
      </w:r>
      <w:proofErr w:type="spellEnd"/>
      <w:r w:rsidRPr="00B47F1E">
        <w:rPr>
          <w:lang w:val="en-US"/>
        </w:rPr>
        <w:t xml:space="preserve"> </w:t>
      </w:r>
      <w:proofErr w:type="spellStart"/>
      <w:r w:rsidRPr="00B47F1E">
        <w:rPr>
          <w:lang w:val="en-US"/>
        </w:rPr>
        <w:t>terkati</w:t>
      </w:r>
      <w:proofErr w:type="spellEnd"/>
      <w:r w:rsidRPr="00B47F1E">
        <w:rPr>
          <w:lang w:val="en-US"/>
        </w:rPr>
        <w:t xml:space="preserve"> </w:t>
      </w:r>
      <w:proofErr w:type="spellStart"/>
      <w:r w:rsidRPr="00B47F1E">
        <w:rPr>
          <w:lang w:val="en-US"/>
        </w:rPr>
        <w:t>hasil</w:t>
      </w:r>
      <w:proofErr w:type="spellEnd"/>
      <w:r w:rsidRPr="00B47F1E">
        <w:rPr>
          <w:lang w:val="en-US"/>
        </w:rPr>
        <w:t xml:space="preserve"> </w:t>
      </w:r>
      <w:proofErr w:type="spellStart"/>
      <w:r w:rsidRPr="00B47F1E">
        <w:rPr>
          <w:lang w:val="en-US"/>
        </w:rPr>
        <w:t>pembelajaran</w:t>
      </w:r>
      <w:proofErr w:type="spellEnd"/>
      <w:r w:rsidRPr="00B47F1E">
        <w:rPr>
          <w:lang w:val="en-US"/>
        </w:rPr>
        <w:t xml:space="preserve"> dan </w:t>
      </w:r>
      <w:proofErr w:type="spellStart"/>
      <w:r w:rsidRPr="00B47F1E">
        <w:rPr>
          <w:lang w:val="en-US"/>
        </w:rPr>
        <w:t>aktifitas</w:t>
      </w:r>
      <w:proofErr w:type="spellEnd"/>
      <w:r w:rsidRPr="00B47F1E">
        <w:rPr>
          <w:lang w:val="en-US"/>
        </w:rPr>
        <w:t xml:space="preserve"> </w:t>
      </w:r>
      <w:proofErr w:type="spellStart"/>
      <w:r w:rsidRPr="00B47F1E">
        <w:rPr>
          <w:lang w:val="en-US"/>
        </w:rPr>
        <w:t>pembelajaran</w:t>
      </w:r>
      <w:proofErr w:type="spellEnd"/>
      <w:r w:rsidRPr="00B47F1E">
        <w:rPr>
          <w:lang w:val="en-US"/>
        </w:rPr>
        <w:t xml:space="preserve">, </w:t>
      </w:r>
      <w:proofErr w:type="spellStart"/>
      <w:r w:rsidRPr="00B47F1E">
        <w:rPr>
          <w:lang w:val="en-US"/>
        </w:rPr>
        <w:t>fitur-fitur</w:t>
      </w:r>
      <w:proofErr w:type="spellEnd"/>
      <w:r w:rsidRPr="00B47F1E">
        <w:rPr>
          <w:lang w:val="en-US"/>
        </w:rPr>
        <w:t xml:space="preserve"> report orang </w:t>
      </w:r>
      <w:proofErr w:type="spellStart"/>
      <w:r w:rsidRPr="00B47F1E">
        <w:rPr>
          <w:lang w:val="en-US"/>
        </w:rPr>
        <w:t>tua</w:t>
      </w:r>
      <w:proofErr w:type="spellEnd"/>
      <w:r w:rsidRPr="00B47F1E">
        <w:rPr>
          <w:lang w:val="en-US"/>
        </w:rPr>
        <w:t xml:space="preserve"> SCOLA </w:t>
      </w:r>
      <w:proofErr w:type="spellStart"/>
      <w:r w:rsidRPr="00B47F1E">
        <w:rPr>
          <w:lang w:val="en-US"/>
        </w:rPr>
        <w:t>terdiri</w:t>
      </w:r>
      <w:proofErr w:type="spellEnd"/>
      <w:r w:rsidRPr="00B47F1E">
        <w:rPr>
          <w:lang w:val="en-US"/>
        </w:rPr>
        <w:t xml:space="preserve"> </w:t>
      </w:r>
      <w:proofErr w:type="spellStart"/>
      <w:r w:rsidRPr="00B47F1E">
        <w:rPr>
          <w:lang w:val="en-US"/>
        </w:rPr>
        <w:t>dari</w:t>
      </w:r>
      <w:proofErr w:type="spellEnd"/>
      <w:r w:rsidRPr="00B47F1E">
        <w:rPr>
          <w:lang w:val="en-US"/>
        </w:rPr>
        <w:t xml:space="preserve"> :</w:t>
      </w:r>
    </w:p>
    <w:p w14:paraId="4C2FAD7B" w14:textId="3B1A0046" w:rsidR="00B8677A" w:rsidRDefault="00B8677A" w:rsidP="00403ABF">
      <w:pPr>
        <w:pStyle w:val="ListParagraph"/>
        <w:numPr>
          <w:ilvl w:val="0"/>
          <w:numId w:val="24"/>
        </w:numPr>
        <w:rPr>
          <w:lang w:val="en-US"/>
        </w:rPr>
      </w:pPr>
      <w:r w:rsidRPr="00B8677A">
        <w:rPr>
          <w:lang w:val="en-US"/>
        </w:rPr>
        <w:t xml:space="preserve">Report Orang </w:t>
      </w:r>
      <w:proofErr w:type="spellStart"/>
      <w:r w:rsidRPr="00B8677A">
        <w:rPr>
          <w:lang w:val="en-US"/>
        </w:rPr>
        <w:t>Tua</w:t>
      </w:r>
      <w:proofErr w:type="spellEnd"/>
    </w:p>
    <w:p w14:paraId="6F895C23" w14:textId="504C14FF" w:rsidR="00B8677A" w:rsidRDefault="00B8677A" w:rsidP="00B8677A">
      <w:pPr>
        <w:pStyle w:val="ListParagraph"/>
        <w:ind w:left="1440"/>
        <w:rPr>
          <w:lang w:val="en-US"/>
        </w:rPr>
      </w:pPr>
      <w:r w:rsidRPr="00B8677A">
        <w:rPr>
          <w:lang w:val="en-US"/>
        </w:rPr>
        <w:t xml:space="preserve">Orang </w:t>
      </w:r>
      <w:proofErr w:type="spellStart"/>
      <w:r w:rsidRPr="00B8677A">
        <w:rPr>
          <w:lang w:val="en-US"/>
        </w:rPr>
        <w:t>tua</w:t>
      </w:r>
      <w:proofErr w:type="spellEnd"/>
      <w:r w:rsidRPr="00B8677A">
        <w:rPr>
          <w:lang w:val="en-US"/>
        </w:rPr>
        <w:t xml:space="preserve"> </w:t>
      </w:r>
      <w:proofErr w:type="spellStart"/>
      <w:r w:rsidRPr="00B8677A">
        <w:rPr>
          <w:lang w:val="en-US"/>
        </w:rPr>
        <w:t>dapat</w:t>
      </w:r>
      <w:proofErr w:type="spellEnd"/>
      <w:r w:rsidRPr="00B8677A">
        <w:rPr>
          <w:lang w:val="en-US"/>
        </w:rPr>
        <w:t xml:space="preserve"> </w:t>
      </w:r>
      <w:proofErr w:type="spellStart"/>
      <w:r w:rsidRPr="00B8677A">
        <w:rPr>
          <w:lang w:val="en-US"/>
        </w:rPr>
        <w:t>dengan</w:t>
      </w:r>
      <w:proofErr w:type="spellEnd"/>
      <w:r w:rsidRPr="00B8677A">
        <w:rPr>
          <w:lang w:val="en-US"/>
        </w:rPr>
        <w:t xml:space="preserve"> </w:t>
      </w:r>
      <w:proofErr w:type="spellStart"/>
      <w:r w:rsidRPr="00B8677A">
        <w:rPr>
          <w:lang w:val="en-US"/>
        </w:rPr>
        <w:t>mudah</w:t>
      </w:r>
      <w:proofErr w:type="spellEnd"/>
      <w:r w:rsidRPr="00B8677A">
        <w:rPr>
          <w:lang w:val="en-US"/>
        </w:rPr>
        <w:t xml:space="preserve"> </w:t>
      </w:r>
      <w:proofErr w:type="spellStart"/>
      <w:r w:rsidRPr="00B8677A">
        <w:rPr>
          <w:lang w:val="en-US"/>
        </w:rPr>
        <w:t>menerima</w:t>
      </w:r>
      <w:proofErr w:type="spellEnd"/>
      <w:r w:rsidRPr="00B8677A">
        <w:rPr>
          <w:lang w:val="en-US"/>
        </w:rPr>
        <w:t xml:space="preserve"> </w:t>
      </w:r>
      <w:proofErr w:type="spellStart"/>
      <w:r w:rsidRPr="00B8677A">
        <w:rPr>
          <w:lang w:val="en-US"/>
        </w:rPr>
        <w:t>laporan</w:t>
      </w:r>
      <w:proofErr w:type="spellEnd"/>
      <w:r w:rsidRPr="00B8677A">
        <w:rPr>
          <w:lang w:val="en-US"/>
        </w:rPr>
        <w:t xml:space="preserve"> </w:t>
      </w:r>
      <w:proofErr w:type="spellStart"/>
      <w:r w:rsidRPr="00B8677A">
        <w:rPr>
          <w:lang w:val="en-US"/>
        </w:rPr>
        <w:t>terkait</w:t>
      </w:r>
      <w:proofErr w:type="spellEnd"/>
      <w:r w:rsidRPr="00B8677A">
        <w:rPr>
          <w:lang w:val="en-US"/>
        </w:rPr>
        <w:t xml:space="preserve"> </w:t>
      </w:r>
      <w:proofErr w:type="spellStart"/>
      <w:r w:rsidRPr="00B8677A">
        <w:rPr>
          <w:lang w:val="en-US"/>
        </w:rPr>
        <w:t>hasil</w:t>
      </w:r>
      <w:proofErr w:type="spellEnd"/>
      <w:r w:rsidRPr="00B8677A">
        <w:rPr>
          <w:lang w:val="en-US"/>
        </w:rPr>
        <w:t xml:space="preserve"> </w:t>
      </w:r>
      <w:proofErr w:type="spellStart"/>
      <w:r w:rsidRPr="00B8677A">
        <w:rPr>
          <w:lang w:val="en-US"/>
        </w:rPr>
        <w:t>belajar</w:t>
      </w:r>
      <w:proofErr w:type="spellEnd"/>
      <w:r w:rsidRPr="00B8677A">
        <w:rPr>
          <w:lang w:val="en-US"/>
        </w:rPr>
        <w:t xml:space="preserve"> </w:t>
      </w:r>
      <w:proofErr w:type="spellStart"/>
      <w:r w:rsidRPr="00B8677A">
        <w:rPr>
          <w:lang w:val="en-US"/>
        </w:rPr>
        <w:t>siswa</w:t>
      </w:r>
      <w:proofErr w:type="spellEnd"/>
      <w:r>
        <w:rPr>
          <w:lang w:val="en-US"/>
        </w:rPr>
        <w:t>.</w:t>
      </w:r>
    </w:p>
    <w:p w14:paraId="269FBCDC" w14:textId="47CC1709" w:rsidR="00B8677A" w:rsidRDefault="00B8677A" w:rsidP="00403ABF">
      <w:pPr>
        <w:pStyle w:val="ListParagraph"/>
        <w:numPr>
          <w:ilvl w:val="0"/>
          <w:numId w:val="24"/>
        </w:numPr>
        <w:rPr>
          <w:lang w:val="en-US"/>
        </w:rPr>
      </w:pPr>
      <w:proofErr w:type="spellStart"/>
      <w:r w:rsidRPr="00B8677A">
        <w:rPr>
          <w:lang w:val="en-US"/>
        </w:rPr>
        <w:t>Absensasi</w:t>
      </w:r>
      <w:proofErr w:type="spellEnd"/>
      <w:r w:rsidRPr="00B8677A">
        <w:rPr>
          <w:lang w:val="en-US"/>
        </w:rPr>
        <w:t xml:space="preserve"> Online</w:t>
      </w:r>
    </w:p>
    <w:p w14:paraId="7B9CA076" w14:textId="45DA6D35" w:rsidR="00DE6712" w:rsidRDefault="00DE6712" w:rsidP="00DE6712">
      <w:pPr>
        <w:pStyle w:val="ListParagraph"/>
        <w:ind w:left="1440"/>
        <w:rPr>
          <w:lang w:val="en-US"/>
        </w:rPr>
      </w:pPr>
      <w:r w:rsidRPr="00DE6712">
        <w:rPr>
          <w:lang w:val="en-US"/>
        </w:rPr>
        <w:lastRenderedPageBreak/>
        <w:t xml:space="preserve">Orang </w:t>
      </w:r>
      <w:proofErr w:type="spellStart"/>
      <w:r w:rsidRPr="00DE6712">
        <w:rPr>
          <w:lang w:val="en-US"/>
        </w:rPr>
        <w:t>tua</w:t>
      </w:r>
      <w:proofErr w:type="spellEnd"/>
      <w:r w:rsidRPr="00DE6712">
        <w:rPr>
          <w:lang w:val="en-US"/>
        </w:rPr>
        <w:t xml:space="preserve"> </w:t>
      </w:r>
      <w:proofErr w:type="spellStart"/>
      <w:r w:rsidRPr="00DE6712">
        <w:rPr>
          <w:lang w:val="en-US"/>
        </w:rPr>
        <w:t>bisa</w:t>
      </w:r>
      <w:proofErr w:type="spellEnd"/>
      <w:r w:rsidRPr="00DE6712">
        <w:rPr>
          <w:lang w:val="en-US"/>
        </w:rPr>
        <w:t xml:space="preserve"> </w:t>
      </w:r>
      <w:proofErr w:type="spellStart"/>
      <w:r w:rsidRPr="00DE6712">
        <w:rPr>
          <w:lang w:val="en-US"/>
        </w:rPr>
        <w:t>melihat</w:t>
      </w:r>
      <w:proofErr w:type="spellEnd"/>
      <w:r w:rsidRPr="00DE6712">
        <w:rPr>
          <w:lang w:val="en-US"/>
        </w:rPr>
        <w:t xml:space="preserve"> </w:t>
      </w:r>
      <w:proofErr w:type="spellStart"/>
      <w:r w:rsidRPr="00DE6712">
        <w:rPr>
          <w:lang w:val="en-US"/>
        </w:rPr>
        <w:t>absen</w:t>
      </w:r>
      <w:proofErr w:type="spellEnd"/>
      <w:r w:rsidRPr="00DE6712">
        <w:rPr>
          <w:lang w:val="en-US"/>
        </w:rPr>
        <w:t xml:space="preserve"> online </w:t>
      </w:r>
      <w:proofErr w:type="spellStart"/>
      <w:r w:rsidRPr="00DE6712">
        <w:rPr>
          <w:lang w:val="en-US"/>
        </w:rPr>
        <w:t>dari</w:t>
      </w:r>
      <w:proofErr w:type="spellEnd"/>
      <w:r w:rsidRPr="00DE6712">
        <w:rPr>
          <w:lang w:val="en-US"/>
        </w:rPr>
        <w:t xml:space="preserve"> </w:t>
      </w:r>
      <w:proofErr w:type="spellStart"/>
      <w:r w:rsidRPr="00DE6712">
        <w:rPr>
          <w:lang w:val="en-US"/>
        </w:rPr>
        <w:t>siswa</w:t>
      </w:r>
      <w:proofErr w:type="spellEnd"/>
      <w:r>
        <w:rPr>
          <w:lang w:val="en-US"/>
        </w:rPr>
        <w:t>.</w:t>
      </w:r>
    </w:p>
    <w:p w14:paraId="6E004C3B" w14:textId="5B2070A8" w:rsidR="00B8677A" w:rsidRDefault="00B8677A" w:rsidP="00B8677A">
      <w:pPr>
        <w:pStyle w:val="ListParagraph"/>
        <w:numPr>
          <w:ilvl w:val="0"/>
          <w:numId w:val="24"/>
        </w:numPr>
        <w:rPr>
          <w:lang w:val="en-US"/>
        </w:rPr>
      </w:pPr>
      <w:proofErr w:type="spellStart"/>
      <w:r>
        <w:rPr>
          <w:lang w:val="en-US"/>
        </w:rPr>
        <w:t>Pengumuman</w:t>
      </w:r>
      <w:proofErr w:type="spellEnd"/>
    </w:p>
    <w:p w14:paraId="068EB5D3" w14:textId="32C15CD7" w:rsidR="00DE6712" w:rsidRDefault="00DE6712" w:rsidP="00DE6712">
      <w:pPr>
        <w:pStyle w:val="ListParagraph"/>
        <w:ind w:left="1440"/>
        <w:rPr>
          <w:lang w:val="en-US"/>
        </w:rPr>
      </w:pPr>
      <w:r w:rsidRPr="00DE6712">
        <w:rPr>
          <w:lang w:val="en-US"/>
        </w:rPr>
        <w:t xml:space="preserve">Orang </w:t>
      </w:r>
      <w:proofErr w:type="spellStart"/>
      <w:r w:rsidRPr="00DE6712">
        <w:rPr>
          <w:lang w:val="en-US"/>
        </w:rPr>
        <w:t>tua</w:t>
      </w:r>
      <w:proofErr w:type="spellEnd"/>
      <w:r w:rsidRPr="00DE6712">
        <w:rPr>
          <w:lang w:val="en-US"/>
        </w:rPr>
        <w:t xml:space="preserve"> </w:t>
      </w:r>
      <w:proofErr w:type="spellStart"/>
      <w:r w:rsidRPr="00DE6712">
        <w:rPr>
          <w:lang w:val="en-US"/>
        </w:rPr>
        <w:t>bisa</w:t>
      </w:r>
      <w:proofErr w:type="spellEnd"/>
      <w:r w:rsidRPr="00DE6712">
        <w:rPr>
          <w:lang w:val="en-US"/>
        </w:rPr>
        <w:t xml:space="preserve"> </w:t>
      </w:r>
      <w:proofErr w:type="spellStart"/>
      <w:r w:rsidRPr="00DE6712">
        <w:rPr>
          <w:lang w:val="en-US"/>
        </w:rPr>
        <w:t>melihat</w:t>
      </w:r>
      <w:proofErr w:type="spellEnd"/>
      <w:r w:rsidRPr="00DE6712">
        <w:rPr>
          <w:lang w:val="en-US"/>
        </w:rPr>
        <w:t xml:space="preserve"> </w:t>
      </w:r>
      <w:proofErr w:type="spellStart"/>
      <w:r w:rsidRPr="00DE6712">
        <w:rPr>
          <w:lang w:val="en-US"/>
        </w:rPr>
        <w:t>pengumuman</w:t>
      </w:r>
      <w:proofErr w:type="spellEnd"/>
      <w:r w:rsidRPr="00DE6712">
        <w:rPr>
          <w:lang w:val="en-US"/>
        </w:rPr>
        <w:t xml:space="preserve"> </w:t>
      </w:r>
      <w:proofErr w:type="spellStart"/>
      <w:r w:rsidRPr="00DE6712">
        <w:rPr>
          <w:lang w:val="en-US"/>
        </w:rPr>
        <w:t>dari</w:t>
      </w:r>
      <w:proofErr w:type="spellEnd"/>
      <w:r w:rsidRPr="00DE6712">
        <w:rPr>
          <w:lang w:val="en-US"/>
        </w:rPr>
        <w:t xml:space="preserve"> </w:t>
      </w:r>
      <w:proofErr w:type="spellStart"/>
      <w:r w:rsidRPr="00DE6712">
        <w:rPr>
          <w:lang w:val="en-US"/>
        </w:rPr>
        <w:t>sekolah</w:t>
      </w:r>
      <w:proofErr w:type="spellEnd"/>
      <w:r w:rsidRPr="00DE6712">
        <w:rPr>
          <w:lang w:val="en-US"/>
        </w:rPr>
        <w:t xml:space="preserve"> </w:t>
      </w:r>
      <w:proofErr w:type="spellStart"/>
      <w:r w:rsidRPr="00DE6712">
        <w:rPr>
          <w:lang w:val="en-US"/>
        </w:rPr>
        <w:t>untuk</w:t>
      </w:r>
      <w:proofErr w:type="spellEnd"/>
      <w:r w:rsidRPr="00DE6712">
        <w:rPr>
          <w:lang w:val="en-US"/>
        </w:rPr>
        <w:t xml:space="preserve"> orang </w:t>
      </w:r>
      <w:proofErr w:type="spellStart"/>
      <w:r w:rsidRPr="00DE6712">
        <w:rPr>
          <w:lang w:val="en-US"/>
        </w:rPr>
        <w:t>tua</w:t>
      </w:r>
      <w:proofErr w:type="spellEnd"/>
      <w:r>
        <w:rPr>
          <w:lang w:val="en-US"/>
        </w:rPr>
        <w:t>.</w:t>
      </w:r>
    </w:p>
    <w:p w14:paraId="04FC5F34" w14:textId="3AD6ADB4" w:rsidR="00B8677A" w:rsidRDefault="00B8677A" w:rsidP="00B8677A">
      <w:pPr>
        <w:pStyle w:val="ListParagraph"/>
        <w:numPr>
          <w:ilvl w:val="0"/>
          <w:numId w:val="24"/>
        </w:numPr>
        <w:rPr>
          <w:lang w:val="en-US"/>
        </w:rPr>
      </w:pPr>
      <w:proofErr w:type="spellStart"/>
      <w:r>
        <w:rPr>
          <w:lang w:val="en-US"/>
        </w:rPr>
        <w:t>Transaksi</w:t>
      </w:r>
      <w:proofErr w:type="spellEnd"/>
      <w:r>
        <w:rPr>
          <w:lang w:val="en-US"/>
        </w:rPr>
        <w:t xml:space="preserve"> </w:t>
      </w:r>
      <w:proofErr w:type="spellStart"/>
      <w:r>
        <w:rPr>
          <w:lang w:val="en-US"/>
        </w:rPr>
        <w:t>Keuangan</w:t>
      </w:r>
      <w:proofErr w:type="spellEnd"/>
    </w:p>
    <w:p w14:paraId="58D2B046" w14:textId="13929BB4" w:rsidR="00DE6712" w:rsidRDefault="00DE6712" w:rsidP="00DE6712">
      <w:pPr>
        <w:pStyle w:val="ListParagraph"/>
        <w:ind w:left="1440"/>
        <w:rPr>
          <w:lang w:val="en-US"/>
        </w:rPr>
      </w:pPr>
      <w:r w:rsidRPr="00DE6712">
        <w:rPr>
          <w:lang w:val="en-US"/>
        </w:rPr>
        <w:t xml:space="preserve">Orang </w:t>
      </w:r>
      <w:proofErr w:type="spellStart"/>
      <w:r w:rsidRPr="00DE6712">
        <w:rPr>
          <w:lang w:val="en-US"/>
        </w:rPr>
        <w:t>tua</w:t>
      </w:r>
      <w:proofErr w:type="spellEnd"/>
      <w:r w:rsidRPr="00DE6712">
        <w:rPr>
          <w:lang w:val="en-US"/>
        </w:rPr>
        <w:t xml:space="preserve"> </w:t>
      </w:r>
      <w:proofErr w:type="spellStart"/>
      <w:r w:rsidRPr="00DE6712">
        <w:rPr>
          <w:lang w:val="en-US"/>
        </w:rPr>
        <w:t>mendapatkan</w:t>
      </w:r>
      <w:proofErr w:type="spellEnd"/>
      <w:r w:rsidRPr="00DE6712">
        <w:rPr>
          <w:lang w:val="en-US"/>
        </w:rPr>
        <w:t xml:space="preserve"> </w:t>
      </w:r>
      <w:proofErr w:type="spellStart"/>
      <w:r w:rsidRPr="00DE6712">
        <w:rPr>
          <w:lang w:val="en-US"/>
        </w:rPr>
        <w:t>informasi</w:t>
      </w:r>
      <w:proofErr w:type="spellEnd"/>
      <w:r w:rsidRPr="00DE6712">
        <w:rPr>
          <w:lang w:val="en-US"/>
        </w:rPr>
        <w:t xml:space="preserve"> </w:t>
      </w:r>
      <w:proofErr w:type="spellStart"/>
      <w:r w:rsidRPr="00DE6712">
        <w:rPr>
          <w:lang w:val="en-US"/>
        </w:rPr>
        <w:t>terkait</w:t>
      </w:r>
      <w:proofErr w:type="spellEnd"/>
      <w:r w:rsidRPr="00DE6712">
        <w:rPr>
          <w:lang w:val="en-US"/>
        </w:rPr>
        <w:t xml:space="preserve"> </w:t>
      </w:r>
      <w:proofErr w:type="spellStart"/>
      <w:r w:rsidRPr="00DE6712">
        <w:rPr>
          <w:lang w:val="en-US"/>
        </w:rPr>
        <w:t>biata</w:t>
      </w:r>
      <w:proofErr w:type="spellEnd"/>
      <w:r w:rsidRPr="00DE6712">
        <w:rPr>
          <w:lang w:val="en-US"/>
        </w:rPr>
        <w:t xml:space="preserve"> </w:t>
      </w:r>
      <w:proofErr w:type="spellStart"/>
      <w:r w:rsidRPr="00DE6712">
        <w:rPr>
          <w:lang w:val="en-US"/>
        </w:rPr>
        <w:t>sekolah</w:t>
      </w:r>
      <w:proofErr w:type="spellEnd"/>
      <w:r w:rsidRPr="00DE6712">
        <w:rPr>
          <w:lang w:val="en-US"/>
        </w:rPr>
        <w:t xml:space="preserve"> </w:t>
      </w:r>
      <w:proofErr w:type="spellStart"/>
      <w:r w:rsidRPr="00DE6712">
        <w:rPr>
          <w:lang w:val="en-US"/>
        </w:rPr>
        <w:t>ke</w:t>
      </w:r>
      <w:proofErr w:type="spellEnd"/>
      <w:r w:rsidRPr="00DE6712">
        <w:rPr>
          <w:lang w:val="en-US"/>
        </w:rPr>
        <w:t xml:space="preserve"> </w:t>
      </w:r>
      <w:proofErr w:type="spellStart"/>
      <w:r w:rsidRPr="00DE6712">
        <w:rPr>
          <w:lang w:val="en-US"/>
        </w:rPr>
        <w:t>siswa</w:t>
      </w:r>
      <w:proofErr w:type="spellEnd"/>
      <w:r>
        <w:rPr>
          <w:lang w:val="en-US"/>
        </w:rPr>
        <w:t>.</w:t>
      </w:r>
    </w:p>
    <w:p w14:paraId="3D8B1E46" w14:textId="795D5258" w:rsidR="00B8677A" w:rsidRDefault="00B8677A" w:rsidP="00B8677A">
      <w:pPr>
        <w:pStyle w:val="ListParagraph"/>
        <w:numPr>
          <w:ilvl w:val="0"/>
          <w:numId w:val="24"/>
        </w:numPr>
        <w:rPr>
          <w:lang w:val="en-US"/>
        </w:rPr>
      </w:pPr>
      <w:proofErr w:type="spellStart"/>
      <w:r>
        <w:rPr>
          <w:lang w:val="en-US"/>
        </w:rPr>
        <w:t>Penjdawalan</w:t>
      </w:r>
      <w:proofErr w:type="spellEnd"/>
      <w:r>
        <w:rPr>
          <w:lang w:val="en-US"/>
        </w:rPr>
        <w:t xml:space="preserve"> Orang </w:t>
      </w:r>
      <w:proofErr w:type="spellStart"/>
      <w:r>
        <w:rPr>
          <w:lang w:val="en-US"/>
        </w:rPr>
        <w:t>Tua</w:t>
      </w:r>
      <w:proofErr w:type="spellEnd"/>
    </w:p>
    <w:p w14:paraId="0C2CFD19" w14:textId="3B5D543D" w:rsidR="00DE6712" w:rsidRPr="00DE6712" w:rsidRDefault="00DE6712" w:rsidP="00DE6712">
      <w:pPr>
        <w:pStyle w:val="ListParagraph"/>
        <w:numPr>
          <w:ilvl w:val="0"/>
          <w:numId w:val="24"/>
        </w:numPr>
      </w:pPr>
      <w:r>
        <w:rPr>
          <w:lang w:val="en-US"/>
        </w:rPr>
        <w:t xml:space="preserve">Orang </w:t>
      </w:r>
      <w:proofErr w:type="spellStart"/>
      <w:r>
        <w:rPr>
          <w:lang w:val="en-US"/>
        </w:rPr>
        <w:t>tua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siswa</w:t>
      </w:r>
      <w:proofErr w:type="spellEnd"/>
      <w:r>
        <w:rPr>
          <w:lang w:val="en-US"/>
        </w:rPr>
        <w:t>.</w:t>
      </w:r>
    </w:p>
    <w:p w14:paraId="06756D66" w14:textId="19A24FC6" w:rsidR="00DE6712" w:rsidRDefault="00DE6712" w:rsidP="00DE6712"/>
    <w:p w14:paraId="17F318F5" w14:textId="2A0D6E56" w:rsidR="00DE6712" w:rsidRDefault="00DE6712" w:rsidP="00DE6712">
      <w:pPr>
        <w:rPr>
          <w:lang w:val="en-US"/>
        </w:rPr>
      </w:pPr>
      <w:r w:rsidRPr="00DE6712">
        <w:t>Pengaturan profil sekolah, kemudahan pengaturan profil dari sekola, sekolah bisa mengubah tampilan SCOLA untuk pengaturaan profil dari sekolah, fitur-fitur profil sekolah terdiri dari</w:t>
      </w:r>
      <w:r>
        <w:rPr>
          <w:lang w:val="en-US"/>
        </w:rPr>
        <w:t xml:space="preserve"> :</w:t>
      </w:r>
    </w:p>
    <w:p w14:paraId="604E9ABA" w14:textId="76A2DC5C" w:rsidR="00DE6712" w:rsidRDefault="00DE6712" w:rsidP="00DE6712">
      <w:pPr>
        <w:pStyle w:val="ListParagraph"/>
        <w:numPr>
          <w:ilvl w:val="0"/>
          <w:numId w:val="36"/>
        </w:numPr>
        <w:rPr>
          <w:lang w:val="en-US"/>
        </w:rPr>
      </w:pPr>
      <w:proofErr w:type="spellStart"/>
      <w:r>
        <w:rPr>
          <w:lang w:val="en-US"/>
        </w:rPr>
        <w:t>Pengaturan</w:t>
      </w:r>
      <w:proofErr w:type="spellEnd"/>
      <w:r>
        <w:rPr>
          <w:lang w:val="en-US"/>
        </w:rPr>
        <w:t xml:space="preserve"> Logo</w:t>
      </w:r>
    </w:p>
    <w:p w14:paraId="60EC9CD2" w14:textId="17E614C3" w:rsidR="00DE6712" w:rsidRDefault="00DE6712" w:rsidP="00DE6712">
      <w:pPr>
        <w:pStyle w:val="ListParagraph"/>
        <w:ind w:left="1440"/>
        <w:rPr>
          <w:lang w:val="en-US"/>
        </w:rPr>
      </w:pPr>
      <w:proofErr w:type="spellStart"/>
      <w:r w:rsidRPr="00DE6712">
        <w:rPr>
          <w:lang w:val="en-US"/>
        </w:rPr>
        <w:t>Sekolah</w:t>
      </w:r>
      <w:proofErr w:type="spellEnd"/>
      <w:r w:rsidRPr="00DE6712">
        <w:rPr>
          <w:lang w:val="en-US"/>
        </w:rPr>
        <w:t xml:space="preserve"> </w:t>
      </w:r>
      <w:proofErr w:type="spellStart"/>
      <w:r w:rsidRPr="00DE6712">
        <w:rPr>
          <w:lang w:val="en-US"/>
        </w:rPr>
        <w:t>bisa</w:t>
      </w:r>
      <w:proofErr w:type="spellEnd"/>
      <w:r w:rsidRPr="00DE6712">
        <w:rPr>
          <w:lang w:val="en-US"/>
        </w:rPr>
        <w:t xml:space="preserve"> </w:t>
      </w:r>
      <w:proofErr w:type="spellStart"/>
      <w:r w:rsidRPr="00DE6712">
        <w:rPr>
          <w:lang w:val="en-US"/>
        </w:rPr>
        <w:t>mengubah</w:t>
      </w:r>
      <w:proofErr w:type="spellEnd"/>
      <w:r w:rsidRPr="00DE6712">
        <w:rPr>
          <w:lang w:val="en-US"/>
        </w:rPr>
        <w:t xml:space="preserve"> logo </w:t>
      </w:r>
      <w:proofErr w:type="spellStart"/>
      <w:r w:rsidRPr="00DE6712">
        <w:rPr>
          <w:lang w:val="en-US"/>
        </w:rPr>
        <w:t>dari</w:t>
      </w:r>
      <w:proofErr w:type="spellEnd"/>
      <w:r w:rsidRPr="00DE6712">
        <w:rPr>
          <w:lang w:val="en-US"/>
        </w:rPr>
        <w:t xml:space="preserve"> </w:t>
      </w:r>
      <w:proofErr w:type="spellStart"/>
      <w:r w:rsidRPr="00DE6712">
        <w:rPr>
          <w:lang w:val="en-US"/>
        </w:rPr>
        <w:t>sekolah</w:t>
      </w:r>
      <w:proofErr w:type="spellEnd"/>
      <w:r w:rsidRPr="00DE6712">
        <w:rPr>
          <w:lang w:val="en-US"/>
        </w:rPr>
        <w:t xml:space="preserve"> di LMS</w:t>
      </w:r>
      <w:r>
        <w:rPr>
          <w:lang w:val="en-US"/>
        </w:rPr>
        <w:t>.</w:t>
      </w:r>
    </w:p>
    <w:p w14:paraId="0A97A59E" w14:textId="7C84F98B" w:rsidR="00DE6712" w:rsidRDefault="00DE6712" w:rsidP="00DE6712">
      <w:pPr>
        <w:pStyle w:val="ListParagraph"/>
        <w:numPr>
          <w:ilvl w:val="0"/>
          <w:numId w:val="36"/>
        </w:numPr>
        <w:rPr>
          <w:lang w:val="en-US"/>
        </w:rPr>
      </w:pPr>
      <w:proofErr w:type="spellStart"/>
      <w:r>
        <w:rPr>
          <w:lang w:val="en-US"/>
        </w:rPr>
        <w:t>Pengaturan</w:t>
      </w:r>
      <w:proofErr w:type="spellEnd"/>
      <w:r>
        <w:rPr>
          <w:lang w:val="en-US"/>
        </w:rPr>
        <w:t xml:space="preserve"> </w:t>
      </w:r>
      <w:proofErr w:type="spellStart"/>
      <w:r>
        <w:rPr>
          <w:lang w:val="en-US"/>
        </w:rPr>
        <w:t>Foto</w:t>
      </w:r>
      <w:proofErr w:type="spellEnd"/>
    </w:p>
    <w:p w14:paraId="14663B9D" w14:textId="0616DF0B" w:rsidR="00DE6712" w:rsidRPr="00DE6712" w:rsidRDefault="00DE6712" w:rsidP="00DE6712">
      <w:pPr>
        <w:pStyle w:val="ListParagraph"/>
        <w:ind w:left="1440"/>
        <w:rPr>
          <w:lang w:val="en-US"/>
        </w:rPr>
      </w:pPr>
      <w:proofErr w:type="spellStart"/>
      <w:r>
        <w:rPr>
          <w:lang w:val="en-US"/>
        </w:rPr>
        <w:t>Sekolah</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foto-foto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sekolah</w:t>
      </w:r>
      <w:proofErr w:type="spellEnd"/>
      <w:r>
        <w:rPr>
          <w:lang w:val="en-US"/>
        </w:rPr>
        <w:t xml:space="preserve"> di Login LMS.</w:t>
      </w:r>
    </w:p>
    <w:p w14:paraId="5AE557E3" w14:textId="1DB8AD65" w:rsidR="00DE6712" w:rsidRDefault="00DE6712" w:rsidP="00DE6712">
      <w:pPr>
        <w:pStyle w:val="ListParagraph"/>
        <w:numPr>
          <w:ilvl w:val="0"/>
          <w:numId w:val="36"/>
        </w:numPr>
        <w:rPr>
          <w:lang w:val="en-US"/>
        </w:rPr>
      </w:pPr>
      <w:proofErr w:type="spellStart"/>
      <w:r>
        <w:rPr>
          <w:lang w:val="en-US"/>
        </w:rPr>
        <w:t>Pengaturan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Sekolah</w:t>
      </w:r>
      <w:proofErr w:type="spellEnd"/>
    </w:p>
    <w:p w14:paraId="50E0CF76" w14:textId="655646D5" w:rsidR="00DE6712" w:rsidRPr="00DE6712" w:rsidRDefault="00DE6712" w:rsidP="00DE6712">
      <w:pPr>
        <w:pStyle w:val="ListParagraph"/>
        <w:ind w:left="1440"/>
        <w:rPr>
          <w:lang w:val="en-US"/>
        </w:rPr>
      </w:pPr>
      <w:proofErr w:type="spellStart"/>
      <w:r w:rsidRPr="00DE6712">
        <w:rPr>
          <w:lang w:val="en-US"/>
        </w:rPr>
        <w:t>Sekolah</w:t>
      </w:r>
      <w:proofErr w:type="spellEnd"/>
      <w:r w:rsidRPr="00DE6712">
        <w:rPr>
          <w:lang w:val="en-US"/>
        </w:rPr>
        <w:t xml:space="preserve"> </w:t>
      </w:r>
      <w:proofErr w:type="spellStart"/>
      <w:r w:rsidRPr="00DE6712">
        <w:rPr>
          <w:lang w:val="en-US"/>
        </w:rPr>
        <w:t>bisa</w:t>
      </w:r>
      <w:proofErr w:type="spellEnd"/>
      <w:r w:rsidRPr="00DE6712">
        <w:rPr>
          <w:lang w:val="en-US"/>
        </w:rPr>
        <w:t xml:space="preserve"> </w:t>
      </w:r>
      <w:proofErr w:type="spellStart"/>
      <w:r w:rsidRPr="00DE6712">
        <w:rPr>
          <w:lang w:val="en-US"/>
        </w:rPr>
        <w:t>mengatur</w:t>
      </w:r>
      <w:proofErr w:type="spellEnd"/>
      <w:r w:rsidRPr="00DE6712">
        <w:rPr>
          <w:lang w:val="en-US"/>
        </w:rPr>
        <w:t xml:space="preserve"> </w:t>
      </w:r>
      <w:proofErr w:type="spellStart"/>
      <w:r w:rsidRPr="00DE6712">
        <w:rPr>
          <w:lang w:val="en-US"/>
        </w:rPr>
        <w:t>informasi</w:t>
      </w:r>
      <w:proofErr w:type="spellEnd"/>
      <w:r w:rsidRPr="00DE6712">
        <w:rPr>
          <w:lang w:val="en-US"/>
        </w:rPr>
        <w:t xml:space="preserve"> </w:t>
      </w:r>
      <w:proofErr w:type="spellStart"/>
      <w:r w:rsidRPr="00DE6712">
        <w:rPr>
          <w:lang w:val="en-US"/>
        </w:rPr>
        <w:t>dari</w:t>
      </w:r>
      <w:proofErr w:type="spellEnd"/>
      <w:r w:rsidRPr="00DE6712">
        <w:rPr>
          <w:lang w:val="en-US"/>
        </w:rPr>
        <w:t xml:space="preserve"> </w:t>
      </w:r>
      <w:proofErr w:type="spellStart"/>
      <w:r w:rsidRPr="00DE6712">
        <w:rPr>
          <w:lang w:val="en-US"/>
        </w:rPr>
        <w:t>sekolah</w:t>
      </w:r>
      <w:proofErr w:type="spellEnd"/>
      <w:r>
        <w:rPr>
          <w:lang w:val="en-US"/>
        </w:rPr>
        <w:t>.</w:t>
      </w:r>
    </w:p>
    <w:p w14:paraId="53864D38" w14:textId="77777777" w:rsidR="0069326F" w:rsidRPr="006705D0" w:rsidRDefault="0069326F" w:rsidP="004E2BAB"/>
    <w:p w14:paraId="624D2E31" w14:textId="77777777" w:rsidR="0069326F" w:rsidRPr="006705D0" w:rsidRDefault="0069326F" w:rsidP="0069326F">
      <w:pPr>
        <w:pStyle w:val="Heading2"/>
      </w:pPr>
      <w:bookmarkStart w:id="27" w:name="_Toc24719684"/>
      <w:r w:rsidRPr="006705D0">
        <w:t>Deskripsi Pekerjaan dan Tanggung Jawab</w:t>
      </w:r>
      <w:bookmarkEnd w:id="27"/>
    </w:p>
    <w:p w14:paraId="7103EF06" w14:textId="5B27A658" w:rsidR="004E2BAB" w:rsidRDefault="004E2BAB" w:rsidP="004E2BAB">
      <w:pPr>
        <w:ind w:firstLine="720"/>
      </w:pPr>
      <w:r w:rsidRPr="004E2BAB">
        <w:t>Saya mengerjakan project berbasis web yang topik “sistem informasi manajemen klien untuk divisi marketing SCOLA LMS”. Berikut tanggung jawab magang :</w:t>
      </w:r>
    </w:p>
    <w:p w14:paraId="379CC9FA" w14:textId="7C06AE71" w:rsidR="004E2BAB" w:rsidRDefault="004E2BAB" w:rsidP="004E2BAB">
      <w:pPr>
        <w:pStyle w:val="ListParagraph"/>
        <w:numPr>
          <w:ilvl w:val="0"/>
          <w:numId w:val="37"/>
        </w:numPr>
        <w:rPr>
          <w:lang w:val="en-US"/>
        </w:rPr>
      </w:pPr>
      <w:proofErr w:type="spellStart"/>
      <w:r w:rsidRPr="004E2BAB">
        <w:rPr>
          <w:lang w:val="en-US"/>
        </w:rPr>
        <w:t>Merancang</w:t>
      </w:r>
      <w:proofErr w:type="spellEnd"/>
      <w:r w:rsidRPr="004E2BAB">
        <w:rPr>
          <w:lang w:val="en-US"/>
        </w:rPr>
        <w:t xml:space="preserve"> </w:t>
      </w:r>
      <w:proofErr w:type="spellStart"/>
      <w:r w:rsidRPr="004E2BAB">
        <w:rPr>
          <w:lang w:val="en-US"/>
        </w:rPr>
        <w:t>alur</w:t>
      </w:r>
      <w:proofErr w:type="spellEnd"/>
      <w:r w:rsidRPr="004E2BAB">
        <w:rPr>
          <w:lang w:val="en-US"/>
        </w:rPr>
        <w:t xml:space="preserve"> proses </w:t>
      </w:r>
      <w:proofErr w:type="spellStart"/>
      <w:r w:rsidRPr="004E2BAB">
        <w:rPr>
          <w:lang w:val="en-US"/>
        </w:rPr>
        <w:t>sistem</w:t>
      </w:r>
      <w:proofErr w:type="spellEnd"/>
      <w:r w:rsidRPr="004E2BAB">
        <w:rPr>
          <w:lang w:val="en-US"/>
        </w:rPr>
        <w:t xml:space="preserve"> </w:t>
      </w:r>
      <w:proofErr w:type="spellStart"/>
      <w:r w:rsidRPr="004E2BAB">
        <w:rPr>
          <w:lang w:val="en-US"/>
        </w:rPr>
        <w:t>informasi</w:t>
      </w:r>
      <w:proofErr w:type="spellEnd"/>
      <w:r w:rsidRPr="004E2BAB">
        <w:rPr>
          <w:lang w:val="en-US"/>
        </w:rPr>
        <w:t xml:space="preserve"> </w:t>
      </w:r>
      <w:proofErr w:type="spellStart"/>
      <w:r w:rsidRPr="004E2BAB">
        <w:rPr>
          <w:lang w:val="en-US"/>
        </w:rPr>
        <w:t>manajemen</w:t>
      </w:r>
      <w:proofErr w:type="spellEnd"/>
      <w:r w:rsidRPr="004E2BAB">
        <w:rPr>
          <w:lang w:val="en-US"/>
        </w:rPr>
        <w:t xml:space="preserve"> </w:t>
      </w:r>
      <w:proofErr w:type="spellStart"/>
      <w:r w:rsidRPr="004E2BAB">
        <w:rPr>
          <w:lang w:val="en-US"/>
        </w:rPr>
        <w:t>klien</w:t>
      </w:r>
      <w:proofErr w:type="spellEnd"/>
      <w:r>
        <w:rPr>
          <w:lang w:val="en-US"/>
        </w:rPr>
        <w:t>.</w:t>
      </w:r>
    </w:p>
    <w:p w14:paraId="53D2CDB9" w14:textId="7EA23366" w:rsidR="004E2BAB" w:rsidRDefault="004E2BAB" w:rsidP="004E2BAB">
      <w:pPr>
        <w:pStyle w:val="ListParagraph"/>
        <w:numPr>
          <w:ilvl w:val="0"/>
          <w:numId w:val="37"/>
        </w:numPr>
        <w:rPr>
          <w:lang w:val="en-US"/>
        </w:rPr>
      </w:pPr>
      <w:proofErr w:type="spellStart"/>
      <w:r w:rsidRPr="004E2BAB">
        <w:rPr>
          <w:lang w:val="en-US"/>
        </w:rPr>
        <w:t>Merancang</w:t>
      </w:r>
      <w:proofErr w:type="spellEnd"/>
      <w:r w:rsidRPr="004E2BAB">
        <w:rPr>
          <w:lang w:val="en-US"/>
        </w:rPr>
        <w:t xml:space="preserve"> database </w:t>
      </w:r>
      <w:proofErr w:type="spellStart"/>
      <w:r w:rsidRPr="004E2BAB">
        <w:rPr>
          <w:lang w:val="en-US"/>
        </w:rPr>
        <w:t>sistem</w:t>
      </w:r>
      <w:proofErr w:type="spellEnd"/>
      <w:r w:rsidRPr="004E2BAB">
        <w:rPr>
          <w:lang w:val="en-US"/>
        </w:rPr>
        <w:t xml:space="preserve"> </w:t>
      </w:r>
      <w:proofErr w:type="spellStart"/>
      <w:r w:rsidRPr="004E2BAB">
        <w:rPr>
          <w:lang w:val="en-US"/>
        </w:rPr>
        <w:t>informasi</w:t>
      </w:r>
      <w:proofErr w:type="spellEnd"/>
      <w:r w:rsidRPr="004E2BAB">
        <w:rPr>
          <w:lang w:val="en-US"/>
        </w:rPr>
        <w:t xml:space="preserve"> </w:t>
      </w:r>
      <w:proofErr w:type="spellStart"/>
      <w:r w:rsidRPr="004E2BAB">
        <w:rPr>
          <w:lang w:val="en-US"/>
        </w:rPr>
        <w:t>manajemen</w:t>
      </w:r>
      <w:proofErr w:type="spellEnd"/>
      <w:r w:rsidRPr="004E2BAB">
        <w:rPr>
          <w:lang w:val="en-US"/>
        </w:rPr>
        <w:t xml:space="preserve"> </w:t>
      </w:r>
      <w:proofErr w:type="spellStart"/>
      <w:r w:rsidRPr="004E2BAB">
        <w:rPr>
          <w:lang w:val="en-US"/>
        </w:rPr>
        <w:t>klien</w:t>
      </w:r>
      <w:proofErr w:type="spellEnd"/>
      <w:r>
        <w:rPr>
          <w:lang w:val="en-US"/>
        </w:rPr>
        <w:t>.</w:t>
      </w:r>
    </w:p>
    <w:p w14:paraId="69B3FE1A" w14:textId="51B77495" w:rsidR="004E2BAB" w:rsidRDefault="004E2BAB" w:rsidP="004E2BAB">
      <w:pPr>
        <w:pStyle w:val="ListParagraph"/>
        <w:numPr>
          <w:ilvl w:val="0"/>
          <w:numId w:val="37"/>
        </w:numPr>
        <w:rPr>
          <w:lang w:val="en-US"/>
        </w:rPr>
      </w:pPr>
      <w:proofErr w:type="spellStart"/>
      <w:r w:rsidRPr="004E2BAB">
        <w:rPr>
          <w:lang w:val="en-US"/>
        </w:rPr>
        <w:t>Merancangan</w:t>
      </w:r>
      <w:proofErr w:type="spellEnd"/>
      <w:r w:rsidRPr="004E2BAB">
        <w:rPr>
          <w:lang w:val="en-US"/>
        </w:rPr>
        <w:t xml:space="preserve"> dan </w:t>
      </w:r>
      <w:proofErr w:type="spellStart"/>
      <w:r w:rsidRPr="004E2BAB">
        <w:rPr>
          <w:lang w:val="en-US"/>
        </w:rPr>
        <w:t>membuat</w:t>
      </w:r>
      <w:proofErr w:type="spellEnd"/>
      <w:r w:rsidRPr="004E2BAB">
        <w:rPr>
          <w:lang w:val="en-US"/>
        </w:rPr>
        <w:t xml:space="preserve"> </w:t>
      </w:r>
      <w:proofErr w:type="spellStart"/>
      <w:r w:rsidRPr="004E2BAB">
        <w:rPr>
          <w:lang w:val="en-US"/>
        </w:rPr>
        <w:t>desain</w:t>
      </w:r>
      <w:proofErr w:type="spellEnd"/>
      <w:r w:rsidRPr="004E2BAB">
        <w:rPr>
          <w:lang w:val="en-US"/>
        </w:rPr>
        <w:t xml:space="preserve"> </w:t>
      </w:r>
      <w:proofErr w:type="spellStart"/>
      <w:r w:rsidRPr="004E2BAB">
        <w:rPr>
          <w:lang w:val="en-US"/>
        </w:rPr>
        <w:t>tampilan</w:t>
      </w:r>
      <w:proofErr w:type="spellEnd"/>
      <w:r w:rsidRPr="004E2BAB">
        <w:rPr>
          <w:lang w:val="en-US"/>
        </w:rPr>
        <w:t xml:space="preserve"> </w:t>
      </w:r>
      <w:proofErr w:type="spellStart"/>
      <w:r w:rsidRPr="004E2BAB">
        <w:rPr>
          <w:lang w:val="en-US"/>
        </w:rPr>
        <w:t>sistem</w:t>
      </w:r>
      <w:proofErr w:type="spellEnd"/>
      <w:r w:rsidRPr="004E2BAB">
        <w:rPr>
          <w:lang w:val="en-US"/>
        </w:rPr>
        <w:t xml:space="preserve"> </w:t>
      </w:r>
      <w:proofErr w:type="spellStart"/>
      <w:r w:rsidRPr="004E2BAB">
        <w:rPr>
          <w:lang w:val="en-US"/>
        </w:rPr>
        <w:t>informasi</w:t>
      </w:r>
      <w:proofErr w:type="spellEnd"/>
      <w:r w:rsidRPr="004E2BAB">
        <w:rPr>
          <w:lang w:val="en-US"/>
        </w:rPr>
        <w:t xml:space="preserve"> </w:t>
      </w:r>
      <w:proofErr w:type="spellStart"/>
      <w:r w:rsidRPr="004E2BAB">
        <w:rPr>
          <w:lang w:val="en-US"/>
        </w:rPr>
        <w:t>manajemen</w:t>
      </w:r>
      <w:proofErr w:type="spellEnd"/>
      <w:r w:rsidRPr="004E2BAB">
        <w:rPr>
          <w:lang w:val="en-US"/>
        </w:rPr>
        <w:t xml:space="preserve"> </w:t>
      </w:r>
      <w:proofErr w:type="spellStart"/>
      <w:r w:rsidRPr="004E2BAB">
        <w:rPr>
          <w:lang w:val="en-US"/>
        </w:rPr>
        <w:t>klien</w:t>
      </w:r>
      <w:proofErr w:type="spellEnd"/>
      <w:r>
        <w:rPr>
          <w:lang w:val="en-US"/>
        </w:rPr>
        <w:t>.</w:t>
      </w:r>
    </w:p>
    <w:p w14:paraId="53AA98BD" w14:textId="4AC7D9C8" w:rsidR="004E2BAB" w:rsidRDefault="004E2BAB" w:rsidP="004E2BAB">
      <w:pPr>
        <w:pStyle w:val="ListParagraph"/>
        <w:numPr>
          <w:ilvl w:val="0"/>
          <w:numId w:val="37"/>
        </w:numPr>
        <w:rPr>
          <w:lang w:val="en-US"/>
        </w:rPr>
      </w:pPr>
      <w:proofErr w:type="spellStart"/>
      <w:r w:rsidRPr="004E2BAB">
        <w:rPr>
          <w:lang w:val="en-US"/>
        </w:rPr>
        <w:t>Melakukan</w:t>
      </w:r>
      <w:proofErr w:type="spellEnd"/>
      <w:r w:rsidRPr="004E2BAB">
        <w:rPr>
          <w:lang w:val="en-US"/>
        </w:rPr>
        <w:t xml:space="preserve"> </w:t>
      </w:r>
      <w:proofErr w:type="spellStart"/>
      <w:r w:rsidRPr="004E2BAB">
        <w:rPr>
          <w:lang w:val="en-US"/>
        </w:rPr>
        <w:t>implementasi</w:t>
      </w:r>
      <w:proofErr w:type="spellEnd"/>
      <w:r w:rsidRPr="004E2BAB">
        <w:rPr>
          <w:lang w:val="en-US"/>
        </w:rPr>
        <w:t xml:space="preserve"> </w:t>
      </w:r>
      <w:proofErr w:type="spellStart"/>
      <w:r w:rsidRPr="004E2BAB">
        <w:rPr>
          <w:lang w:val="en-US"/>
        </w:rPr>
        <w:t>sistem</w:t>
      </w:r>
      <w:proofErr w:type="spellEnd"/>
      <w:r w:rsidRPr="004E2BAB">
        <w:rPr>
          <w:lang w:val="en-US"/>
        </w:rPr>
        <w:t xml:space="preserve"> </w:t>
      </w:r>
      <w:proofErr w:type="spellStart"/>
      <w:r w:rsidRPr="004E2BAB">
        <w:rPr>
          <w:lang w:val="en-US"/>
        </w:rPr>
        <w:t>informasi</w:t>
      </w:r>
      <w:proofErr w:type="spellEnd"/>
      <w:r w:rsidRPr="004E2BAB">
        <w:rPr>
          <w:lang w:val="en-US"/>
        </w:rPr>
        <w:t xml:space="preserve"> </w:t>
      </w:r>
      <w:proofErr w:type="spellStart"/>
      <w:r w:rsidRPr="004E2BAB">
        <w:rPr>
          <w:lang w:val="en-US"/>
        </w:rPr>
        <w:t>manajemen</w:t>
      </w:r>
      <w:proofErr w:type="spellEnd"/>
      <w:r w:rsidRPr="004E2BAB">
        <w:rPr>
          <w:lang w:val="en-US"/>
        </w:rPr>
        <w:t xml:space="preserve"> </w:t>
      </w:r>
      <w:proofErr w:type="spellStart"/>
      <w:r w:rsidRPr="004E2BAB">
        <w:rPr>
          <w:lang w:val="en-US"/>
        </w:rPr>
        <w:t>klien</w:t>
      </w:r>
      <w:proofErr w:type="spellEnd"/>
      <w:r w:rsidRPr="004E2BAB">
        <w:rPr>
          <w:lang w:val="en-US"/>
        </w:rPr>
        <w:t xml:space="preserve"> di divisi marketing SCOLA LMS </w:t>
      </w:r>
      <w:proofErr w:type="spellStart"/>
      <w:r w:rsidRPr="004E2BAB">
        <w:rPr>
          <w:lang w:val="en-US"/>
        </w:rPr>
        <w:t>sehingga</w:t>
      </w:r>
      <w:proofErr w:type="spellEnd"/>
      <w:r w:rsidRPr="004E2BAB">
        <w:rPr>
          <w:lang w:val="en-US"/>
        </w:rPr>
        <w:t xml:space="preserve">   </w:t>
      </w:r>
      <w:proofErr w:type="spellStart"/>
      <w:r w:rsidRPr="004E2BAB">
        <w:rPr>
          <w:lang w:val="en-US"/>
        </w:rPr>
        <w:t>sistem</w:t>
      </w:r>
      <w:proofErr w:type="spellEnd"/>
      <w:r w:rsidRPr="004E2BAB">
        <w:rPr>
          <w:lang w:val="en-US"/>
        </w:rPr>
        <w:t xml:space="preserve"> yang di </w:t>
      </w:r>
      <w:proofErr w:type="spellStart"/>
      <w:r w:rsidRPr="004E2BAB">
        <w:rPr>
          <w:lang w:val="en-US"/>
        </w:rPr>
        <w:t>kembangkan</w:t>
      </w:r>
      <w:proofErr w:type="spellEnd"/>
      <w:r w:rsidRPr="004E2BAB">
        <w:rPr>
          <w:lang w:val="en-US"/>
        </w:rPr>
        <w:t xml:space="preserve"> </w:t>
      </w:r>
      <w:proofErr w:type="spellStart"/>
      <w:r w:rsidRPr="004E2BAB">
        <w:rPr>
          <w:lang w:val="en-US"/>
        </w:rPr>
        <w:t>dapat</w:t>
      </w:r>
      <w:proofErr w:type="spellEnd"/>
      <w:r w:rsidRPr="004E2BAB">
        <w:rPr>
          <w:lang w:val="en-US"/>
        </w:rPr>
        <w:t xml:space="preserve"> </w:t>
      </w:r>
      <w:proofErr w:type="spellStart"/>
      <w:r w:rsidRPr="004E2BAB">
        <w:rPr>
          <w:lang w:val="en-US"/>
        </w:rPr>
        <w:t>digunakan</w:t>
      </w:r>
      <w:proofErr w:type="spellEnd"/>
      <w:r w:rsidRPr="004E2BAB">
        <w:rPr>
          <w:lang w:val="en-US"/>
        </w:rPr>
        <w:t>.</w:t>
      </w:r>
    </w:p>
    <w:p w14:paraId="6FFAB19C" w14:textId="17DBE467" w:rsidR="004E2BAB" w:rsidRPr="004E2BAB" w:rsidRDefault="004E2BAB" w:rsidP="004E2BAB">
      <w:pPr>
        <w:pStyle w:val="ListParagraph"/>
        <w:numPr>
          <w:ilvl w:val="0"/>
          <w:numId w:val="37"/>
        </w:numPr>
        <w:rPr>
          <w:lang w:val="en-US"/>
        </w:rPr>
      </w:pPr>
      <w:proofErr w:type="spellStart"/>
      <w:r w:rsidRPr="004E2BAB">
        <w:rPr>
          <w:lang w:val="en-US"/>
        </w:rPr>
        <w:t>Membantu</w:t>
      </w:r>
      <w:proofErr w:type="spellEnd"/>
      <w:r w:rsidRPr="004E2BAB">
        <w:rPr>
          <w:lang w:val="en-US"/>
        </w:rPr>
        <w:t xml:space="preserve"> </w:t>
      </w:r>
      <w:proofErr w:type="spellStart"/>
      <w:r w:rsidRPr="004E2BAB">
        <w:rPr>
          <w:lang w:val="en-US"/>
        </w:rPr>
        <w:t>tim</w:t>
      </w:r>
      <w:proofErr w:type="spellEnd"/>
      <w:r w:rsidRPr="004E2BAB">
        <w:rPr>
          <w:lang w:val="en-US"/>
        </w:rPr>
        <w:t xml:space="preserve"> divisi marketing </w:t>
      </w:r>
      <w:proofErr w:type="spellStart"/>
      <w:r w:rsidRPr="004E2BAB">
        <w:rPr>
          <w:lang w:val="en-US"/>
        </w:rPr>
        <w:t>untuk</w:t>
      </w:r>
      <w:proofErr w:type="spellEnd"/>
      <w:r w:rsidRPr="004E2BAB">
        <w:rPr>
          <w:lang w:val="en-US"/>
        </w:rPr>
        <w:t xml:space="preserve"> </w:t>
      </w:r>
      <w:proofErr w:type="spellStart"/>
      <w:r w:rsidRPr="004E2BAB">
        <w:rPr>
          <w:lang w:val="en-US"/>
        </w:rPr>
        <w:t>mencari</w:t>
      </w:r>
      <w:proofErr w:type="spellEnd"/>
      <w:r w:rsidRPr="004E2BAB">
        <w:rPr>
          <w:lang w:val="en-US"/>
        </w:rPr>
        <w:t xml:space="preserve"> data </w:t>
      </w:r>
      <w:proofErr w:type="spellStart"/>
      <w:r w:rsidRPr="004E2BAB">
        <w:rPr>
          <w:lang w:val="en-US"/>
        </w:rPr>
        <w:t>klien</w:t>
      </w:r>
      <w:proofErr w:type="spellEnd"/>
      <w:r w:rsidRPr="004E2BAB">
        <w:rPr>
          <w:lang w:val="en-US"/>
        </w:rPr>
        <w:t xml:space="preserve"> </w:t>
      </w:r>
      <w:proofErr w:type="spellStart"/>
      <w:r w:rsidRPr="004E2BAB">
        <w:rPr>
          <w:lang w:val="en-US"/>
        </w:rPr>
        <w:t>sekolah-sekolah</w:t>
      </w:r>
      <w:proofErr w:type="spellEnd"/>
      <w:r w:rsidRPr="004E2BAB">
        <w:rPr>
          <w:lang w:val="en-US"/>
        </w:rPr>
        <w:t>.</w:t>
      </w:r>
    </w:p>
    <w:p w14:paraId="38C36F30" w14:textId="77777777" w:rsidR="0069326F" w:rsidRPr="006705D0" w:rsidRDefault="0069326F" w:rsidP="0069326F">
      <w:pPr>
        <w:pStyle w:val="Heading2"/>
      </w:pPr>
      <w:bookmarkStart w:id="28" w:name="_Toc24719685"/>
      <w:r w:rsidRPr="006705D0">
        <w:lastRenderedPageBreak/>
        <w:t>Keterkaitan Hasil Studi/</w:t>
      </w:r>
      <w:r w:rsidR="006705D0">
        <w:t xml:space="preserve"> </w:t>
      </w:r>
      <w:r w:rsidRPr="006705D0">
        <w:rPr>
          <w:i/>
          <w:iCs/>
        </w:rPr>
        <w:t>Training</w:t>
      </w:r>
      <w:r w:rsidRPr="006705D0">
        <w:t xml:space="preserve"> dengan Pekerjaan</w:t>
      </w:r>
      <w:bookmarkEnd w:id="28"/>
    </w:p>
    <w:p w14:paraId="6FE4894C" w14:textId="10A07524" w:rsidR="0069326F" w:rsidRDefault="004E2BAB" w:rsidP="004E2BAB">
      <w:pPr>
        <w:ind w:firstLine="720"/>
      </w:pPr>
      <w:r w:rsidRPr="004E2BAB">
        <w:t>Proses magang di SCOLA LMS berlajar tentang bagaimana merancang aplikasi dan sistem informasi dari tahap awal sampe tahap akhir yang dibimbing dari perusahaan. Tahapan proses perancangan terdiri dari :</w:t>
      </w:r>
    </w:p>
    <w:p w14:paraId="39C98A92" w14:textId="0FF45E81" w:rsidR="004E2BAB" w:rsidRDefault="004E2BAB" w:rsidP="004E2BAB">
      <w:pPr>
        <w:pStyle w:val="ListParagraph"/>
        <w:numPr>
          <w:ilvl w:val="0"/>
          <w:numId w:val="38"/>
        </w:numPr>
        <w:rPr>
          <w:lang w:val="en-US"/>
        </w:rPr>
      </w:pPr>
      <w:r w:rsidRPr="004E2BAB">
        <w:rPr>
          <w:lang w:val="en-US"/>
        </w:rPr>
        <w:t xml:space="preserve">Requirements </w:t>
      </w:r>
      <w:proofErr w:type="spellStart"/>
      <w:r w:rsidRPr="004E2BAB">
        <w:rPr>
          <w:lang w:val="en-US"/>
        </w:rPr>
        <w:t>sistem</w:t>
      </w:r>
      <w:proofErr w:type="spellEnd"/>
      <w:r w:rsidRPr="004E2BAB">
        <w:rPr>
          <w:lang w:val="en-US"/>
        </w:rPr>
        <w:t xml:space="preserve"> </w:t>
      </w:r>
      <w:proofErr w:type="spellStart"/>
      <w:r w:rsidRPr="004E2BAB">
        <w:rPr>
          <w:lang w:val="en-US"/>
        </w:rPr>
        <w:t>ke</w:t>
      </w:r>
      <w:proofErr w:type="spellEnd"/>
      <w:r w:rsidRPr="004E2BAB">
        <w:rPr>
          <w:lang w:val="en-US"/>
        </w:rPr>
        <w:t xml:space="preserve"> divisi marketing</w:t>
      </w:r>
    </w:p>
    <w:p w14:paraId="2CDA2F04" w14:textId="1A2FE7DA" w:rsidR="004E2BAB" w:rsidRDefault="004E2BAB" w:rsidP="004E2BAB">
      <w:pPr>
        <w:pStyle w:val="ListParagraph"/>
        <w:numPr>
          <w:ilvl w:val="0"/>
          <w:numId w:val="38"/>
        </w:numPr>
        <w:rPr>
          <w:lang w:val="en-US"/>
        </w:rPr>
      </w:pPr>
      <w:proofErr w:type="spellStart"/>
      <w:r w:rsidRPr="004E2BAB">
        <w:rPr>
          <w:lang w:val="en-US"/>
        </w:rPr>
        <w:t>Perancangan</w:t>
      </w:r>
      <w:proofErr w:type="spellEnd"/>
      <w:r w:rsidRPr="004E2BAB">
        <w:rPr>
          <w:lang w:val="en-US"/>
        </w:rPr>
        <w:t xml:space="preserve"> </w:t>
      </w:r>
      <w:proofErr w:type="spellStart"/>
      <w:r w:rsidRPr="004E2BAB">
        <w:rPr>
          <w:lang w:val="en-US"/>
        </w:rPr>
        <w:t>sistem</w:t>
      </w:r>
      <w:proofErr w:type="spellEnd"/>
      <w:r w:rsidRPr="004E2BAB">
        <w:rPr>
          <w:lang w:val="en-US"/>
        </w:rPr>
        <w:t xml:space="preserve"> </w:t>
      </w:r>
      <w:proofErr w:type="spellStart"/>
      <w:r w:rsidRPr="004E2BAB">
        <w:rPr>
          <w:lang w:val="en-US"/>
        </w:rPr>
        <w:t>terdiri</w:t>
      </w:r>
      <w:proofErr w:type="spellEnd"/>
      <w:r w:rsidRPr="004E2BAB">
        <w:rPr>
          <w:lang w:val="en-US"/>
        </w:rPr>
        <w:t xml:space="preserve"> </w:t>
      </w:r>
      <w:proofErr w:type="spellStart"/>
      <w:r w:rsidRPr="004E2BAB">
        <w:rPr>
          <w:lang w:val="en-US"/>
        </w:rPr>
        <w:t>dari</w:t>
      </w:r>
      <w:proofErr w:type="spellEnd"/>
      <w:r w:rsidRPr="004E2BAB">
        <w:rPr>
          <w:lang w:val="en-US"/>
        </w:rPr>
        <w:t xml:space="preserve"> database. UI/UX </w:t>
      </w:r>
      <w:proofErr w:type="spellStart"/>
      <w:r w:rsidRPr="004E2BAB">
        <w:rPr>
          <w:lang w:val="en-US"/>
        </w:rPr>
        <w:t>desain</w:t>
      </w:r>
      <w:proofErr w:type="spellEnd"/>
      <w:r w:rsidRPr="004E2BAB">
        <w:rPr>
          <w:lang w:val="en-US"/>
        </w:rPr>
        <w:t xml:space="preserve">, </w:t>
      </w:r>
      <w:proofErr w:type="spellStart"/>
      <w:r w:rsidRPr="004E2BAB">
        <w:rPr>
          <w:lang w:val="en-US"/>
        </w:rPr>
        <w:t>pemprogramaan</w:t>
      </w:r>
      <w:proofErr w:type="spellEnd"/>
      <w:r w:rsidRPr="004E2BAB">
        <w:rPr>
          <w:lang w:val="en-US"/>
        </w:rPr>
        <w:t xml:space="preserve"> </w:t>
      </w:r>
      <w:proofErr w:type="spellStart"/>
      <w:r w:rsidRPr="004E2BAB">
        <w:rPr>
          <w:lang w:val="en-US"/>
        </w:rPr>
        <w:t>sistem</w:t>
      </w:r>
      <w:proofErr w:type="spellEnd"/>
      <w:r w:rsidRPr="004E2BAB">
        <w:rPr>
          <w:lang w:val="en-US"/>
        </w:rPr>
        <w:t xml:space="preserve"> dan </w:t>
      </w:r>
      <w:proofErr w:type="spellStart"/>
      <w:r w:rsidRPr="004E2BAB">
        <w:rPr>
          <w:lang w:val="en-US"/>
        </w:rPr>
        <w:t>pengecekan</w:t>
      </w:r>
      <w:proofErr w:type="spellEnd"/>
      <w:r w:rsidRPr="004E2BAB">
        <w:rPr>
          <w:lang w:val="en-US"/>
        </w:rPr>
        <w:t xml:space="preserve"> </w:t>
      </w:r>
      <w:proofErr w:type="spellStart"/>
      <w:r w:rsidRPr="004E2BAB">
        <w:rPr>
          <w:lang w:val="en-US"/>
        </w:rPr>
        <w:t>sistem</w:t>
      </w:r>
      <w:proofErr w:type="spellEnd"/>
      <w:r w:rsidRPr="004E2BAB">
        <w:rPr>
          <w:lang w:val="en-US"/>
        </w:rPr>
        <w:t xml:space="preserve"> </w:t>
      </w:r>
      <w:proofErr w:type="spellStart"/>
      <w:r w:rsidRPr="004E2BAB">
        <w:rPr>
          <w:lang w:val="en-US"/>
        </w:rPr>
        <w:t>sehingga</w:t>
      </w:r>
      <w:proofErr w:type="spellEnd"/>
      <w:r w:rsidRPr="004E2BAB">
        <w:rPr>
          <w:lang w:val="en-US"/>
        </w:rPr>
        <w:t xml:space="preserve"> </w:t>
      </w:r>
      <w:proofErr w:type="spellStart"/>
      <w:r w:rsidRPr="004E2BAB">
        <w:rPr>
          <w:lang w:val="en-US"/>
        </w:rPr>
        <w:t>berjalan</w:t>
      </w:r>
      <w:proofErr w:type="spellEnd"/>
      <w:r w:rsidRPr="004E2BAB">
        <w:rPr>
          <w:lang w:val="en-US"/>
        </w:rPr>
        <w:t xml:space="preserve"> </w:t>
      </w:r>
      <w:proofErr w:type="spellStart"/>
      <w:r w:rsidRPr="004E2BAB">
        <w:rPr>
          <w:lang w:val="en-US"/>
        </w:rPr>
        <w:t>dengan</w:t>
      </w:r>
      <w:proofErr w:type="spellEnd"/>
      <w:r w:rsidRPr="004E2BAB">
        <w:rPr>
          <w:lang w:val="en-US"/>
        </w:rPr>
        <w:t xml:space="preserve"> </w:t>
      </w:r>
      <w:proofErr w:type="spellStart"/>
      <w:r w:rsidRPr="004E2BAB">
        <w:rPr>
          <w:lang w:val="en-US"/>
        </w:rPr>
        <w:t>baik</w:t>
      </w:r>
      <w:proofErr w:type="spellEnd"/>
      <w:r w:rsidRPr="004E2BAB">
        <w:rPr>
          <w:lang w:val="en-US"/>
        </w:rPr>
        <w:t>.</w:t>
      </w:r>
    </w:p>
    <w:p w14:paraId="3ADE6552" w14:textId="1415DB31" w:rsidR="004E2BAB" w:rsidRDefault="004E2BAB" w:rsidP="004E2BAB">
      <w:pPr>
        <w:rPr>
          <w:lang w:val="en-US"/>
        </w:rPr>
      </w:pPr>
      <w:r w:rsidRPr="004E2BAB">
        <w:rPr>
          <w:lang w:val="en-US"/>
        </w:rPr>
        <w:t xml:space="preserve">Saya </w:t>
      </w:r>
      <w:proofErr w:type="spellStart"/>
      <w:r w:rsidRPr="004E2BAB">
        <w:rPr>
          <w:lang w:val="en-US"/>
        </w:rPr>
        <w:t>berharap</w:t>
      </w:r>
      <w:proofErr w:type="spellEnd"/>
      <w:r w:rsidRPr="004E2BAB">
        <w:rPr>
          <w:lang w:val="en-US"/>
        </w:rPr>
        <w:t xml:space="preserve"> </w:t>
      </w:r>
      <w:proofErr w:type="spellStart"/>
      <w:r w:rsidRPr="004E2BAB">
        <w:rPr>
          <w:lang w:val="en-US"/>
        </w:rPr>
        <w:t>pondasi</w:t>
      </w:r>
      <w:proofErr w:type="spellEnd"/>
      <w:r w:rsidRPr="004E2BAB">
        <w:rPr>
          <w:lang w:val="en-US"/>
        </w:rPr>
        <w:t xml:space="preserve"> di proses </w:t>
      </w:r>
      <w:proofErr w:type="spellStart"/>
      <w:r w:rsidRPr="004E2BAB">
        <w:rPr>
          <w:lang w:val="en-US"/>
        </w:rPr>
        <w:t>magang</w:t>
      </w:r>
      <w:proofErr w:type="spellEnd"/>
      <w:r w:rsidRPr="004E2BAB">
        <w:rPr>
          <w:lang w:val="en-US"/>
        </w:rPr>
        <w:t xml:space="preserve"> </w:t>
      </w:r>
      <w:proofErr w:type="spellStart"/>
      <w:r w:rsidRPr="004E2BAB">
        <w:rPr>
          <w:lang w:val="en-US"/>
        </w:rPr>
        <w:t>ini</w:t>
      </w:r>
      <w:proofErr w:type="spellEnd"/>
      <w:r w:rsidRPr="004E2BAB">
        <w:rPr>
          <w:lang w:val="en-US"/>
        </w:rPr>
        <w:t xml:space="preserve">  </w:t>
      </w:r>
      <w:proofErr w:type="spellStart"/>
      <w:r w:rsidRPr="004E2BAB">
        <w:rPr>
          <w:lang w:val="en-US"/>
        </w:rPr>
        <w:t>sebagai</w:t>
      </w:r>
      <w:proofErr w:type="spellEnd"/>
      <w:r w:rsidRPr="004E2BAB">
        <w:rPr>
          <w:lang w:val="en-US"/>
        </w:rPr>
        <w:t xml:space="preserve"> </w:t>
      </w:r>
      <w:proofErr w:type="spellStart"/>
      <w:r w:rsidRPr="004E2BAB">
        <w:rPr>
          <w:lang w:val="en-US"/>
        </w:rPr>
        <w:t>dasar</w:t>
      </w:r>
      <w:proofErr w:type="spellEnd"/>
      <w:r w:rsidRPr="004E2BAB">
        <w:rPr>
          <w:lang w:val="en-US"/>
        </w:rPr>
        <w:t xml:space="preserve"> </w:t>
      </w:r>
      <w:proofErr w:type="spellStart"/>
      <w:r w:rsidRPr="004E2BAB">
        <w:rPr>
          <w:lang w:val="en-US"/>
        </w:rPr>
        <w:t>saya</w:t>
      </w:r>
      <w:proofErr w:type="spellEnd"/>
      <w:r w:rsidRPr="004E2BAB">
        <w:rPr>
          <w:lang w:val="en-US"/>
        </w:rPr>
        <w:t xml:space="preserve"> </w:t>
      </w:r>
      <w:proofErr w:type="spellStart"/>
      <w:r w:rsidRPr="004E2BAB">
        <w:rPr>
          <w:lang w:val="en-US"/>
        </w:rPr>
        <w:t>lebih</w:t>
      </w:r>
      <w:proofErr w:type="spellEnd"/>
      <w:r w:rsidRPr="004E2BAB">
        <w:rPr>
          <w:lang w:val="en-US"/>
        </w:rPr>
        <w:t xml:space="preserve"> </w:t>
      </w:r>
      <w:proofErr w:type="spellStart"/>
      <w:r w:rsidRPr="004E2BAB">
        <w:rPr>
          <w:lang w:val="en-US"/>
        </w:rPr>
        <w:t>menekuni</w:t>
      </w:r>
      <w:proofErr w:type="spellEnd"/>
      <w:r w:rsidRPr="004E2BAB">
        <w:rPr>
          <w:lang w:val="en-US"/>
        </w:rPr>
        <w:t xml:space="preserve"> di </w:t>
      </w:r>
      <w:proofErr w:type="spellStart"/>
      <w:r w:rsidRPr="004E2BAB">
        <w:rPr>
          <w:lang w:val="en-US"/>
        </w:rPr>
        <w:t>bidang</w:t>
      </w:r>
      <w:proofErr w:type="spellEnd"/>
      <w:r w:rsidRPr="004E2BAB">
        <w:rPr>
          <w:lang w:val="en-US"/>
        </w:rPr>
        <w:t xml:space="preserve"> web programming.</w:t>
      </w:r>
    </w:p>
    <w:p w14:paraId="2586AB96" w14:textId="77777777" w:rsidR="004E2BAB" w:rsidRPr="004E2BAB" w:rsidRDefault="004E2BAB" w:rsidP="004E2BAB">
      <w:pPr>
        <w:rPr>
          <w:lang w:val="en-US"/>
        </w:rPr>
      </w:pPr>
    </w:p>
    <w:p w14:paraId="2D74267E" w14:textId="77777777" w:rsidR="0069326F" w:rsidRPr="006705D0" w:rsidRDefault="0069326F" w:rsidP="0069326F">
      <w:pPr>
        <w:pStyle w:val="Heading2"/>
      </w:pPr>
      <w:bookmarkStart w:id="29" w:name="_Toc24719686"/>
      <w:r w:rsidRPr="006705D0">
        <w:t>Timeline Proyek</w:t>
      </w:r>
      <w:bookmarkEnd w:id="29"/>
    </w:p>
    <w:tbl>
      <w:tblPr>
        <w:tblStyle w:val="TableGrid"/>
        <w:tblW w:w="8798" w:type="dxa"/>
        <w:jc w:val="center"/>
        <w:tblLook w:val="04A0" w:firstRow="1" w:lastRow="0" w:firstColumn="1" w:lastColumn="0" w:noHBand="0" w:noVBand="1"/>
      </w:tblPr>
      <w:tblGrid>
        <w:gridCol w:w="843"/>
        <w:gridCol w:w="1521"/>
        <w:gridCol w:w="3426"/>
        <w:gridCol w:w="3008"/>
      </w:tblGrid>
      <w:tr w:rsidR="004E2BAB" w14:paraId="3B4FC788" w14:textId="77777777" w:rsidTr="004E2BAB">
        <w:trPr>
          <w:jc w:val="center"/>
        </w:trPr>
        <w:tc>
          <w:tcPr>
            <w:tcW w:w="843" w:type="dxa"/>
            <w:tcBorders>
              <w:bottom w:val="single" w:sz="4" w:space="0" w:color="auto"/>
            </w:tcBorders>
          </w:tcPr>
          <w:p w14:paraId="04C35677" w14:textId="77777777" w:rsidR="004E2BAB" w:rsidRPr="005904B1" w:rsidRDefault="004E2BAB" w:rsidP="005904B1">
            <w:pPr>
              <w:jc w:val="center"/>
              <w:rPr>
                <w:lang w:val="en-US"/>
              </w:rPr>
            </w:pPr>
            <w:r>
              <w:t>Hari</w:t>
            </w:r>
          </w:p>
        </w:tc>
        <w:tc>
          <w:tcPr>
            <w:tcW w:w="1521" w:type="dxa"/>
          </w:tcPr>
          <w:p w14:paraId="54D8BBC4" w14:textId="77777777" w:rsidR="004E2BAB" w:rsidRPr="005904B1" w:rsidRDefault="004E2BAB" w:rsidP="005904B1">
            <w:pPr>
              <w:jc w:val="center"/>
              <w:rPr>
                <w:lang w:val="en-US"/>
              </w:rPr>
            </w:pPr>
            <w:r>
              <w:t>Waktu</w:t>
            </w:r>
          </w:p>
        </w:tc>
        <w:tc>
          <w:tcPr>
            <w:tcW w:w="3426" w:type="dxa"/>
          </w:tcPr>
          <w:p w14:paraId="19A8324F" w14:textId="77777777" w:rsidR="004E2BAB" w:rsidRPr="005904B1" w:rsidRDefault="004E2BAB" w:rsidP="005904B1">
            <w:pPr>
              <w:jc w:val="center"/>
              <w:rPr>
                <w:lang w:val="en-US"/>
              </w:rPr>
            </w:pPr>
            <w:r>
              <w:t>Acara</w:t>
            </w:r>
          </w:p>
        </w:tc>
        <w:tc>
          <w:tcPr>
            <w:tcW w:w="3008" w:type="dxa"/>
          </w:tcPr>
          <w:p w14:paraId="649ECDF3" w14:textId="77777777" w:rsidR="004E2BAB" w:rsidRPr="005904B1" w:rsidRDefault="004E2BAB" w:rsidP="005904B1">
            <w:pPr>
              <w:jc w:val="center"/>
              <w:rPr>
                <w:lang w:val="en-US"/>
              </w:rPr>
            </w:pPr>
            <w:r>
              <w:t>Materi</w:t>
            </w:r>
          </w:p>
        </w:tc>
      </w:tr>
      <w:tr w:rsidR="004E2BAB" w14:paraId="4CFA65C6" w14:textId="77777777" w:rsidTr="004E2BAB">
        <w:trPr>
          <w:trHeight w:val="422"/>
          <w:jc w:val="center"/>
        </w:trPr>
        <w:tc>
          <w:tcPr>
            <w:tcW w:w="843" w:type="dxa"/>
            <w:tcBorders>
              <w:bottom w:val="nil"/>
            </w:tcBorders>
          </w:tcPr>
          <w:p w14:paraId="7EA68797" w14:textId="77777777" w:rsidR="004E2BAB" w:rsidRPr="005904B1" w:rsidRDefault="004E2BAB" w:rsidP="005904B1">
            <w:pPr>
              <w:jc w:val="center"/>
              <w:rPr>
                <w:lang w:val="en-US"/>
              </w:rPr>
            </w:pPr>
            <w:r>
              <w:t>Senin</w:t>
            </w:r>
          </w:p>
        </w:tc>
        <w:tc>
          <w:tcPr>
            <w:tcW w:w="1521" w:type="dxa"/>
          </w:tcPr>
          <w:p w14:paraId="55ACAE3B" w14:textId="77777777" w:rsidR="004E2BAB" w:rsidRPr="005904B1" w:rsidRDefault="004E2BAB" w:rsidP="005904B1">
            <w:pPr>
              <w:jc w:val="center"/>
              <w:rPr>
                <w:lang w:val="en-US"/>
              </w:rPr>
            </w:pPr>
            <w:r>
              <w:t>09.00 – 12.00</w:t>
            </w:r>
          </w:p>
        </w:tc>
        <w:tc>
          <w:tcPr>
            <w:tcW w:w="3426" w:type="dxa"/>
          </w:tcPr>
          <w:p w14:paraId="5CA4E95F" w14:textId="77777777" w:rsidR="004E2BAB" w:rsidRPr="005904B1" w:rsidRDefault="004E2BAB" w:rsidP="005904B1">
            <w:pPr>
              <w:jc w:val="center"/>
              <w:rPr>
                <w:lang w:val="en-US"/>
              </w:rPr>
            </w:pPr>
            <w:r>
              <w:t>Membantu divisi digital marketing</w:t>
            </w:r>
          </w:p>
        </w:tc>
        <w:tc>
          <w:tcPr>
            <w:tcW w:w="3008" w:type="dxa"/>
          </w:tcPr>
          <w:p w14:paraId="3D99B67B" w14:textId="77777777" w:rsidR="004E2BAB" w:rsidRPr="005904B1" w:rsidRDefault="004E2BAB" w:rsidP="005904B1">
            <w:pPr>
              <w:jc w:val="center"/>
              <w:rPr>
                <w:lang w:val="en-US"/>
              </w:rPr>
            </w:pPr>
            <w:r>
              <w:t>Mencari data sekolah sekolah</w:t>
            </w:r>
          </w:p>
        </w:tc>
      </w:tr>
      <w:tr w:rsidR="004E2BAB" w14:paraId="659269BC" w14:textId="77777777" w:rsidTr="004E2BAB">
        <w:trPr>
          <w:jc w:val="center"/>
        </w:trPr>
        <w:tc>
          <w:tcPr>
            <w:tcW w:w="843" w:type="dxa"/>
            <w:tcBorders>
              <w:top w:val="nil"/>
              <w:bottom w:val="nil"/>
            </w:tcBorders>
          </w:tcPr>
          <w:p w14:paraId="3D1F35A5" w14:textId="77777777" w:rsidR="004E2BAB" w:rsidRPr="005904B1" w:rsidRDefault="004E2BAB" w:rsidP="005904B1">
            <w:pPr>
              <w:jc w:val="center"/>
              <w:rPr>
                <w:lang w:val="en-US"/>
              </w:rPr>
            </w:pPr>
          </w:p>
        </w:tc>
        <w:tc>
          <w:tcPr>
            <w:tcW w:w="1521" w:type="dxa"/>
          </w:tcPr>
          <w:p w14:paraId="7159D72D" w14:textId="77777777" w:rsidR="004E2BAB" w:rsidRPr="005904B1" w:rsidRDefault="004E2BAB" w:rsidP="005904B1">
            <w:pPr>
              <w:jc w:val="center"/>
              <w:rPr>
                <w:lang w:val="en-US"/>
              </w:rPr>
            </w:pPr>
            <w:r>
              <w:t>12.00 – 13.00</w:t>
            </w:r>
          </w:p>
        </w:tc>
        <w:tc>
          <w:tcPr>
            <w:tcW w:w="3426" w:type="dxa"/>
          </w:tcPr>
          <w:p w14:paraId="1EA0CA31" w14:textId="77777777" w:rsidR="004E2BAB" w:rsidRPr="005904B1" w:rsidRDefault="004E2BAB" w:rsidP="005904B1">
            <w:pPr>
              <w:jc w:val="center"/>
              <w:rPr>
                <w:lang w:val="en-US"/>
              </w:rPr>
            </w:pPr>
            <w:r>
              <w:t>Break</w:t>
            </w:r>
          </w:p>
        </w:tc>
        <w:tc>
          <w:tcPr>
            <w:tcW w:w="3008" w:type="dxa"/>
          </w:tcPr>
          <w:p w14:paraId="1979828F" w14:textId="77777777" w:rsidR="004E2BAB" w:rsidRPr="005904B1" w:rsidRDefault="004E2BAB" w:rsidP="005904B1">
            <w:pPr>
              <w:jc w:val="center"/>
              <w:rPr>
                <w:lang w:val="en-US"/>
              </w:rPr>
            </w:pPr>
            <w:r>
              <w:t>-</w:t>
            </w:r>
          </w:p>
        </w:tc>
      </w:tr>
      <w:tr w:rsidR="004E2BAB" w14:paraId="3660900C" w14:textId="77777777" w:rsidTr="004E2BAB">
        <w:trPr>
          <w:jc w:val="center"/>
        </w:trPr>
        <w:tc>
          <w:tcPr>
            <w:tcW w:w="843" w:type="dxa"/>
            <w:tcBorders>
              <w:top w:val="nil"/>
              <w:bottom w:val="single" w:sz="4" w:space="0" w:color="auto"/>
            </w:tcBorders>
          </w:tcPr>
          <w:p w14:paraId="3CEF3D92" w14:textId="77777777" w:rsidR="004E2BAB" w:rsidRPr="005904B1" w:rsidRDefault="004E2BAB" w:rsidP="005904B1">
            <w:pPr>
              <w:jc w:val="center"/>
              <w:rPr>
                <w:lang w:val="en-US"/>
              </w:rPr>
            </w:pPr>
          </w:p>
        </w:tc>
        <w:tc>
          <w:tcPr>
            <w:tcW w:w="1521" w:type="dxa"/>
          </w:tcPr>
          <w:p w14:paraId="4119CF93" w14:textId="77777777" w:rsidR="004E2BAB" w:rsidRPr="005904B1" w:rsidRDefault="004E2BAB" w:rsidP="005904B1">
            <w:pPr>
              <w:jc w:val="center"/>
              <w:rPr>
                <w:lang w:val="en-US"/>
              </w:rPr>
            </w:pPr>
            <w:r>
              <w:t>13.00 – 17.00</w:t>
            </w:r>
          </w:p>
        </w:tc>
        <w:tc>
          <w:tcPr>
            <w:tcW w:w="3426" w:type="dxa"/>
          </w:tcPr>
          <w:p w14:paraId="163D0376" w14:textId="77777777" w:rsidR="004E2BAB" w:rsidRPr="005904B1" w:rsidRDefault="004E2BAB" w:rsidP="005904B1">
            <w:pPr>
              <w:jc w:val="center"/>
              <w:rPr>
                <w:lang w:val="en-US"/>
              </w:rPr>
            </w:pPr>
            <w:r>
              <w:t>Kerjain Taks</w:t>
            </w:r>
          </w:p>
        </w:tc>
        <w:tc>
          <w:tcPr>
            <w:tcW w:w="3008" w:type="dxa"/>
          </w:tcPr>
          <w:p w14:paraId="3DBA7D2A" w14:textId="77777777" w:rsidR="004E2BAB" w:rsidRPr="005904B1" w:rsidRDefault="004E2BAB" w:rsidP="005904B1">
            <w:pPr>
              <w:jc w:val="center"/>
              <w:rPr>
                <w:lang w:val="en-US"/>
              </w:rPr>
            </w:pPr>
            <w:r>
              <w:t>Kerjain Project Magang</w:t>
            </w:r>
          </w:p>
        </w:tc>
      </w:tr>
      <w:tr w:rsidR="004E2BAB" w14:paraId="657AA9CA" w14:textId="77777777" w:rsidTr="004E2BAB">
        <w:trPr>
          <w:trHeight w:val="457"/>
          <w:jc w:val="center"/>
        </w:trPr>
        <w:tc>
          <w:tcPr>
            <w:tcW w:w="843" w:type="dxa"/>
            <w:tcBorders>
              <w:bottom w:val="nil"/>
            </w:tcBorders>
          </w:tcPr>
          <w:p w14:paraId="3182E365" w14:textId="77777777" w:rsidR="004E2BAB" w:rsidRPr="005904B1" w:rsidRDefault="004E2BAB" w:rsidP="005904B1">
            <w:pPr>
              <w:rPr>
                <w:lang w:val="en-US"/>
              </w:rPr>
            </w:pPr>
            <w:r>
              <w:t xml:space="preserve">Selasa </w:t>
            </w:r>
          </w:p>
        </w:tc>
        <w:tc>
          <w:tcPr>
            <w:tcW w:w="1521" w:type="dxa"/>
          </w:tcPr>
          <w:p w14:paraId="055A54AA" w14:textId="77777777" w:rsidR="004E2BAB" w:rsidRDefault="004E2BAB" w:rsidP="005904B1">
            <w:pPr>
              <w:jc w:val="center"/>
            </w:pPr>
            <w:r>
              <w:t>09.00 – 12.00</w:t>
            </w:r>
          </w:p>
        </w:tc>
        <w:tc>
          <w:tcPr>
            <w:tcW w:w="3426" w:type="dxa"/>
          </w:tcPr>
          <w:p w14:paraId="756EAF5B" w14:textId="77777777" w:rsidR="004E2BAB" w:rsidRDefault="004E2BAB" w:rsidP="005904B1">
            <w:pPr>
              <w:jc w:val="center"/>
            </w:pPr>
            <w:r>
              <w:t>Membantu divisi digital marketing</w:t>
            </w:r>
          </w:p>
        </w:tc>
        <w:tc>
          <w:tcPr>
            <w:tcW w:w="3008" w:type="dxa"/>
          </w:tcPr>
          <w:p w14:paraId="324A3FB4" w14:textId="77777777" w:rsidR="004E2BAB" w:rsidRDefault="004E2BAB" w:rsidP="005904B1">
            <w:pPr>
              <w:jc w:val="center"/>
            </w:pPr>
            <w:r>
              <w:t>Mencari data sekolah sekolah</w:t>
            </w:r>
          </w:p>
        </w:tc>
      </w:tr>
      <w:tr w:rsidR="004E2BAB" w14:paraId="52949B28" w14:textId="77777777" w:rsidTr="004E2BAB">
        <w:trPr>
          <w:trHeight w:val="457"/>
          <w:jc w:val="center"/>
        </w:trPr>
        <w:tc>
          <w:tcPr>
            <w:tcW w:w="843" w:type="dxa"/>
            <w:tcBorders>
              <w:top w:val="nil"/>
              <w:bottom w:val="nil"/>
            </w:tcBorders>
          </w:tcPr>
          <w:p w14:paraId="2DD09C93" w14:textId="77777777" w:rsidR="004E2BAB" w:rsidRPr="003932C7" w:rsidRDefault="004E2BAB" w:rsidP="005904B1">
            <w:pPr>
              <w:jc w:val="left"/>
            </w:pPr>
          </w:p>
        </w:tc>
        <w:tc>
          <w:tcPr>
            <w:tcW w:w="1521" w:type="dxa"/>
          </w:tcPr>
          <w:p w14:paraId="37138659" w14:textId="77777777" w:rsidR="004E2BAB" w:rsidRDefault="004E2BAB" w:rsidP="005904B1">
            <w:pPr>
              <w:jc w:val="center"/>
            </w:pPr>
            <w:r>
              <w:t>12.00 – 13.00</w:t>
            </w:r>
          </w:p>
        </w:tc>
        <w:tc>
          <w:tcPr>
            <w:tcW w:w="3426" w:type="dxa"/>
          </w:tcPr>
          <w:p w14:paraId="0315E119" w14:textId="77777777" w:rsidR="004E2BAB" w:rsidRDefault="004E2BAB" w:rsidP="005904B1">
            <w:pPr>
              <w:jc w:val="center"/>
            </w:pPr>
            <w:r>
              <w:t>Break</w:t>
            </w:r>
          </w:p>
        </w:tc>
        <w:tc>
          <w:tcPr>
            <w:tcW w:w="3008" w:type="dxa"/>
          </w:tcPr>
          <w:p w14:paraId="79692A9C" w14:textId="77777777" w:rsidR="004E2BAB" w:rsidRDefault="004E2BAB" w:rsidP="005904B1">
            <w:pPr>
              <w:jc w:val="center"/>
            </w:pPr>
            <w:r>
              <w:t>-</w:t>
            </w:r>
          </w:p>
        </w:tc>
      </w:tr>
      <w:tr w:rsidR="004E2BAB" w14:paraId="65345089" w14:textId="77777777" w:rsidTr="004E2BAB">
        <w:trPr>
          <w:trHeight w:val="457"/>
          <w:jc w:val="center"/>
        </w:trPr>
        <w:tc>
          <w:tcPr>
            <w:tcW w:w="843" w:type="dxa"/>
            <w:tcBorders>
              <w:top w:val="nil"/>
              <w:bottom w:val="single" w:sz="4" w:space="0" w:color="auto"/>
            </w:tcBorders>
          </w:tcPr>
          <w:p w14:paraId="2A114172" w14:textId="77777777" w:rsidR="004E2BAB" w:rsidRPr="003932C7" w:rsidRDefault="004E2BAB" w:rsidP="005904B1">
            <w:pPr>
              <w:jc w:val="center"/>
            </w:pPr>
          </w:p>
        </w:tc>
        <w:tc>
          <w:tcPr>
            <w:tcW w:w="1521" w:type="dxa"/>
          </w:tcPr>
          <w:p w14:paraId="73088C2D" w14:textId="77777777" w:rsidR="004E2BAB" w:rsidRDefault="004E2BAB" w:rsidP="005904B1">
            <w:pPr>
              <w:jc w:val="center"/>
            </w:pPr>
            <w:r>
              <w:t>13.00 – 17.00</w:t>
            </w:r>
          </w:p>
        </w:tc>
        <w:tc>
          <w:tcPr>
            <w:tcW w:w="3426" w:type="dxa"/>
          </w:tcPr>
          <w:p w14:paraId="29F68B6B" w14:textId="77777777" w:rsidR="004E2BAB" w:rsidRDefault="004E2BAB" w:rsidP="005904B1">
            <w:pPr>
              <w:jc w:val="center"/>
            </w:pPr>
            <w:r>
              <w:t>Kerjain Taks</w:t>
            </w:r>
          </w:p>
        </w:tc>
        <w:tc>
          <w:tcPr>
            <w:tcW w:w="3008" w:type="dxa"/>
          </w:tcPr>
          <w:p w14:paraId="724F3F17" w14:textId="77777777" w:rsidR="004E2BAB" w:rsidRDefault="004E2BAB" w:rsidP="005904B1">
            <w:pPr>
              <w:jc w:val="center"/>
            </w:pPr>
            <w:r>
              <w:t>Kerjain Project Magang</w:t>
            </w:r>
          </w:p>
        </w:tc>
      </w:tr>
      <w:tr w:rsidR="004E2BAB" w14:paraId="0112ABAA" w14:textId="77777777" w:rsidTr="004E2BAB">
        <w:trPr>
          <w:trHeight w:val="457"/>
          <w:jc w:val="center"/>
        </w:trPr>
        <w:tc>
          <w:tcPr>
            <w:tcW w:w="843" w:type="dxa"/>
            <w:tcBorders>
              <w:bottom w:val="nil"/>
            </w:tcBorders>
          </w:tcPr>
          <w:p w14:paraId="2302894A" w14:textId="77777777" w:rsidR="004E2BAB" w:rsidRPr="003932C7" w:rsidRDefault="004E2BAB" w:rsidP="005904B1">
            <w:pPr>
              <w:jc w:val="center"/>
            </w:pPr>
            <w:r>
              <w:t xml:space="preserve">Rabu </w:t>
            </w:r>
          </w:p>
        </w:tc>
        <w:tc>
          <w:tcPr>
            <w:tcW w:w="1521" w:type="dxa"/>
          </w:tcPr>
          <w:p w14:paraId="3359967A" w14:textId="77777777" w:rsidR="004E2BAB" w:rsidRDefault="004E2BAB" w:rsidP="005904B1">
            <w:pPr>
              <w:jc w:val="center"/>
            </w:pPr>
            <w:r>
              <w:t>09.00 – 12.00</w:t>
            </w:r>
          </w:p>
        </w:tc>
        <w:tc>
          <w:tcPr>
            <w:tcW w:w="3426" w:type="dxa"/>
          </w:tcPr>
          <w:p w14:paraId="0EEEA1D0" w14:textId="77777777" w:rsidR="004E2BAB" w:rsidRDefault="004E2BAB" w:rsidP="005904B1">
            <w:pPr>
              <w:jc w:val="center"/>
            </w:pPr>
            <w:r>
              <w:t>Membantu divisi digital marketing</w:t>
            </w:r>
          </w:p>
        </w:tc>
        <w:tc>
          <w:tcPr>
            <w:tcW w:w="3008" w:type="dxa"/>
          </w:tcPr>
          <w:p w14:paraId="73C253B8" w14:textId="77777777" w:rsidR="004E2BAB" w:rsidRDefault="004E2BAB" w:rsidP="005904B1">
            <w:pPr>
              <w:jc w:val="center"/>
            </w:pPr>
            <w:r>
              <w:t>Mencari data sekolah sekolah</w:t>
            </w:r>
          </w:p>
        </w:tc>
      </w:tr>
      <w:tr w:rsidR="004E2BAB" w14:paraId="3E7EF4B8" w14:textId="77777777" w:rsidTr="004E2BAB">
        <w:trPr>
          <w:trHeight w:val="457"/>
          <w:jc w:val="center"/>
        </w:trPr>
        <w:tc>
          <w:tcPr>
            <w:tcW w:w="843" w:type="dxa"/>
            <w:tcBorders>
              <w:top w:val="nil"/>
              <w:bottom w:val="nil"/>
            </w:tcBorders>
          </w:tcPr>
          <w:p w14:paraId="445048F0" w14:textId="77777777" w:rsidR="004E2BAB" w:rsidRPr="003932C7" w:rsidRDefault="004E2BAB" w:rsidP="005904B1">
            <w:pPr>
              <w:jc w:val="center"/>
            </w:pPr>
          </w:p>
        </w:tc>
        <w:tc>
          <w:tcPr>
            <w:tcW w:w="1521" w:type="dxa"/>
          </w:tcPr>
          <w:p w14:paraId="570AF129" w14:textId="77777777" w:rsidR="004E2BAB" w:rsidRDefault="004E2BAB" w:rsidP="005904B1">
            <w:pPr>
              <w:jc w:val="center"/>
            </w:pPr>
            <w:r>
              <w:t>12.00 – 13.00</w:t>
            </w:r>
          </w:p>
        </w:tc>
        <w:tc>
          <w:tcPr>
            <w:tcW w:w="3426" w:type="dxa"/>
          </w:tcPr>
          <w:p w14:paraId="59D28C42" w14:textId="77777777" w:rsidR="004E2BAB" w:rsidRDefault="004E2BAB" w:rsidP="005904B1">
            <w:pPr>
              <w:jc w:val="center"/>
            </w:pPr>
            <w:r>
              <w:t>Break</w:t>
            </w:r>
          </w:p>
        </w:tc>
        <w:tc>
          <w:tcPr>
            <w:tcW w:w="3008" w:type="dxa"/>
          </w:tcPr>
          <w:p w14:paraId="7D5B9C0F" w14:textId="77777777" w:rsidR="004E2BAB" w:rsidRDefault="004E2BAB" w:rsidP="005904B1">
            <w:pPr>
              <w:jc w:val="center"/>
            </w:pPr>
            <w:r>
              <w:t>-</w:t>
            </w:r>
          </w:p>
        </w:tc>
      </w:tr>
      <w:tr w:rsidR="004E2BAB" w14:paraId="38C2624A" w14:textId="77777777" w:rsidTr="004E2BAB">
        <w:trPr>
          <w:trHeight w:val="457"/>
          <w:jc w:val="center"/>
        </w:trPr>
        <w:tc>
          <w:tcPr>
            <w:tcW w:w="843" w:type="dxa"/>
            <w:tcBorders>
              <w:top w:val="nil"/>
              <w:bottom w:val="single" w:sz="4" w:space="0" w:color="auto"/>
            </w:tcBorders>
          </w:tcPr>
          <w:p w14:paraId="277F07B1" w14:textId="77777777" w:rsidR="004E2BAB" w:rsidRPr="003932C7" w:rsidRDefault="004E2BAB" w:rsidP="005904B1">
            <w:pPr>
              <w:jc w:val="center"/>
            </w:pPr>
          </w:p>
        </w:tc>
        <w:tc>
          <w:tcPr>
            <w:tcW w:w="1521" w:type="dxa"/>
          </w:tcPr>
          <w:p w14:paraId="4F56EAC4" w14:textId="77777777" w:rsidR="004E2BAB" w:rsidRDefault="004E2BAB" w:rsidP="005904B1">
            <w:pPr>
              <w:jc w:val="center"/>
            </w:pPr>
            <w:r>
              <w:t>13.00 – 17.00</w:t>
            </w:r>
          </w:p>
        </w:tc>
        <w:tc>
          <w:tcPr>
            <w:tcW w:w="3426" w:type="dxa"/>
          </w:tcPr>
          <w:p w14:paraId="54793665" w14:textId="77777777" w:rsidR="004E2BAB" w:rsidRDefault="004E2BAB" w:rsidP="005904B1">
            <w:pPr>
              <w:jc w:val="center"/>
            </w:pPr>
            <w:r>
              <w:t>Kerjain Taks</w:t>
            </w:r>
          </w:p>
        </w:tc>
        <w:tc>
          <w:tcPr>
            <w:tcW w:w="3008" w:type="dxa"/>
          </w:tcPr>
          <w:p w14:paraId="4928AEB0" w14:textId="77777777" w:rsidR="004E2BAB" w:rsidRDefault="004E2BAB" w:rsidP="005904B1">
            <w:pPr>
              <w:jc w:val="center"/>
            </w:pPr>
            <w:r>
              <w:t>Kerjain Project Magang</w:t>
            </w:r>
          </w:p>
        </w:tc>
      </w:tr>
      <w:tr w:rsidR="004E2BAB" w14:paraId="4BCE8926" w14:textId="77777777" w:rsidTr="004E2BAB">
        <w:trPr>
          <w:trHeight w:val="457"/>
          <w:jc w:val="center"/>
        </w:trPr>
        <w:tc>
          <w:tcPr>
            <w:tcW w:w="843" w:type="dxa"/>
            <w:tcBorders>
              <w:bottom w:val="nil"/>
            </w:tcBorders>
          </w:tcPr>
          <w:p w14:paraId="14418E3F" w14:textId="77777777" w:rsidR="004E2BAB" w:rsidRPr="003932C7" w:rsidRDefault="004E2BAB" w:rsidP="005904B1">
            <w:pPr>
              <w:jc w:val="center"/>
            </w:pPr>
            <w:r>
              <w:t xml:space="preserve">Kamis </w:t>
            </w:r>
          </w:p>
        </w:tc>
        <w:tc>
          <w:tcPr>
            <w:tcW w:w="1521" w:type="dxa"/>
          </w:tcPr>
          <w:p w14:paraId="31FAC6CD" w14:textId="77777777" w:rsidR="004E2BAB" w:rsidRDefault="004E2BAB" w:rsidP="005904B1">
            <w:pPr>
              <w:jc w:val="center"/>
            </w:pPr>
            <w:r>
              <w:t>09.00 – 12.00</w:t>
            </w:r>
          </w:p>
        </w:tc>
        <w:tc>
          <w:tcPr>
            <w:tcW w:w="3426" w:type="dxa"/>
          </w:tcPr>
          <w:p w14:paraId="7CA97DFC" w14:textId="77777777" w:rsidR="004E2BAB" w:rsidRDefault="004E2BAB" w:rsidP="005904B1">
            <w:pPr>
              <w:jc w:val="center"/>
            </w:pPr>
            <w:r>
              <w:t>Membantu divisi digital marketing</w:t>
            </w:r>
          </w:p>
        </w:tc>
        <w:tc>
          <w:tcPr>
            <w:tcW w:w="3008" w:type="dxa"/>
          </w:tcPr>
          <w:p w14:paraId="0D5332BF" w14:textId="77777777" w:rsidR="004E2BAB" w:rsidRDefault="004E2BAB" w:rsidP="005904B1">
            <w:pPr>
              <w:jc w:val="center"/>
            </w:pPr>
            <w:r>
              <w:t>Mencari data sekolah sekolah</w:t>
            </w:r>
          </w:p>
        </w:tc>
      </w:tr>
      <w:tr w:rsidR="004E2BAB" w14:paraId="0BF0B643" w14:textId="77777777" w:rsidTr="004E2BAB">
        <w:trPr>
          <w:trHeight w:val="457"/>
          <w:jc w:val="center"/>
        </w:trPr>
        <w:tc>
          <w:tcPr>
            <w:tcW w:w="843" w:type="dxa"/>
            <w:tcBorders>
              <w:top w:val="nil"/>
              <w:bottom w:val="nil"/>
            </w:tcBorders>
          </w:tcPr>
          <w:p w14:paraId="4D7066BF" w14:textId="77777777" w:rsidR="004E2BAB" w:rsidRPr="003932C7" w:rsidRDefault="004E2BAB" w:rsidP="005904B1">
            <w:pPr>
              <w:jc w:val="center"/>
            </w:pPr>
          </w:p>
        </w:tc>
        <w:tc>
          <w:tcPr>
            <w:tcW w:w="1521" w:type="dxa"/>
          </w:tcPr>
          <w:p w14:paraId="6C229576" w14:textId="77777777" w:rsidR="004E2BAB" w:rsidRDefault="004E2BAB" w:rsidP="005904B1">
            <w:pPr>
              <w:jc w:val="center"/>
            </w:pPr>
            <w:r>
              <w:t>12.00 – 13.00</w:t>
            </w:r>
          </w:p>
        </w:tc>
        <w:tc>
          <w:tcPr>
            <w:tcW w:w="3426" w:type="dxa"/>
          </w:tcPr>
          <w:p w14:paraId="05CCB52D" w14:textId="77777777" w:rsidR="004E2BAB" w:rsidRDefault="004E2BAB" w:rsidP="005904B1">
            <w:pPr>
              <w:jc w:val="center"/>
            </w:pPr>
            <w:r>
              <w:t>Break</w:t>
            </w:r>
          </w:p>
        </w:tc>
        <w:tc>
          <w:tcPr>
            <w:tcW w:w="3008" w:type="dxa"/>
          </w:tcPr>
          <w:p w14:paraId="194F22A4" w14:textId="77777777" w:rsidR="004E2BAB" w:rsidRDefault="004E2BAB" w:rsidP="005904B1">
            <w:pPr>
              <w:jc w:val="center"/>
            </w:pPr>
            <w:r>
              <w:t>-</w:t>
            </w:r>
          </w:p>
        </w:tc>
      </w:tr>
      <w:tr w:rsidR="004E2BAB" w14:paraId="2FF74D7D" w14:textId="77777777" w:rsidTr="004E2BAB">
        <w:trPr>
          <w:trHeight w:val="457"/>
          <w:jc w:val="center"/>
        </w:trPr>
        <w:tc>
          <w:tcPr>
            <w:tcW w:w="843" w:type="dxa"/>
            <w:tcBorders>
              <w:top w:val="nil"/>
            </w:tcBorders>
          </w:tcPr>
          <w:p w14:paraId="2C8CE329" w14:textId="77777777" w:rsidR="004E2BAB" w:rsidRPr="003932C7" w:rsidRDefault="004E2BAB" w:rsidP="005904B1">
            <w:pPr>
              <w:jc w:val="center"/>
            </w:pPr>
          </w:p>
        </w:tc>
        <w:tc>
          <w:tcPr>
            <w:tcW w:w="1521" w:type="dxa"/>
          </w:tcPr>
          <w:p w14:paraId="33F365ED" w14:textId="77777777" w:rsidR="004E2BAB" w:rsidRDefault="004E2BAB" w:rsidP="005904B1">
            <w:pPr>
              <w:jc w:val="center"/>
            </w:pPr>
            <w:r>
              <w:t>13.00 – 17.00</w:t>
            </w:r>
          </w:p>
        </w:tc>
        <w:tc>
          <w:tcPr>
            <w:tcW w:w="3426" w:type="dxa"/>
          </w:tcPr>
          <w:p w14:paraId="1B99FA42" w14:textId="77777777" w:rsidR="004E2BAB" w:rsidRDefault="004E2BAB" w:rsidP="005904B1">
            <w:pPr>
              <w:jc w:val="center"/>
            </w:pPr>
            <w:r>
              <w:t>Kerjain Taks</w:t>
            </w:r>
          </w:p>
        </w:tc>
        <w:tc>
          <w:tcPr>
            <w:tcW w:w="3008" w:type="dxa"/>
          </w:tcPr>
          <w:p w14:paraId="7D22828D" w14:textId="77777777" w:rsidR="004E2BAB" w:rsidRDefault="004E2BAB" w:rsidP="005904B1">
            <w:pPr>
              <w:jc w:val="center"/>
            </w:pPr>
            <w:r>
              <w:t>Kerjain Project Magang</w:t>
            </w:r>
          </w:p>
        </w:tc>
      </w:tr>
    </w:tbl>
    <w:p w14:paraId="7686D160" w14:textId="77777777" w:rsidR="0069326F" w:rsidRDefault="0069326F">
      <w:pPr>
        <w:rPr>
          <w:lang w:val="en-US"/>
        </w:rPr>
      </w:pPr>
      <w:r>
        <w:rPr>
          <w:lang w:val="en-US"/>
        </w:rPr>
        <w:br w:type="page"/>
      </w:r>
    </w:p>
    <w:p w14:paraId="050D899D" w14:textId="1D1E8514" w:rsidR="004E2BAB" w:rsidRDefault="004E2BAB" w:rsidP="004E2BAB">
      <w:pPr>
        <w:pStyle w:val="Heading2"/>
        <w:rPr>
          <w:lang w:val="en-US"/>
        </w:rPr>
      </w:pPr>
      <w:r>
        <w:rPr>
          <w:lang w:val="en-US"/>
        </w:rPr>
        <w:lastRenderedPageBreak/>
        <w:t xml:space="preserve">Waktu dan </w:t>
      </w:r>
      <w:proofErr w:type="spellStart"/>
      <w:r>
        <w:rPr>
          <w:lang w:val="en-US"/>
        </w:rPr>
        <w:t>Tempat</w:t>
      </w:r>
      <w:proofErr w:type="spellEnd"/>
      <w:r>
        <w:rPr>
          <w:lang w:val="en-US"/>
        </w:rPr>
        <w:t xml:space="preserve"> </w:t>
      </w:r>
      <w:proofErr w:type="spellStart"/>
      <w:r>
        <w:rPr>
          <w:lang w:val="en-US"/>
        </w:rPr>
        <w:t>Penelitian</w:t>
      </w:r>
      <w:proofErr w:type="spellEnd"/>
    </w:p>
    <w:tbl>
      <w:tblPr>
        <w:tblStyle w:val="TableGrid"/>
        <w:tblW w:w="9822" w:type="dxa"/>
        <w:jc w:val="center"/>
        <w:tblLayout w:type="fixed"/>
        <w:tblLook w:val="04A0" w:firstRow="1" w:lastRow="0" w:firstColumn="1" w:lastColumn="0" w:noHBand="0" w:noVBand="1"/>
      </w:tblPr>
      <w:tblGrid>
        <w:gridCol w:w="1279"/>
        <w:gridCol w:w="502"/>
        <w:gridCol w:w="507"/>
        <w:gridCol w:w="502"/>
        <w:gridCol w:w="502"/>
        <w:gridCol w:w="502"/>
        <w:gridCol w:w="502"/>
        <w:gridCol w:w="502"/>
        <w:gridCol w:w="502"/>
        <w:gridCol w:w="502"/>
        <w:gridCol w:w="502"/>
        <w:gridCol w:w="502"/>
        <w:gridCol w:w="502"/>
        <w:gridCol w:w="502"/>
        <w:gridCol w:w="502"/>
        <w:gridCol w:w="502"/>
        <w:gridCol w:w="502"/>
        <w:gridCol w:w="506"/>
      </w:tblGrid>
      <w:tr w:rsidR="004E2BAB" w14:paraId="36463808" w14:textId="77777777" w:rsidTr="004E2BAB">
        <w:trPr>
          <w:trHeight w:val="268"/>
          <w:jc w:val="center"/>
        </w:trPr>
        <w:tc>
          <w:tcPr>
            <w:tcW w:w="9822" w:type="dxa"/>
            <w:gridSpan w:val="18"/>
          </w:tcPr>
          <w:p w14:paraId="095252FC" w14:textId="77777777" w:rsidR="004E2BAB" w:rsidRDefault="004E2BAB" w:rsidP="005904B1">
            <w:pPr>
              <w:jc w:val="center"/>
            </w:pPr>
            <w:r>
              <w:t>Jadwal Waktu Penelitian</w:t>
            </w:r>
          </w:p>
        </w:tc>
      </w:tr>
      <w:tr w:rsidR="004E2BAB" w14:paraId="456B4E33" w14:textId="77777777" w:rsidTr="004E2BAB">
        <w:trPr>
          <w:trHeight w:val="149"/>
          <w:jc w:val="center"/>
        </w:trPr>
        <w:tc>
          <w:tcPr>
            <w:tcW w:w="1279" w:type="dxa"/>
            <w:tcBorders>
              <w:bottom w:val="nil"/>
            </w:tcBorders>
          </w:tcPr>
          <w:p w14:paraId="3EE0645F" w14:textId="77777777" w:rsidR="004E2BAB" w:rsidRDefault="004E2BAB" w:rsidP="005904B1">
            <w:pPr>
              <w:jc w:val="center"/>
            </w:pPr>
            <w:r>
              <w:t>Jenis Kegiatan</w:t>
            </w:r>
          </w:p>
        </w:tc>
        <w:tc>
          <w:tcPr>
            <w:tcW w:w="1511" w:type="dxa"/>
            <w:gridSpan w:val="3"/>
          </w:tcPr>
          <w:p w14:paraId="417765B5" w14:textId="77777777" w:rsidR="004E2BAB" w:rsidRDefault="004E2BAB" w:rsidP="005904B1">
            <w:pPr>
              <w:jc w:val="center"/>
            </w:pPr>
            <w:r>
              <w:t>Febuari</w:t>
            </w:r>
          </w:p>
        </w:tc>
        <w:tc>
          <w:tcPr>
            <w:tcW w:w="2008" w:type="dxa"/>
            <w:gridSpan w:val="4"/>
          </w:tcPr>
          <w:p w14:paraId="1C859863" w14:textId="77777777" w:rsidR="004E2BAB" w:rsidRDefault="004E2BAB" w:rsidP="005904B1">
            <w:pPr>
              <w:jc w:val="center"/>
            </w:pPr>
            <w:r>
              <w:t>Maret</w:t>
            </w:r>
          </w:p>
        </w:tc>
        <w:tc>
          <w:tcPr>
            <w:tcW w:w="2008" w:type="dxa"/>
            <w:gridSpan w:val="4"/>
          </w:tcPr>
          <w:p w14:paraId="4C33DA51" w14:textId="77777777" w:rsidR="004E2BAB" w:rsidRPr="000B4A6D" w:rsidRDefault="004E2BAB" w:rsidP="005904B1">
            <w:pPr>
              <w:jc w:val="center"/>
            </w:pPr>
            <w:r w:rsidRPr="000B4A6D">
              <w:t>April</w:t>
            </w:r>
          </w:p>
        </w:tc>
        <w:tc>
          <w:tcPr>
            <w:tcW w:w="1506" w:type="dxa"/>
            <w:gridSpan w:val="3"/>
          </w:tcPr>
          <w:p w14:paraId="7C4B32C8" w14:textId="77777777" w:rsidR="004E2BAB" w:rsidRDefault="004E2BAB" w:rsidP="005904B1">
            <w:pPr>
              <w:jc w:val="center"/>
            </w:pPr>
            <w:r>
              <w:t>Mei</w:t>
            </w:r>
          </w:p>
        </w:tc>
        <w:tc>
          <w:tcPr>
            <w:tcW w:w="1506" w:type="dxa"/>
            <w:gridSpan w:val="3"/>
          </w:tcPr>
          <w:p w14:paraId="6BE82F4B" w14:textId="77777777" w:rsidR="004E2BAB" w:rsidRDefault="004E2BAB" w:rsidP="005904B1">
            <w:pPr>
              <w:jc w:val="center"/>
            </w:pPr>
            <w:r>
              <w:t>Juni</w:t>
            </w:r>
          </w:p>
        </w:tc>
      </w:tr>
      <w:tr w:rsidR="004E2BAB" w14:paraId="01718011" w14:textId="77777777" w:rsidTr="004E2BAB">
        <w:trPr>
          <w:trHeight w:val="268"/>
          <w:jc w:val="center"/>
        </w:trPr>
        <w:tc>
          <w:tcPr>
            <w:tcW w:w="1279" w:type="dxa"/>
            <w:tcBorders>
              <w:top w:val="nil"/>
            </w:tcBorders>
          </w:tcPr>
          <w:p w14:paraId="40A3E167" w14:textId="77777777" w:rsidR="004E2BAB" w:rsidRDefault="004E2BAB" w:rsidP="005904B1">
            <w:pPr>
              <w:jc w:val="center"/>
            </w:pPr>
          </w:p>
        </w:tc>
        <w:tc>
          <w:tcPr>
            <w:tcW w:w="502" w:type="dxa"/>
          </w:tcPr>
          <w:p w14:paraId="6A0B1551" w14:textId="77777777" w:rsidR="004E2BAB" w:rsidRDefault="004E2BAB" w:rsidP="005904B1">
            <w:pPr>
              <w:jc w:val="center"/>
            </w:pPr>
            <w:r>
              <w:t>20</w:t>
            </w:r>
          </w:p>
        </w:tc>
        <w:tc>
          <w:tcPr>
            <w:tcW w:w="507" w:type="dxa"/>
          </w:tcPr>
          <w:p w14:paraId="463DA9A7" w14:textId="77777777" w:rsidR="004E2BAB" w:rsidRDefault="004E2BAB" w:rsidP="005904B1">
            <w:pPr>
              <w:jc w:val="center"/>
            </w:pPr>
            <w:r>
              <w:t>21</w:t>
            </w:r>
          </w:p>
        </w:tc>
        <w:tc>
          <w:tcPr>
            <w:tcW w:w="502" w:type="dxa"/>
          </w:tcPr>
          <w:p w14:paraId="46A254B8" w14:textId="77777777" w:rsidR="004E2BAB" w:rsidRDefault="004E2BAB" w:rsidP="005904B1">
            <w:pPr>
              <w:jc w:val="center"/>
            </w:pPr>
            <w:r>
              <w:t>22</w:t>
            </w:r>
          </w:p>
        </w:tc>
        <w:tc>
          <w:tcPr>
            <w:tcW w:w="502" w:type="dxa"/>
          </w:tcPr>
          <w:p w14:paraId="5C98E3A5" w14:textId="77777777" w:rsidR="004E2BAB" w:rsidRDefault="004E2BAB" w:rsidP="005904B1">
            <w:r>
              <w:t>1</w:t>
            </w:r>
          </w:p>
        </w:tc>
        <w:tc>
          <w:tcPr>
            <w:tcW w:w="502" w:type="dxa"/>
          </w:tcPr>
          <w:p w14:paraId="706211BF" w14:textId="77777777" w:rsidR="004E2BAB" w:rsidRDefault="004E2BAB" w:rsidP="005904B1">
            <w:r>
              <w:t>2</w:t>
            </w:r>
          </w:p>
        </w:tc>
        <w:tc>
          <w:tcPr>
            <w:tcW w:w="502" w:type="dxa"/>
          </w:tcPr>
          <w:p w14:paraId="7D4FC04C" w14:textId="77777777" w:rsidR="004E2BAB" w:rsidRDefault="004E2BAB" w:rsidP="005904B1">
            <w:r>
              <w:t>3</w:t>
            </w:r>
          </w:p>
        </w:tc>
        <w:tc>
          <w:tcPr>
            <w:tcW w:w="502" w:type="dxa"/>
          </w:tcPr>
          <w:p w14:paraId="779123CF" w14:textId="77777777" w:rsidR="004E2BAB" w:rsidRDefault="004E2BAB" w:rsidP="005904B1">
            <w:r>
              <w:t>4</w:t>
            </w:r>
          </w:p>
        </w:tc>
        <w:tc>
          <w:tcPr>
            <w:tcW w:w="502" w:type="dxa"/>
          </w:tcPr>
          <w:p w14:paraId="1617B450" w14:textId="77777777" w:rsidR="004E2BAB" w:rsidRDefault="004E2BAB" w:rsidP="005904B1"/>
        </w:tc>
        <w:tc>
          <w:tcPr>
            <w:tcW w:w="502" w:type="dxa"/>
          </w:tcPr>
          <w:p w14:paraId="266D1B22" w14:textId="77777777" w:rsidR="004E2BAB" w:rsidRDefault="004E2BAB" w:rsidP="005904B1"/>
        </w:tc>
        <w:tc>
          <w:tcPr>
            <w:tcW w:w="502" w:type="dxa"/>
          </w:tcPr>
          <w:p w14:paraId="42B6B86D" w14:textId="77777777" w:rsidR="004E2BAB" w:rsidRDefault="004E2BAB" w:rsidP="005904B1"/>
        </w:tc>
        <w:tc>
          <w:tcPr>
            <w:tcW w:w="502" w:type="dxa"/>
          </w:tcPr>
          <w:p w14:paraId="76CDF59A" w14:textId="77777777" w:rsidR="004E2BAB" w:rsidRDefault="004E2BAB" w:rsidP="005904B1">
            <w:r>
              <w:t>30</w:t>
            </w:r>
          </w:p>
        </w:tc>
        <w:tc>
          <w:tcPr>
            <w:tcW w:w="502" w:type="dxa"/>
          </w:tcPr>
          <w:p w14:paraId="56540423" w14:textId="77777777" w:rsidR="004E2BAB" w:rsidRDefault="004E2BAB" w:rsidP="005904B1">
            <w:r>
              <w:t>1</w:t>
            </w:r>
          </w:p>
        </w:tc>
        <w:tc>
          <w:tcPr>
            <w:tcW w:w="502" w:type="dxa"/>
          </w:tcPr>
          <w:p w14:paraId="702FA1D5" w14:textId="77777777" w:rsidR="004E2BAB" w:rsidRDefault="004E2BAB" w:rsidP="005904B1">
            <w:r>
              <w:t>2</w:t>
            </w:r>
          </w:p>
        </w:tc>
        <w:tc>
          <w:tcPr>
            <w:tcW w:w="502" w:type="dxa"/>
          </w:tcPr>
          <w:p w14:paraId="6E605087" w14:textId="77777777" w:rsidR="004E2BAB" w:rsidRDefault="004E2BAB" w:rsidP="005904B1">
            <w:r>
              <w:t>3</w:t>
            </w:r>
          </w:p>
        </w:tc>
        <w:tc>
          <w:tcPr>
            <w:tcW w:w="502" w:type="dxa"/>
          </w:tcPr>
          <w:p w14:paraId="7FFE3776" w14:textId="77777777" w:rsidR="004E2BAB" w:rsidRDefault="004E2BAB" w:rsidP="005904B1"/>
        </w:tc>
        <w:tc>
          <w:tcPr>
            <w:tcW w:w="502" w:type="dxa"/>
          </w:tcPr>
          <w:p w14:paraId="56A2A3C6" w14:textId="77777777" w:rsidR="004E2BAB" w:rsidRDefault="004E2BAB" w:rsidP="005904B1"/>
        </w:tc>
        <w:tc>
          <w:tcPr>
            <w:tcW w:w="502" w:type="dxa"/>
          </w:tcPr>
          <w:p w14:paraId="3871D126" w14:textId="77777777" w:rsidR="004E2BAB" w:rsidRDefault="004E2BAB" w:rsidP="005904B1">
            <w:r>
              <w:t>10</w:t>
            </w:r>
          </w:p>
        </w:tc>
      </w:tr>
      <w:tr w:rsidR="004E2BAB" w14:paraId="05892AEE" w14:textId="77777777" w:rsidTr="004E2BAB">
        <w:trPr>
          <w:trHeight w:val="537"/>
          <w:jc w:val="center"/>
        </w:trPr>
        <w:tc>
          <w:tcPr>
            <w:tcW w:w="1279" w:type="dxa"/>
          </w:tcPr>
          <w:p w14:paraId="7A4AB6CF" w14:textId="77777777" w:rsidR="004E2BAB" w:rsidRDefault="004E2BAB" w:rsidP="005904B1">
            <w:pPr>
              <w:jc w:val="center"/>
            </w:pPr>
            <w:r>
              <w:t>Konsultasi judul</w:t>
            </w:r>
          </w:p>
        </w:tc>
        <w:tc>
          <w:tcPr>
            <w:tcW w:w="502" w:type="dxa"/>
            <w:shd w:val="clear" w:color="auto" w:fill="0070C0"/>
          </w:tcPr>
          <w:p w14:paraId="1F540A9B" w14:textId="77777777" w:rsidR="004E2BAB" w:rsidRPr="004E2BAB" w:rsidRDefault="004E2BAB" w:rsidP="005904B1">
            <w:pPr>
              <w:jc w:val="center"/>
              <w:rPr>
                <w:color w:val="4472C4" w:themeColor="accent5"/>
              </w:rPr>
            </w:pPr>
          </w:p>
        </w:tc>
        <w:tc>
          <w:tcPr>
            <w:tcW w:w="507" w:type="dxa"/>
            <w:shd w:val="clear" w:color="auto" w:fill="0070C0"/>
          </w:tcPr>
          <w:p w14:paraId="76278E6F" w14:textId="77777777" w:rsidR="004E2BAB" w:rsidRPr="004E2BAB" w:rsidRDefault="004E2BAB" w:rsidP="005904B1">
            <w:pPr>
              <w:jc w:val="center"/>
              <w:rPr>
                <w:color w:val="4472C4" w:themeColor="accent5"/>
              </w:rPr>
            </w:pPr>
          </w:p>
        </w:tc>
        <w:tc>
          <w:tcPr>
            <w:tcW w:w="502" w:type="dxa"/>
            <w:shd w:val="clear" w:color="auto" w:fill="0070C0"/>
          </w:tcPr>
          <w:p w14:paraId="66902604" w14:textId="77777777" w:rsidR="004E2BAB" w:rsidRPr="004E2BAB" w:rsidRDefault="004E2BAB" w:rsidP="005904B1">
            <w:pPr>
              <w:jc w:val="center"/>
              <w:rPr>
                <w:color w:val="4472C4" w:themeColor="accent5"/>
              </w:rPr>
            </w:pPr>
          </w:p>
        </w:tc>
        <w:tc>
          <w:tcPr>
            <w:tcW w:w="502" w:type="dxa"/>
            <w:shd w:val="clear" w:color="auto" w:fill="auto"/>
          </w:tcPr>
          <w:p w14:paraId="430F64A9" w14:textId="77777777" w:rsidR="004E2BAB" w:rsidRDefault="004E2BAB" w:rsidP="005904B1">
            <w:pPr>
              <w:jc w:val="center"/>
            </w:pPr>
          </w:p>
        </w:tc>
        <w:tc>
          <w:tcPr>
            <w:tcW w:w="502" w:type="dxa"/>
            <w:shd w:val="clear" w:color="auto" w:fill="auto"/>
          </w:tcPr>
          <w:p w14:paraId="40956EE0" w14:textId="77777777" w:rsidR="004E2BAB" w:rsidRDefault="004E2BAB" w:rsidP="005904B1">
            <w:pPr>
              <w:jc w:val="center"/>
            </w:pPr>
          </w:p>
        </w:tc>
        <w:tc>
          <w:tcPr>
            <w:tcW w:w="502" w:type="dxa"/>
            <w:shd w:val="clear" w:color="auto" w:fill="auto"/>
          </w:tcPr>
          <w:p w14:paraId="3FCB6C27" w14:textId="77777777" w:rsidR="004E2BAB" w:rsidRDefault="004E2BAB" w:rsidP="005904B1">
            <w:pPr>
              <w:jc w:val="center"/>
            </w:pPr>
          </w:p>
        </w:tc>
        <w:tc>
          <w:tcPr>
            <w:tcW w:w="502" w:type="dxa"/>
            <w:shd w:val="clear" w:color="auto" w:fill="auto"/>
          </w:tcPr>
          <w:p w14:paraId="7A00F9C4" w14:textId="77777777" w:rsidR="004E2BAB" w:rsidRDefault="004E2BAB" w:rsidP="005904B1">
            <w:pPr>
              <w:jc w:val="center"/>
            </w:pPr>
          </w:p>
        </w:tc>
        <w:tc>
          <w:tcPr>
            <w:tcW w:w="502" w:type="dxa"/>
            <w:shd w:val="clear" w:color="auto" w:fill="auto"/>
          </w:tcPr>
          <w:p w14:paraId="127AE019" w14:textId="77777777" w:rsidR="004E2BAB" w:rsidRDefault="004E2BAB" w:rsidP="005904B1">
            <w:pPr>
              <w:jc w:val="center"/>
            </w:pPr>
          </w:p>
        </w:tc>
        <w:tc>
          <w:tcPr>
            <w:tcW w:w="502" w:type="dxa"/>
            <w:shd w:val="clear" w:color="auto" w:fill="auto"/>
          </w:tcPr>
          <w:p w14:paraId="0EF3D75B" w14:textId="77777777" w:rsidR="004E2BAB" w:rsidRDefault="004E2BAB" w:rsidP="005904B1">
            <w:pPr>
              <w:jc w:val="center"/>
            </w:pPr>
          </w:p>
        </w:tc>
        <w:tc>
          <w:tcPr>
            <w:tcW w:w="502" w:type="dxa"/>
            <w:shd w:val="clear" w:color="auto" w:fill="auto"/>
          </w:tcPr>
          <w:p w14:paraId="3B998158" w14:textId="77777777" w:rsidR="004E2BAB" w:rsidRDefault="004E2BAB" w:rsidP="005904B1">
            <w:pPr>
              <w:jc w:val="center"/>
            </w:pPr>
          </w:p>
        </w:tc>
        <w:tc>
          <w:tcPr>
            <w:tcW w:w="502" w:type="dxa"/>
            <w:shd w:val="clear" w:color="auto" w:fill="auto"/>
          </w:tcPr>
          <w:p w14:paraId="0B03EB28" w14:textId="77777777" w:rsidR="004E2BAB" w:rsidRDefault="004E2BAB" w:rsidP="005904B1">
            <w:pPr>
              <w:jc w:val="center"/>
            </w:pPr>
          </w:p>
        </w:tc>
        <w:tc>
          <w:tcPr>
            <w:tcW w:w="502" w:type="dxa"/>
            <w:shd w:val="clear" w:color="auto" w:fill="auto"/>
          </w:tcPr>
          <w:p w14:paraId="30611D5F" w14:textId="77777777" w:rsidR="004E2BAB" w:rsidRDefault="004E2BAB" w:rsidP="005904B1">
            <w:pPr>
              <w:jc w:val="center"/>
            </w:pPr>
          </w:p>
        </w:tc>
        <w:tc>
          <w:tcPr>
            <w:tcW w:w="502" w:type="dxa"/>
            <w:shd w:val="clear" w:color="auto" w:fill="auto"/>
          </w:tcPr>
          <w:p w14:paraId="18B09610" w14:textId="77777777" w:rsidR="004E2BAB" w:rsidRDefault="004E2BAB" w:rsidP="005904B1">
            <w:pPr>
              <w:jc w:val="center"/>
            </w:pPr>
          </w:p>
        </w:tc>
        <w:tc>
          <w:tcPr>
            <w:tcW w:w="502" w:type="dxa"/>
            <w:shd w:val="clear" w:color="auto" w:fill="auto"/>
          </w:tcPr>
          <w:p w14:paraId="4979A167" w14:textId="77777777" w:rsidR="004E2BAB" w:rsidRDefault="004E2BAB" w:rsidP="005904B1">
            <w:pPr>
              <w:jc w:val="center"/>
            </w:pPr>
          </w:p>
        </w:tc>
        <w:tc>
          <w:tcPr>
            <w:tcW w:w="502" w:type="dxa"/>
            <w:shd w:val="clear" w:color="auto" w:fill="auto"/>
          </w:tcPr>
          <w:p w14:paraId="5A31D218" w14:textId="77777777" w:rsidR="004E2BAB" w:rsidRDefault="004E2BAB" w:rsidP="005904B1">
            <w:pPr>
              <w:jc w:val="center"/>
            </w:pPr>
          </w:p>
        </w:tc>
        <w:tc>
          <w:tcPr>
            <w:tcW w:w="502" w:type="dxa"/>
            <w:shd w:val="clear" w:color="auto" w:fill="auto"/>
          </w:tcPr>
          <w:p w14:paraId="4455CF37" w14:textId="77777777" w:rsidR="004E2BAB" w:rsidRDefault="004E2BAB" w:rsidP="005904B1">
            <w:pPr>
              <w:jc w:val="center"/>
            </w:pPr>
          </w:p>
        </w:tc>
        <w:tc>
          <w:tcPr>
            <w:tcW w:w="502" w:type="dxa"/>
            <w:shd w:val="clear" w:color="auto" w:fill="auto"/>
          </w:tcPr>
          <w:p w14:paraId="2AFB4B6C" w14:textId="77777777" w:rsidR="004E2BAB" w:rsidRDefault="004E2BAB" w:rsidP="005904B1">
            <w:pPr>
              <w:jc w:val="center"/>
            </w:pPr>
          </w:p>
        </w:tc>
      </w:tr>
      <w:tr w:rsidR="004E2BAB" w14:paraId="1B160F15" w14:textId="77777777" w:rsidTr="004E2BAB">
        <w:trPr>
          <w:trHeight w:val="577"/>
          <w:jc w:val="center"/>
        </w:trPr>
        <w:tc>
          <w:tcPr>
            <w:tcW w:w="1279" w:type="dxa"/>
          </w:tcPr>
          <w:p w14:paraId="7A40A4E1" w14:textId="77777777" w:rsidR="004E2BAB" w:rsidRDefault="004E2BAB" w:rsidP="005904B1">
            <w:pPr>
              <w:jc w:val="center"/>
            </w:pPr>
            <w:r>
              <w:t>Observasi</w:t>
            </w:r>
          </w:p>
        </w:tc>
        <w:tc>
          <w:tcPr>
            <w:tcW w:w="502" w:type="dxa"/>
          </w:tcPr>
          <w:p w14:paraId="1D024354" w14:textId="77777777" w:rsidR="004E2BAB" w:rsidRDefault="004E2BAB" w:rsidP="005904B1">
            <w:pPr>
              <w:jc w:val="center"/>
            </w:pPr>
          </w:p>
        </w:tc>
        <w:tc>
          <w:tcPr>
            <w:tcW w:w="507" w:type="dxa"/>
            <w:shd w:val="clear" w:color="auto" w:fill="auto"/>
          </w:tcPr>
          <w:p w14:paraId="7ADD9D18" w14:textId="77777777" w:rsidR="004E2BAB" w:rsidRDefault="004E2BAB" w:rsidP="005904B1">
            <w:pPr>
              <w:jc w:val="center"/>
            </w:pPr>
          </w:p>
        </w:tc>
        <w:tc>
          <w:tcPr>
            <w:tcW w:w="502" w:type="dxa"/>
            <w:shd w:val="clear" w:color="auto" w:fill="auto"/>
          </w:tcPr>
          <w:p w14:paraId="22E088AC" w14:textId="77777777" w:rsidR="004E2BAB" w:rsidRDefault="004E2BAB" w:rsidP="005904B1">
            <w:pPr>
              <w:jc w:val="center"/>
            </w:pPr>
          </w:p>
        </w:tc>
        <w:tc>
          <w:tcPr>
            <w:tcW w:w="502" w:type="dxa"/>
            <w:shd w:val="clear" w:color="auto" w:fill="0070C0"/>
          </w:tcPr>
          <w:p w14:paraId="1AE7F824" w14:textId="77777777" w:rsidR="004E2BAB" w:rsidRPr="004E2BAB" w:rsidRDefault="004E2BAB" w:rsidP="005904B1">
            <w:pPr>
              <w:jc w:val="center"/>
              <w:rPr>
                <w:color w:val="4472C4" w:themeColor="accent5"/>
              </w:rPr>
            </w:pPr>
          </w:p>
        </w:tc>
        <w:tc>
          <w:tcPr>
            <w:tcW w:w="502" w:type="dxa"/>
            <w:shd w:val="clear" w:color="auto" w:fill="0070C0"/>
          </w:tcPr>
          <w:p w14:paraId="502745C2" w14:textId="77777777" w:rsidR="004E2BAB" w:rsidRPr="004E2BAB" w:rsidRDefault="004E2BAB" w:rsidP="005904B1">
            <w:pPr>
              <w:jc w:val="center"/>
              <w:rPr>
                <w:color w:val="4472C4" w:themeColor="accent5"/>
              </w:rPr>
            </w:pPr>
          </w:p>
        </w:tc>
        <w:tc>
          <w:tcPr>
            <w:tcW w:w="502" w:type="dxa"/>
            <w:shd w:val="clear" w:color="auto" w:fill="0070C0"/>
          </w:tcPr>
          <w:p w14:paraId="0DAC04A9" w14:textId="77777777" w:rsidR="004E2BAB" w:rsidRPr="004E2BAB" w:rsidRDefault="004E2BAB" w:rsidP="005904B1">
            <w:pPr>
              <w:jc w:val="center"/>
              <w:rPr>
                <w:color w:val="4472C4" w:themeColor="accent5"/>
              </w:rPr>
            </w:pPr>
          </w:p>
        </w:tc>
        <w:tc>
          <w:tcPr>
            <w:tcW w:w="502" w:type="dxa"/>
            <w:shd w:val="clear" w:color="auto" w:fill="auto"/>
          </w:tcPr>
          <w:p w14:paraId="1B3B916D" w14:textId="77777777" w:rsidR="004E2BAB" w:rsidRDefault="004E2BAB" w:rsidP="005904B1">
            <w:pPr>
              <w:jc w:val="center"/>
            </w:pPr>
          </w:p>
        </w:tc>
        <w:tc>
          <w:tcPr>
            <w:tcW w:w="502" w:type="dxa"/>
            <w:shd w:val="clear" w:color="auto" w:fill="auto"/>
          </w:tcPr>
          <w:p w14:paraId="5746C7C1" w14:textId="77777777" w:rsidR="004E2BAB" w:rsidRDefault="004E2BAB" w:rsidP="005904B1">
            <w:pPr>
              <w:jc w:val="center"/>
            </w:pPr>
          </w:p>
        </w:tc>
        <w:tc>
          <w:tcPr>
            <w:tcW w:w="502" w:type="dxa"/>
            <w:shd w:val="clear" w:color="auto" w:fill="auto"/>
          </w:tcPr>
          <w:p w14:paraId="516A2A0D" w14:textId="77777777" w:rsidR="004E2BAB" w:rsidRDefault="004E2BAB" w:rsidP="005904B1">
            <w:pPr>
              <w:jc w:val="center"/>
            </w:pPr>
          </w:p>
        </w:tc>
        <w:tc>
          <w:tcPr>
            <w:tcW w:w="502" w:type="dxa"/>
            <w:shd w:val="clear" w:color="auto" w:fill="auto"/>
          </w:tcPr>
          <w:p w14:paraId="70DC26FC" w14:textId="77777777" w:rsidR="004E2BAB" w:rsidRDefault="004E2BAB" w:rsidP="005904B1">
            <w:pPr>
              <w:jc w:val="center"/>
            </w:pPr>
          </w:p>
        </w:tc>
        <w:tc>
          <w:tcPr>
            <w:tcW w:w="502" w:type="dxa"/>
            <w:shd w:val="clear" w:color="auto" w:fill="auto"/>
          </w:tcPr>
          <w:p w14:paraId="48D091D3" w14:textId="77777777" w:rsidR="004E2BAB" w:rsidRDefault="004E2BAB" w:rsidP="005904B1">
            <w:pPr>
              <w:jc w:val="center"/>
            </w:pPr>
          </w:p>
        </w:tc>
        <w:tc>
          <w:tcPr>
            <w:tcW w:w="502" w:type="dxa"/>
            <w:shd w:val="clear" w:color="auto" w:fill="auto"/>
          </w:tcPr>
          <w:p w14:paraId="0477244C" w14:textId="77777777" w:rsidR="004E2BAB" w:rsidRDefault="004E2BAB" w:rsidP="005904B1">
            <w:pPr>
              <w:jc w:val="center"/>
            </w:pPr>
          </w:p>
        </w:tc>
        <w:tc>
          <w:tcPr>
            <w:tcW w:w="502" w:type="dxa"/>
            <w:shd w:val="clear" w:color="auto" w:fill="auto"/>
          </w:tcPr>
          <w:p w14:paraId="69B82683" w14:textId="77777777" w:rsidR="004E2BAB" w:rsidRDefault="004E2BAB" w:rsidP="005904B1">
            <w:pPr>
              <w:jc w:val="center"/>
            </w:pPr>
          </w:p>
        </w:tc>
        <w:tc>
          <w:tcPr>
            <w:tcW w:w="502" w:type="dxa"/>
            <w:shd w:val="clear" w:color="auto" w:fill="auto"/>
          </w:tcPr>
          <w:p w14:paraId="58AA648D" w14:textId="77777777" w:rsidR="004E2BAB" w:rsidRDefault="004E2BAB" w:rsidP="005904B1">
            <w:pPr>
              <w:jc w:val="center"/>
            </w:pPr>
          </w:p>
        </w:tc>
        <w:tc>
          <w:tcPr>
            <w:tcW w:w="502" w:type="dxa"/>
            <w:shd w:val="clear" w:color="auto" w:fill="auto"/>
          </w:tcPr>
          <w:p w14:paraId="1BE063D2" w14:textId="77777777" w:rsidR="004E2BAB" w:rsidRDefault="004E2BAB" w:rsidP="005904B1">
            <w:pPr>
              <w:jc w:val="center"/>
            </w:pPr>
          </w:p>
        </w:tc>
        <w:tc>
          <w:tcPr>
            <w:tcW w:w="502" w:type="dxa"/>
            <w:shd w:val="clear" w:color="auto" w:fill="auto"/>
          </w:tcPr>
          <w:p w14:paraId="0A6226AA" w14:textId="77777777" w:rsidR="004E2BAB" w:rsidRDefault="004E2BAB" w:rsidP="005904B1">
            <w:pPr>
              <w:jc w:val="center"/>
            </w:pPr>
          </w:p>
        </w:tc>
        <w:tc>
          <w:tcPr>
            <w:tcW w:w="502" w:type="dxa"/>
            <w:shd w:val="clear" w:color="auto" w:fill="auto"/>
          </w:tcPr>
          <w:p w14:paraId="72720426" w14:textId="77777777" w:rsidR="004E2BAB" w:rsidRDefault="004E2BAB" w:rsidP="005904B1">
            <w:pPr>
              <w:jc w:val="center"/>
            </w:pPr>
          </w:p>
        </w:tc>
      </w:tr>
      <w:tr w:rsidR="004E2BAB" w14:paraId="4E0D8913" w14:textId="77777777" w:rsidTr="004E2BAB">
        <w:trPr>
          <w:trHeight w:val="520"/>
          <w:jc w:val="center"/>
        </w:trPr>
        <w:tc>
          <w:tcPr>
            <w:tcW w:w="1279" w:type="dxa"/>
          </w:tcPr>
          <w:p w14:paraId="384D540C" w14:textId="77777777" w:rsidR="004E2BAB" w:rsidRDefault="004E2BAB" w:rsidP="005904B1">
            <w:pPr>
              <w:jc w:val="center"/>
            </w:pPr>
            <w:r>
              <w:t>Perancangan Sistem</w:t>
            </w:r>
          </w:p>
        </w:tc>
        <w:tc>
          <w:tcPr>
            <w:tcW w:w="502" w:type="dxa"/>
          </w:tcPr>
          <w:p w14:paraId="099E2BC7" w14:textId="77777777" w:rsidR="004E2BAB" w:rsidRDefault="004E2BAB" w:rsidP="005904B1">
            <w:pPr>
              <w:jc w:val="center"/>
            </w:pPr>
          </w:p>
        </w:tc>
        <w:tc>
          <w:tcPr>
            <w:tcW w:w="507" w:type="dxa"/>
            <w:shd w:val="clear" w:color="auto" w:fill="auto"/>
          </w:tcPr>
          <w:p w14:paraId="1402157D" w14:textId="77777777" w:rsidR="004E2BAB" w:rsidRDefault="004E2BAB" w:rsidP="005904B1">
            <w:pPr>
              <w:jc w:val="center"/>
            </w:pPr>
          </w:p>
        </w:tc>
        <w:tc>
          <w:tcPr>
            <w:tcW w:w="502" w:type="dxa"/>
            <w:shd w:val="clear" w:color="auto" w:fill="auto"/>
          </w:tcPr>
          <w:p w14:paraId="2EFF059F" w14:textId="77777777" w:rsidR="004E2BAB" w:rsidRDefault="004E2BAB" w:rsidP="005904B1">
            <w:pPr>
              <w:jc w:val="center"/>
            </w:pPr>
          </w:p>
        </w:tc>
        <w:tc>
          <w:tcPr>
            <w:tcW w:w="502" w:type="dxa"/>
            <w:shd w:val="clear" w:color="auto" w:fill="auto"/>
          </w:tcPr>
          <w:p w14:paraId="08877ADC" w14:textId="77777777" w:rsidR="004E2BAB" w:rsidRDefault="004E2BAB" w:rsidP="005904B1">
            <w:pPr>
              <w:jc w:val="center"/>
            </w:pPr>
          </w:p>
        </w:tc>
        <w:tc>
          <w:tcPr>
            <w:tcW w:w="502" w:type="dxa"/>
            <w:shd w:val="clear" w:color="auto" w:fill="auto"/>
          </w:tcPr>
          <w:p w14:paraId="5080F215" w14:textId="77777777" w:rsidR="004E2BAB" w:rsidRDefault="004E2BAB" w:rsidP="005904B1">
            <w:pPr>
              <w:jc w:val="center"/>
            </w:pPr>
          </w:p>
        </w:tc>
        <w:tc>
          <w:tcPr>
            <w:tcW w:w="502" w:type="dxa"/>
            <w:shd w:val="clear" w:color="auto" w:fill="auto"/>
          </w:tcPr>
          <w:p w14:paraId="7DD3F740" w14:textId="77777777" w:rsidR="004E2BAB" w:rsidRDefault="004E2BAB" w:rsidP="005904B1">
            <w:pPr>
              <w:jc w:val="center"/>
            </w:pPr>
          </w:p>
        </w:tc>
        <w:tc>
          <w:tcPr>
            <w:tcW w:w="502" w:type="dxa"/>
            <w:shd w:val="clear" w:color="auto" w:fill="0070C0"/>
          </w:tcPr>
          <w:p w14:paraId="47C15A78" w14:textId="77777777" w:rsidR="004E2BAB" w:rsidRDefault="004E2BAB" w:rsidP="005904B1">
            <w:pPr>
              <w:jc w:val="center"/>
            </w:pPr>
          </w:p>
        </w:tc>
        <w:tc>
          <w:tcPr>
            <w:tcW w:w="502" w:type="dxa"/>
            <w:shd w:val="clear" w:color="auto" w:fill="0070C0"/>
          </w:tcPr>
          <w:p w14:paraId="5FB8901F" w14:textId="77777777" w:rsidR="004E2BAB" w:rsidRDefault="004E2BAB" w:rsidP="005904B1">
            <w:pPr>
              <w:jc w:val="center"/>
            </w:pPr>
          </w:p>
        </w:tc>
        <w:tc>
          <w:tcPr>
            <w:tcW w:w="502" w:type="dxa"/>
            <w:shd w:val="clear" w:color="auto" w:fill="0070C0"/>
          </w:tcPr>
          <w:p w14:paraId="467DEFFF" w14:textId="77777777" w:rsidR="004E2BAB" w:rsidRDefault="004E2BAB" w:rsidP="005904B1">
            <w:pPr>
              <w:jc w:val="center"/>
            </w:pPr>
          </w:p>
        </w:tc>
        <w:tc>
          <w:tcPr>
            <w:tcW w:w="502" w:type="dxa"/>
            <w:shd w:val="clear" w:color="auto" w:fill="0070C0"/>
          </w:tcPr>
          <w:p w14:paraId="686CD157" w14:textId="77777777" w:rsidR="004E2BAB" w:rsidRDefault="004E2BAB" w:rsidP="005904B1">
            <w:pPr>
              <w:jc w:val="center"/>
            </w:pPr>
          </w:p>
        </w:tc>
        <w:tc>
          <w:tcPr>
            <w:tcW w:w="502" w:type="dxa"/>
            <w:shd w:val="clear" w:color="auto" w:fill="0070C0"/>
          </w:tcPr>
          <w:p w14:paraId="31A7F04A" w14:textId="77777777" w:rsidR="004E2BAB" w:rsidRDefault="004E2BAB" w:rsidP="005904B1">
            <w:pPr>
              <w:jc w:val="center"/>
            </w:pPr>
          </w:p>
        </w:tc>
        <w:tc>
          <w:tcPr>
            <w:tcW w:w="502" w:type="dxa"/>
            <w:shd w:val="clear" w:color="auto" w:fill="0070C0"/>
          </w:tcPr>
          <w:p w14:paraId="12BA2020" w14:textId="77777777" w:rsidR="004E2BAB" w:rsidRDefault="004E2BAB" w:rsidP="005904B1">
            <w:pPr>
              <w:jc w:val="center"/>
            </w:pPr>
          </w:p>
        </w:tc>
        <w:tc>
          <w:tcPr>
            <w:tcW w:w="502" w:type="dxa"/>
            <w:shd w:val="clear" w:color="auto" w:fill="0070C0"/>
          </w:tcPr>
          <w:p w14:paraId="096F2BEB" w14:textId="77777777" w:rsidR="004E2BAB" w:rsidRDefault="004E2BAB" w:rsidP="005904B1">
            <w:pPr>
              <w:jc w:val="center"/>
            </w:pPr>
          </w:p>
        </w:tc>
        <w:tc>
          <w:tcPr>
            <w:tcW w:w="502" w:type="dxa"/>
            <w:shd w:val="clear" w:color="auto" w:fill="0070C0"/>
          </w:tcPr>
          <w:p w14:paraId="08F48402" w14:textId="77777777" w:rsidR="004E2BAB" w:rsidRDefault="004E2BAB" w:rsidP="005904B1">
            <w:pPr>
              <w:jc w:val="center"/>
            </w:pPr>
          </w:p>
        </w:tc>
        <w:tc>
          <w:tcPr>
            <w:tcW w:w="502" w:type="dxa"/>
            <w:shd w:val="clear" w:color="auto" w:fill="auto"/>
          </w:tcPr>
          <w:p w14:paraId="2778E598" w14:textId="77777777" w:rsidR="004E2BAB" w:rsidRDefault="004E2BAB" w:rsidP="005904B1">
            <w:pPr>
              <w:jc w:val="center"/>
            </w:pPr>
          </w:p>
        </w:tc>
        <w:tc>
          <w:tcPr>
            <w:tcW w:w="502" w:type="dxa"/>
            <w:shd w:val="clear" w:color="auto" w:fill="auto"/>
          </w:tcPr>
          <w:p w14:paraId="640CB9C7" w14:textId="77777777" w:rsidR="004E2BAB" w:rsidRDefault="004E2BAB" w:rsidP="005904B1">
            <w:pPr>
              <w:jc w:val="center"/>
            </w:pPr>
          </w:p>
        </w:tc>
        <w:tc>
          <w:tcPr>
            <w:tcW w:w="502" w:type="dxa"/>
            <w:shd w:val="clear" w:color="auto" w:fill="auto"/>
          </w:tcPr>
          <w:p w14:paraId="57400506" w14:textId="77777777" w:rsidR="004E2BAB" w:rsidRDefault="004E2BAB" w:rsidP="005904B1">
            <w:pPr>
              <w:jc w:val="center"/>
            </w:pPr>
          </w:p>
        </w:tc>
      </w:tr>
      <w:tr w:rsidR="004E2BAB" w14:paraId="5FBB9A6C" w14:textId="77777777" w:rsidTr="004E2BAB">
        <w:trPr>
          <w:trHeight w:val="1612"/>
          <w:jc w:val="center"/>
        </w:trPr>
        <w:tc>
          <w:tcPr>
            <w:tcW w:w="1279" w:type="dxa"/>
          </w:tcPr>
          <w:p w14:paraId="78508C32" w14:textId="77777777" w:rsidR="004E2BAB" w:rsidRDefault="004E2BAB" w:rsidP="005904B1">
            <w:pPr>
              <w:jc w:val="center"/>
            </w:pPr>
            <w:r>
              <w:t>Penyusunan Laporan</w:t>
            </w:r>
          </w:p>
          <w:p w14:paraId="451F4264" w14:textId="77777777" w:rsidR="004E2BAB" w:rsidRDefault="004E2BAB" w:rsidP="005904B1">
            <w:pPr>
              <w:jc w:val="center"/>
            </w:pPr>
            <w:r>
              <w:t>Bab I, Bab II, Bab III, Bab IV, Bab V</w:t>
            </w:r>
          </w:p>
        </w:tc>
        <w:tc>
          <w:tcPr>
            <w:tcW w:w="502" w:type="dxa"/>
          </w:tcPr>
          <w:p w14:paraId="5B42C347" w14:textId="77777777" w:rsidR="004E2BAB" w:rsidRDefault="004E2BAB" w:rsidP="005904B1">
            <w:pPr>
              <w:jc w:val="center"/>
            </w:pPr>
          </w:p>
        </w:tc>
        <w:tc>
          <w:tcPr>
            <w:tcW w:w="507" w:type="dxa"/>
            <w:shd w:val="clear" w:color="auto" w:fill="auto"/>
          </w:tcPr>
          <w:p w14:paraId="2B4A698A" w14:textId="77777777" w:rsidR="004E2BAB" w:rsidRDefault="004E2BAB" w:rsidP="005904B1">
            <w:pPr>
              <w:jc w:val="center"/>
            </w:pPr>
          </w:p>
        </w:tc>
        <w:tc>
          <w:tcPr>
            <w:tcW w:w="502" w:type="dxa"/>
            <w:shd w:val="clear" w:color="auto" w:fill="auto"/>
          </w:tcPr>
          <w:p w14:paraId="60BF9871" w14:textId="77777777" w:rsidR="004E2BAB" w:rsidRDefault="004E2BAB" w:rsidP="005904B1">
            <w:pPr>
              <w:jc w:val="center"/>
            </w:pPr>
          </w:p>
        </w:tc>
        <w:tc>
          <w:tcPr>
            <w:tcW w:w="502" w:type="dxa"/>
            <w:shd w:val="clear" w:color="auto" w:fill="0070C0"/>
          </w:tcPr>
          <w:p w14:paraId="31480191" w14:textId="77777777" w:rsidR="004E2BAB" w:rsidRDefault="004E2BAB" w:rsidP="005904B1">
            <w:pPr>
              <w:jc w:val="center"/>
            </w:pPr>
          </w:p>
        </w:tc>
        <w:tc>
          <w:tcPr>
            <w:tcW w:w="502" w:type="dxa"/>
            <w:shd w:val="clear" w:color="auto" w:fill="0070C0"/>
          </w:tcPr>
          <w:p w14:paraId="3270DB56" w14:textId="77777777" w:rsidR="004E2BAB" w:rsidRDefault="004E2BAB" w:rsidP="005904B1">
            <w:pPr>
              <w:jc w:val="center"/>
            </w:pPr>
          </w:p>
        </w:tc>
        <w:tc>
          <w:tcPr>
            <w:tcW w:w="502" w:type="dxa"/>
            <w:shd w:val="clear" w:color="auto" w:fill="0070C0"/>
          </w:tcPr>
          <w:p w14:paraId="2E9B4CE8" w14:textId="77777777" w:rsidR="004E2BAB" w:rsidRDefault="004E2BAB" w:rsidP="005904B1">
            <w:pPr>
              <w:jc w:val="center"/>
            </w:pPr>
          </w:p>
        </w:tc>
        <w:tc>
          <w:tcPr>
            <w:tcW w:w="502" w:type="dxa"/>
            <w:shd w:val="clear" w:color="auto" w:fill="0070C0"/>
          </w:tcPr>
          <w:p w14:paraId="16E231E2" w14:textId="77777777" w:rsidR="004E2BAB" w:rsidRDefault="004E2BAB" w:rsidP="005904B1">
            <w:pPr>
              <w:jc w:val="center"/>
            </w:pPr>
          </w:p>
        </w:tc>
        <w:tc>
          <w:tcPr>
            <w:tcW w:w="502" w:type="dxa"/>
            <w:shd w:val="clear" w:color="auto" w:fill="0070C0"/>
          </w:tcPr>
          <w:p w14:paraId="7EA05728" w14:textId="77777777" w:rsidR="004E2BAB" w:rsidRDefault="004E2BAB" w:rsidP="005904B1">
            <w:pPr>
              <w:jc w:val="center"/>
            </w:pPr>
          </w:p>
        </w:tc>
        <w:tc>
          <w:tcPr>
            <w:tcW w:w="502" w:type="dxa"/>
            <w:shd w:val="clear" w:color="auto" w:fill="0070C0"/>
          </w:tcPr>
          <w:p w14:paraId="683C923D" w14:textId="77777777" w:rsidR="004E2BAB" w:rsidRDefault="004E2BAB" w:rsidP="005904B1">
            <w:pPr>
              <w:jc w:val="center"/>
            </w:pPr>
          </w:p>
        </w:tc>
        <w:tc>
          <w:tcPr>
            <w:tcW w:w="502" w:type="dxa"/>
            <w:shd w:val="clear" w:color="auto" w:fill="0070C0"/>
          </w:tcPr>
          <w:p w14:paraId="76C31FF9" w14:textId="77777777" w:rsidR="004E2BAB" w:rsidRDefault="004E2BAB" w:rsidP="005904B1">
            <w:pPr>
              <w:jc w:val="center"/>
            </w:pPr>
          </w:p>
        </w:tc>
        <w:tc>
          <w:tcPr>
            <w:tcW w:w="502" w:type="dxa"/>
            <w:shd w:val="clear" w:color="auto" w:fill="0070C0"/>
          </w:tcPr>
          <w:p w14:paraId="36AE904A" w14:textId="77777777" w:rsidR="004E2BAB" w:rsidRDefault="004E2BAB" w:rsidP="005904B1">
            <w:pPr>
              <w:jc w:val="center"/>
            </w:pPr>
          </w:p>
        </w:tc>
        <w:tc>
          <w:tcPr>
            <w:tcW w:w="502" w:type="dxa"/>
            <w:shd w:val="clear" w:color="auto" w:fill="0070C0"/>
          </w:tcPr>
          <w:p w14:paraId="61E23209" w14:textId="77777777" w:rsidR="004E2BAB" w:rsidRDefault="004E2BAB" w:rsidP="005904B1">
            <w:pPr>
              <w:jc w:val="center"/>
            </w:pPr>
          </w:p>
        </w:tc>
        <w:tc>
          <w:tcPr>
            <w:tcW w:w="502" w:type="dxa"/>
            <w:shd w:val="clear" w:color="auto" w:fill="0070C0"/>
          </w:tcPr>
          <w:p w14:paraId="3DA6643A" w14:textId="77777777" w:rsidR="004E2BAB" w:rsidRDefault="004E2BAB" w:rsidP="005904B1">
            <w:pPr>
              <w:jc w:val="center"/>
            </w:pPr>
          </w:p>
        </w:tc>
        <w:tc>
          <w:tcPr>
            <w:tcW w:w="502" w:type="dxa"/>
            <w:shd w:val="clear" w:color="auto" w:fill="0070C0"/>
          </w:tcPr>
          <w:p w14:paraId="335FE08F" w14:textId="77777777" w:rsidR="004E2BAB" w:rsidRDefault="004E2BAB" w:rsidP="005904B1">
            <w:pPr>
              <w:jc w:val="center"/>
            </w:pPr>
          </w:p>
        </w:tc>
        <w:tc>
          <w:tcPr>
            <w:tcW w:w="502" w:type="dxa"/>
            <w:shd w:val="clear" w:color="auto" w:fill="0070C0"/>
          </w:tcPr>
          <w:p w14:paraId="00369F7A" w14:textId="77777777" w:rsidR="004E2BAB" w:rsidRDefault="004E2BAB" w:rsidP="005904B1">
            <w:pPr>
              <w:jc w:val="center"/>
            </w:pPr>
          </w:p>
        </w:tc>
        <w:tc>
          <w:tcPr>
            <w:tcW w:w="502" w:type="dxa"/>
            <w:shd w:val="clear" w:color="auto" w:fill="0070C0"/>
          </w:tcPr>
          <w:p w14:paraId="4A90B069" w14:textId="77777777" w:rsidR="004E2BAB" w:rsidRDefault="004E2BAB" w:rsidP="005904B1">
            <w:pPr>
              <w:jc w:val="center"/>
            </w:pPr>
          </w:p>
        </w:tc>
        <w:tc>
          <w:tcPr>
            <w:tcW w:w="502" w:type="dxa"/>
            <w:shd w:val="clear" w:color="auto" w:fill="0070C0"/>
          </w:tcPr>
          <w:p w14:paraId="2BCC829D" w14:textId="77777777" w:rsidR="004E2BAB" w:rsidRDefault="004E2BAB" w:rsidP="005904B1">
            <w:pPr>
              <w:jc w:val="center"/>
            </w:pPr>
          </w:p>
        </w:tc>
      </w:tr>
    </w:tbl>
    <w:p w14:paraId="36E40E28" w14:textId="77777777" w:rsidR="004E2BAB" w:rsidRPr="004E2BAB" w:rsidRDefault="004E2BAB" w:rsidP="004E2BAB">
      <w:pPr>
        <w:rPr>
          <w:lang w:val="en-US"/>
        </w:rPr>
      </w:pPr>
    </w:p>
    <w:p w14:paraId="19AC4ECC" w14:textId="302EFE9B" w:rsidR="004E2BAB" w:rsidRDefault="004E2BAB" w:rsidP="0069326F">
      <w:pPr>
        <w:ind w:firstLine="720"/>
        <w:rPr>
          <w:lang w:val="en-US"/>
        </w:rPr>
      </w:pPr>
      <w:r w:rsidRPr="004E2BAB">
        <w:rPr>
          <w:lang w:val="en-US"/>
        </w:rPr>
        <w:t xml:space="preserve">Waktu </w:t>
      </w:r>
      <w:proofErr w:type="spellStart"/>
      <w:r w:rsidRPr="004E2BAB">
        <w:rPr>
          <w:lang w:val="en-US"/>
        </w:rPr>
        <w:t>penelitian</w:t>
      </w:r>
      <w:proofErr w:type="spellEnd"/>
      <w:r w:rsidRPr="004E2BAB">
        <w:rPr>
          <w:lang w:val="en-US"/>
        </w:rPr>
        <w:t xml:space="preserve"> </w:t>
      </w:r>
      <w:proofErr w:type="spellStart"/>
      <w:r w:rsidRPr="004E2BAB">
        <w:rPr>
          <w:lang w:val="en-US"/>
        </w:rPr>
        <w:t>telah</w:t>
      </w:r>
      <w:proofErr w:type="spellEnd"/>
      <w:r w:rsidRPr="004E2BAB">
        <w:rPr>
          <w:lang w:val="en-US"/>
        </w:rPr>
        <w:t xml:space="preserve"> </w:t>
      </w:r>
      <w:proofErr w:type="spellStart"/>
      <w:r w:rsidRPr="004E2BAB">
        <w:rPr>
          <w:lang w:val="en-US"/>
        </w:rPr>
        <w:t>berlangsung</w:t>
      </w:r>
      <w:proofErr w:type="spellEnd"/>
      <w:r w:rsidRPr="004E2BAB">
        <w:rPr>
          <w:lang w:val="en-US"/>
        </w:rPr>
        <w:t xml:space="preserve"> </w:t>
      </w:r>
      <w:proofErr w:type="spellStart"/>
      <w:r w:rsidRPr="004E2BAB">
        <w:rPr>
          <w:lang w:val="en-US"/>
        </w:rPr>
        <w:t>mulai</w:t>
      </w:r>
      <w:proofErr w:type="spellEnd"/>
      <w:r w:rsidRPr="004E2BAB">
        <w:rPr>
          <w:lang w:val="en-US"/>
        </w:rPr>
        <w:t xml:space="preserve"> </w:t>
      </w:r>
      <w:proofErr w:type="spellStart"/>
      <w:r w:rsidRPr="004E2BAB">
        <w:rPr>
          <w:lang w:val="en-US"/>
        </w:rPr>
        <w:t>dari</w:t>
      </w:r>
      <w:proofErr w:type="spellEnd"/>
      <w:r w:rsidRPr="004E2BAB">
        <w:rPr>
          <w:lang w:val="en-US"/>
        </w:rPr>
        <w:t xml:space="preserve"> </w:t>
      </w:r>
      <w:proofErr w:type="spellStart"/>
      <w:r w:rsidRPr="004E2BAB">
        <w:rPr>
          <w:lang w:val="en-US"/>
        </w:rPr>
        <w:t>bulan</w:t>
      </w:r>
      <w:proofErr w:type="spellEnd"/>
      <w:r w:rsidRPr="004E2BAB">
        <w:rPr>
          <w:lang w:val="en-US"/>
        </w:rPr>
        <w:t xml:space="preserve">  </w:t>
      </w:r>
      <w:proofErr w:type="spellStart"/>
      <w:r w:rsidRPr="004E2BAB">
        <w:rPr>
          <w:lang w:val="en-US"/>
        </w:rPr>
        <w:t>februari</w:t>
      </w:r>
      <w:proofErr w:type="spellEnd"/>
      <w:r w:rsidRPr="004E2BAB">
        <w:rPr>
          <w:lang w:val="en-US"/>
        </w:rPr>
        <w:t xml:space="preserve"> 2021 </w:t>
      </w:r>
      <w:proofErr w:type="spellStart"/>
      <w:r w:rsidRPr="004E2BAB">
        <w:rPr>
          <w:lang w:val="en-US"/>
        </w:rPr>
        <w:t>sampai</w:t>
      </w:r>
      <w:proofErr w:type="spellEnd"/>
      <w:r w:rsidRPr="004E2BAB">
        <w:rPr>
          <w:lang w:val="en-US"/>
        </w:rPr>
        <w:t xml:space="preserve"> </w:t>
      </w:r>
      <w:proofErr w:type="spellStart"/>
      <w:r w:rsidRPr="004E2BAB">
        <w:rPr>
          <w:lang w:val="en-US"/>
        </w:rPr>
        <w:t>dengan</w:t>
      </w:r>
      <w:proofErr w:type="spellEnd"/>
      <w:r w:rsidRPr="004E2BAB">
        <w:rPr>
          <w:lang w:val="en-US"/>
        </w:rPr>
        <w:t xml:space="preserve"> </w:t>
      </w:r>
      <w:proofErr w:type="spellStart"/>
      <w:r w:rsidRPr="004E2BAB">
        <w:rPr>
          <w:lang w:val="en-US"/>
        </w:rPr>
        <w:t>bulan</w:t>
      </w:r>
      <w:proofErr w:type="spellEnd"/>
      <w:r w:rsidRPr="004E2BAB">
        <w:rPr>
          <w:lang w:val="en-US"/>
        </w:rPr>
        <w:t xml:space="preserve"> </w:t>
      </w:r>
      <w:proofErr w:type="spellStart"/>
      <w:r w:rsidRPr="004E2BAB">
        <w:rPr>
          <w:lang w:val="en-US"/>
        </w:rPr>
        <w:t>Juni</w:t>
      </w:r>
      <w:proofErr w:type="spellEnd"/>
      <w:r w:rsidRPr="004E2BAB">
        <w:rPr>
          <w:lang w:val="en-US"/>
        </w:rPr>
        <w:t xml:space="preserve"> 2021, </w:t>
      </w:r>
      <w:proofErr w:type="spellStart"/>
      <w:r w:rsidRPr="004E2BAB">
        <w:rPr>
          <w:lang w:val="en-US"/>
        </w:rPr>
        <w:t>dari</w:t>
      </w:r>
      <w:proofErr w:type="spellEnd"/>
      <w:r w:rsidRPr="004E2BAB">
        <w:rPr>
          <w:lang w:val="en-US"/>
        </w:rPr>
        <w:t xml:space="preserve"> </w:t>
      </w:r>
      <w:proofErr w:type="spellStart"/>
      <w:r w:rsidRPr="004E2BAB">
        <w:rPr>
          <w:lang w:val="en-US"/>
        </w:rPr>
        <w:t>tahap</w:t>
      </w:r>
      <w:proofErr w:type="spellEnd"/>
      <w:r w:rsidRPr="004E2BAB">
        <w:rPr>
          <w:lang w:val="en-US"/>
        </w:rPr>
        <w:t xml:space="preserve"> </w:t>
      </w:r>
      <w:proofErr w:type="spellStart"/>
      <w:r w:rsidRPr="004E2BAB">
        <w:rPr>
          <w:lang w:val="en-US"/>
        </w:rPr>
        <w:t>menentukan</w:t>
      </w:r>
      <w:proofErr w:type="spellEnd"/>
      <w:r w:rsidRPr="004E2BAB">
        <w:rPr>
          <w:lang w:val="en-US"/>
        </w:rPr>
        <w:t xml:space="preserve"> </w:t>
      </w:r>
      <w:proofErr w:type="spellStart"/>
      <w:r w:rsidRPr="004E2BAB">
        <w:rPr>
          <w:lang w:val="en-US"/>
        </w:rPr>
        <w:t>sebuah</w:t>
      </w:r>
      <w:proofErr w:type="spellEnd"/>
      <w:r w:rsidRPr="004E2BAB">
        <w:rPr>
          <w:lang w:val="en-US"/>
        </w:rPr>
        <w:t xml:space="preserve"> </w:t>
      </w:r>
      <w:proofErr w:type="spellStart"/>
      <w:r w:rsidRPr="004E2BAB">
        <w:rPr>
          <w:lang w:val="en-US"/>
        </w:rPr>
        <w:t>judul</w:t>
      </w:r>
      <w:proofErr w:type="spellEnd"/>
      <w:r w:rsidRPr="004E2BAB">
        <w:rPr>
          <w:lang w:val="en-US"/>
        </w:rPr>
        <w:t xml:space="preserve"> </w:t>
      </w:r>
      <w:proofErr w:type="spellStart"/>
      <w:r w:rsidRPr="004E2BAB">
        <w:rPr>
          <w:lang w:val="en-US"/>
        </w:rPr>
        <w:t>sampai</w:t>
      </w:r>
      <w:proofErr w:type="spellEnd"/>
      <w:r w:rsidRPr="004E2BAB">
        <w:rPr>
          <w:lang w:val="en-US"/>
        </w:rPr>
        <w:t xml:space="preserve"> pada </w:t>
      </w:r>
      <w:proofErr w:type="spellStart"/>
      <w:r w:rsidRPr="004E2BAB">
        <w:rPr>
          <w:lang w:val="en-US"/>
        </w:rPr>
        <w:t>tahap</w:t>
      </w:r>
      <w:proofErr w:type="spellEnd"/>
      <w:r w:rsidRPr="004E2BAB">
        <w:rPr>
          <w:lang w:val="en-US"/>
        </w:rPr>
        <w:t xml:space="preserve"> </w:t>
      </w:r>
      <w:proofErr w:type="spellStart"/>
      <w:r w:rsidRPr="004E2BAB">
        <w:rPr>
          <w:lang w:val="en-US"/>
        </w:rPr>
        <w:t>penyusunan</w:t>
      </w:r>
      <w:proofErr w:type="spellEnd"/>
      <w:r w:rsidRPr="004E2BAB">
        <w:rPr>
          <w:lang w:val="en-US"/>
        </w:rPr>
        <w:t xml:space="preserve"> </w:t>
      </w:r>
      <w:proofErr w:type="spellStart"/>
      <w:r w:rsidRPr="004E2BAB">
        <w:rPr>
          <w:lang w:val="en-US"/>
        </w:rPr>
        <w:t>laporan</w:t>
      </w:r>
      <w:proofErr w:type="spellEnd"/>
      <w:r w:rsidRPr="004E2BAB">
        <w:rPr>
          <w:lang w:val="en-US"/>
        </w:rPr>
        <w:t xml:space="preserve"> </w:t>
      </w:r>
      <w:proofErr w:type="spellStart"/>
      <w:r w:rsidRPr="004E2BAB">
        <w:rPr>
          <w:lang w:val="en-US"/>
        </w:rPr>
        <w:t>kerja</w:t>
      </w:r>
      <w:proofErr w:type="spellEnd"/>
      <w:r w:rsidRPr="004E2BAB">
        <w:rPr>
          <w:lang w:val="en-US"/>
        </w:rPr>
        <w:t xml:space="preserve"> </w:t>
      </w:r>
      <w:proofErr w:type="spellStart"/>
      <w:r w:rsidRPr="004E2BAB">
        <w:rPr>
          <w:lang w:val="en-US"/>
        </w:rPr>
        <w:t>praktik</w:t>
      </w:r>
      <w:proofErr w:type="spellEnd"/>
      <w:r w:rsidRPr="004E2BAB">
        <w:rPr>
          <w:lang w:val="en-US"/>
        </w:rPr>
        <w:t xml:space="preserve">, </w:t>
      </w:r>
      <w:proofErr w:type="spellStart"/>
      <w:r w:rsidRPr="004E2BAB">
        <w:rPr>
          <w:lang w:val="en-US"/>
        </w:rPr>
        <w:t>tempat</w:t>
      </w:r>
      <w:proofErr w:type="spellEnd"/>
      <w:r w:rsidRPr="004E2BAB">
        <w:rPr>
          <w:lang w:val="en-US"/>
        </w:rPr>
        <w:t xml:space="preserve"> </w:t>
      </w:r>
      <w:proofErr w:type="spellStart"/>
      <w:r w:rsidRPr="004E2BAB">
        <w:rPr>
          <w:lang w:val="en-US"/>
        </w:rPr>
        <w:t>penelitian</w:t>
      </w:r>
      <w:proofErr w:type="spellEnd"/>
      <w:r w:rsidRPr="004E2BAB">
        <w:rPr>
          <w:lang w:val="en-US"/>
        </w:rPr>
        <w:t xml:space="preserve"> </w:t>
      </w:r>
      <w:proofErr w:type="spellStart"/>
      <w:r w:rsidRPr="004E2BAB">
        <w:rPr>
          <w:lang w:val="en-US"/>
        </w:rPr>
        <w:t>ini</w:t>
      </w:r>
      <w:proofErr w:type="spellEnd"/>
      <w:r w:rsidRPr="004E2BAB">
        <w:rPr>
          <w:lang w:val="en-US"/>
        </w:rPr>
        <w:t xml:space="preserve"> </w:t>
      </w:r>
      <w:proofErr w:type="spellStart"/>
      <w:r w:rsidRPr="004E2BAB">
        <w:rPr>
          <w:lang w:val="en-US"/>
        </w:rPr>
        <w:t>dilakukan</w:t>
      </w:r>
      <w:proofErr w:type="spellEnd"/>
      <w:r w:rsidRPr="004E2BAB">
        <w:rPr>
          <w:lang w:val="en-US"/>
        </w:rPr>
        <w:t xml:space="preserve"> di Scola yang </w:t>
      </w:r>
      <w:proofErr w:type="spellStart"/>
      <w:r w:rsidRPr="004E2BAB">
        <w:rPr>
          <w:lang w:val="en-US"/>
        </w:rPr>
        <w:t>beralamatkan</w:t>
      </w:r>
      <w:proofErr w:type="spellEnd"/>
      <w:r w:rsidRPr="004E2BAB">
        <w:rPr>
          <w:lang w:val="en-US"/>
        </w:rPr>
        <w:t xml:space="preserve"> di </w:t>
      </w:r>
      <w:proofErr w:type="spellStart"/>
      <w:r w:rsidRPr="004E2BAB">
        <w:rPr>
          <w:lang w:val="en-US"/>
        </w:rPr>
        <w:t>Jln</w:t>
      </w:r>
      <w:proofErr w:type="spellEnd"/>
      <w:r w:rsidRPr="004E2BAB">
        <w:rPr>
          <w:lang w:val="en-US"/>
        </w:rPr>
        <w:t xml:space="preserve">. </w:t>
      </w:r>
      <w:proofErr w:type="spellStart"/>
      <w:r w:rsidRPr="004E2BAB">
        <w:rPr>
          <w:lang w:val="en-US"/>
        </w:rPr>
        <w:t>Karang</w:t>
      </w:r>
      <w:proofErr w:type="spellEnd"/>
      <w:r w:rsidRPr="004E2BAB">
        <w:rPr>
          <w:lang w:val="en-US"/>
        </w:rPr>
        <w:t xml:space="preserve"> </w:t>
      </w:r>
      <w:proofErr w:type="spellStart"/>
      <w:r w:rsidRPr="004E2BAB">
        <w:rPr>
          <w:lang w:val="en-US"/>
        </w:rPr>
        <w:t>Tineung</w:t>
      </w:r>
      <w:proofErr w:type="spellEnd"/>
      <w:r w:rsidRPr="004E2BAB">
        <w:rPr>
          <w:lang w:val="en-US"/>
        </w:rPr>
        <w:t xml:space="preserve"> Indah I No.12A, </w:t>
      </w:r>
      <w:proofErr w:type="spellStart"/>
      <w:r w:rsidRPr="004E2BAB">
        <w:rPr>
          <w:lang w:val="en-US"/>
        </w:rPr>
        <w:t>Cipedes</w:t>
      </w:r>
      <w:proofErr w:type="spellEnd"/>
      <w:r w:rsidRPr="004E2BAB">
        <w:rPr>
          <w:lang w:val="en-US"/>
        </w:rPr>
        <w:t xml:space="preserve">, </w:t>
      </w:r>
      <w:proofErr w:type="spellStart"/>
      <w:r w:rsidRPr="004E2BAB">
        <w:rPr>
          <w:lang w:val="en-US"/>
        </w:rPr>
        <w:t>kec</w:t>
      </w:r>
      <w:proofErr w:type="spellEnd"/>
      <w:r w:rsidRPr="004E2BAB">
        <w:rPr>
          <w:lang w:val="en-US"/>
        </w:rPr>
        <w:t xml:space="preserve">. </w:t>
      </w:r>
      <w:proofErr w:type="spellStart"/>
      <w:r w:rsidRPr="004E2BAB">
        <w:rPr>
          <w:lang w:val="en-US"/>
        </w:rPr>
        <w:t>Sukajadi</w:t>
      </w:r>
      <w:proofErr w:type="spellEnd"/>
      <w:r w:rsidRPr="004E2BAB">
        <w:rPr>
          <w:lang w:val="en-US"/>
        </w:rPr>
        <w:t xml:space="preserve">,  Kota Bandung, </w:t>
      </w:r>
      <w:proofErr w:type="spellStart"/>
      <w:r w:rsidRPr="004E2BAB">
        <w:rPr>
          <w:lang w:val="en-US"/>
        </w:rPr>
        <w:t>Jawa</w:t>
      </w:r>
      <w:proofErr w:type="spellEnd"/>
      <w:r w:rsidRPr="004E2BAB">
        <w:rPr>
          <w:lang w:val="en-US"/>
        </w:rPr>
        <w:t xml:space="preserve"> Barat 40162</w:t>
      </w:r>
      <w:r w:rsidRPr="004E2BAB">
        <w:rPr>
          <w:lang w:val="en-US"/>
        </w:rPr>
        <w:tab/>
      </w:r>
    </w:p>
    <w:p w14:paraId="762978F6" w14:textId="77777777" w:rsidR="004E2BAB" w:rsidRPr="006D4C1A" w:rsidRDefault="004E2BAB" w:rsidP="0069326F">
      <w:pPr>
        <w:ind w:firstLine="720"/>
        <w:rPr>
          <w:lang w:val="en-US"/>
        </w:rPr>
      </w:pPr>
    </w:p>
    <w:p w14:paraId="5AB0D40D" w14:textId="77777777" w:rsidR="004E2BAB" w:rsidRDefault="004E2BAB">
      <w:pPr>
        <w:rPr>
          <w:rFonts w:asciiTheme="majorHAnsi" w:eastAsiaTheme="majorEastAsia" w:hAnsiTheme="majorHAnsi" w:cstheme="majorBidi"/>
          <w:b/>
          <w:caps/>
          <w:color w:val="000000" w:themeColor="accent1" w:themeShade="BF"/>
          <w:sz w:val="32"/>
          <w:szCs w:val="32"/>
        </w:rPr>
      </w:pPr>
      <w:r>
        <w:br w:type="page"/>
      </w:r>
    </w:p>
    <w:p w14:paraId="08DF436B" w14:textId="673CCB15" w:rsidR="0069326F" w:rsidRPr="0069326F" w:rsidRDefault="006705D0" w:rsidP="009E4E6F">
      <w:pPr>
        <w:pStyle w:val="Heading1"/>
        <w:ind w:left="0"/>
      </w:pPr>
      <w:commentRangeStart w:id="30"/>
      <w:r>
        <w:lastRenderedPageBreak/>
        <w:br/>
      </w:r>
      <w:bookmarkStart w:id="31" w:name="_Toc24719687"/>
      <w:commentRangeEnd w:id="30"/>
      <w:r w:rsidR="004E2BAB">
        <w:rPr>
          <w:lang w:val="en-US"/>
        </w:rPr>
        <w:t>ANALISIS DAN RANCANGAN SISTEM</w:t>
      </w:r>
      <w:r w:rsidR="009E4E6F">
        <w:rPr>
          <w:rStyle w:val="CommentReference"/>
          <w:rFonts w:asciiTheme="minorHAnsi" w:eastAsiaTheme="minorHAnsi" w:hAnsiTheme="minorHAnsi" w:cstheme="minorBidi"/>
          <w:b w:val="0"/>
          <w:caps w:val="0"/>
          <w:color w:val="auto"/>
        </w:rPr>
        <w:commentReference w:id="30"/>
      </w:r>
      <w:bookmarkEnd w:id="31"/>
    </w:p>
    <w:p w14:paraId="782A0987" w14:textId="77777777" w:rsidR="009E4E6F" w:rsidRPr="009E4E6F" w:rsidRDefault="009E4E6F" w:rsidP="009E4E6F"/>
    <w:p w14:paraId="7FBC7FF1" w14:textId="2FB6D0F3" w:rsidR="00E55130" w:rsidRPr="004E347A" w:rsidRDefault="004E2BAB" w:rsidP="0069326F">
      <w:pPr>
        <w:pStyle w:val="Heading2"/>
      </w:pPr>
      <w:r>
        <w:rPr>
          <w:lang w:val="en-US"/>
        </w:rPr>
        <w:t xml:space="preserve">Gambaran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Scola LMS</w:t>
      </w:r>
    </w:p>
    <w:p w14:paraId="7C6DF9B8" w14:textId="54BD6E5C" w:rsidR="00E55130" w:rsidRDefault="004E2BAB" w:rsidP="004E2BAB">
      <w:pPr>
        <w:pStyle w:val="ReportContent"/>
      </w:pPr>
      <w:r w:rsidRPr="004E2BAB">
        <w:t>Berikut beberapa fungsi utama dan fitur yang ditambahkan kedalam Sistem Informasi Marketing Scola LMS :</w:t>
      </w:r>
    </w:p>
    <w:p w14:paraId="023FA09C" w14:textId="40F42DFA" w:rsidR="004E2BAB" w:rsidRDefault="004E2BAB" w:rsidP="004E2BAB">
      <w:pPr>
        <w:pStyle w:val="ListParagraph"/>
        <w:numPr>
          <w:ilvl w:val="0"/>
          <w:numId w:val="39"/>
        </w:numPr>
        <w:rPr>
          <w:lang w:val="en-US"/>
        </w:rPr>
      </w:pPr>
      <w:proofErr w:type="spellStart"/>
      <w:r w:rsidRPr="004E2BAB">
        <w:rPr>
          <w:lang w:val="en-US"/>
        </w:rPr>
        <w:t>Terdapat</w:t>
      </w:r>
      <w:proofErr w:type="spellEnd"/>
      <w:r w:rsidRPr="004E2BAB">
        <w:rPr>
          <w:lang w:val="en-US"/>
        </w:rPr>
        <w:t xml:space="preserve"> 2 role </w:t>
      </w:r>
      <w:proofErr w:type="spellStart"/>
      <w:r w:rsidRPr="004E2BAB">
        <w:rPr>
          <w:lang w:val="en-US"/>
        </w:rPr>
        <w:t>yaitu</w:t>
      </w:r>
      <w:proofErr w:type="spellEnd"/>
      <w:r w:rsidRPr="004E2BAB">
        <w:rPr>
          <w:lang w:val="en-US"/>
        </w:rPr>
        <w:t xml:space="preserve"> </w:t>
      </w:r>
      <w:proofErr w:type="spellStart"/>
      <w:r w:rsidRPr="004E2BAB">
        <w:rPr>
          <w:lang w:val="en-US"/>
        </w:rPr>
        <w:t>superadmin</w:t>
      </w:r>
      <w:proofErr w:type="spellEnd"/>
      <w:r w:rsidRPr="004E2BAB">
        <w:rPr>
          <w:lang w:val="en-US"/>
        </w:rPr>
        <w:t xml:space="preserve">, </w:t>
      </w:r>
      <w:proofErr w:type="spellStart"/>
      <w:r w:rsidRPr="004E2BAB">
        <w:rPr>
          <w:lang w:val="en-US"/>
        </w:rPr>
        <w:t>usermarketing</w:t>
      </w:r>
      <w:proofErr w:type="spellEnd"/>
      <w:r>
        <w:rPr>
          <w:lang w:val="en-US"/>
        </w:rPr>
        <w:t>.</w:t>
      </w:r>
    </w:p>
    <w:p w14:paraId="75AD1493" w14:textId="29FF83BF" w:rsidR="004E2BAB" w:rsidRDefault="004E2BAB" w:rsidP="004E2BAB">
      <w:pPr>
        <w:pStyle w:val="ListParagraph"/>
        <w:numPr>
          <w:ilvl w:val="0"/>
          <w:numId w:val="39"/>
        </w:numPr>
        <w:rPr>
          <w:lang w:val="en-US"/>
        </w:rPr>
      </w:pPr>
      <w:proofErr w:type="spellStart"/>
      <w:r w:rsidRPr="004E2BAB">
        <w:rPr>
          <w:lang w:val="en-US"/>
        </w:rPr>
        <w:t>Superadmin</w:t>
      </w:r>
      <w:proofErr w:type="spellEnd"/>
      <w:r w:rsidRPr="004E2BAB">
        <w:rPr>
          <w:lang w:val="en-US"/>
        </w:rPr>
        <w:t xml:space="preserve"> </w:t>
      </w:r>
      <w:proofErr w:type="spellStart"/>
      <w:r w:rsidRPr="004E2BAB">
        <w:rPr>
          <w:lang w:val="en-US"/>
        </w:rPr>
        <w:t>melakukan</w:t>
      </w:r>
      <w:proofErr w:type="spellEnd"/>
      <w:r w:rsidRPr="004E2BAB">
        <w:rPr>
          <w:lang w:val="en-US"/>
        </w:rPr>
        <w:t xml:space="preserve"> create data master &amp; history, read data master, update data master dan delete data master</w:t>
      </w:r>
      <w:r>
        <w:rPr>
          <w:lang w:val="en-US"/>
        </w:rPr>
        <w:t>.</w:t>
      </w:r>
    </w:p>
    <w:p w14:paraId="4A6DFDDE" w14:textId="1359EEEE" w:rsidR="004E2BAB" w:rsidRDefault="004E2BAB" w:rsidP="004E2BAB">
      <w:pPr>
        <w:pStyle w:val="ListParagraph"/>
        <w:numPr>
          <w:ilvl w:val="0"/>
          <w:numId w:val="39"/>
        </w:numPr>
        <w:rPr>
          <w:lang w:val="en-US"/>
        </w:rPr>
      </w:pPr>
      <w:proofErr w:type="spellStart"/>
      <w:r>
        <w:rPr>
          <w:lang w:val="en-US"/>
        </w:rPr>
        <w:t>U</w:t>
      </w:r>
      <w:r w:rsidRPr="004E2BAB">
        <w:rPr>
          <w:lang w:val="en-US"/>
        </w:rPr>
        <w:t>sermarketing</w:t>
      </w:r>
      <w:proofErr w:type="spellEnd"/>
      <w:r w:rsidRPr="004E2BAB">
        <w:rPr>
          <w:lang w:val="en-US"/>
        </w:rPr>
        <w:t xml:space="preserve"> </w:t>
      </w:r>
      <w:proofErr w:type="spellStart"/>
      <w:r w:rsidRPr="004E2BAB">
        <w:rPr>
          <w:lang w:val="en-US"/>
        </w:rPr>
        <w:t>dapat</w:t>
      </w:r>
      <w:proofErr w:type="spellEnd"/>
      <w:r w:rsidRPr="004E2BAB">
        <w:rPr>
          <w:lang w:val="en-US"/>
        </w:rPr>
        <w:t xml:space="preserve"> </w:t>
      </w:r>
      <w:proofErr w:type="spellStart"/>
      <w:r w:rsidRPr="004E2BAB">
        <w:rPr>
          <w:lang w:val="en-US"/>
        </w:rPr>
        <w:t>mengatur</w:t>
      </w:r>
      <w:proofErr w:type="spellEnd"/>
      <w:r w:rsidRPr="004E2BAB">
        <w:rPr>
          <w:lang w:val="en-US"/>
        </w:rPr>
        <w:t xml:space="preserve"> create, read, update dan delete data companies, progress, lead, deal, cancel, history</w:t>
      </w:r>
    </w:p>
    <w:p w14:paraId="7C2FDC53" w14:textId="27874588" w:rsidR="00DE74E8" w:rsidRPr="004E2BAB" w:rsidRDefault="00531F28" w:rsidP="00DE74E8">
      <w:pPr>
        <w:pStyle w:val="ListParagraph"/>
        <w:ind w:left="1080"/>
        <w:rPr>
          <w:lang w:val="en-US"/>
        </w:rPr>
      </w:pPr>
      <w:ins w:id="32" w:author="1772033@maranatha.ac.id" w:date="2021-06-02T21:59:00Z">
        <w:r>
          <w:rPr>
            <w:noProof/>
            <w:lang w:val="en-US"/>
          </w:rPr>
          <w:lastRenderedPageBreak/>
          <w:drawing>
            <wp:anchor distT="0" distB="0" distL="114300" distR="114300" simplePos="0" relativeHeight="251694080" behindDoc="1" locked="0" layoutInCell="1" allowOverlap="1" wp14:anchorId="0B833D7D" wp14:editId="44DA9809">
              <wp:simplePos x="0" y="0"/>
              <wp:positionH relativeFrom="page">
                <wp:posOffset>1440180</wp:posOffset>
              </wp:positionH>
              <wp:positionV relativeFrom="paragraph">
                <wp:posOffset>260985</wp:posOffset>
              </wp:positionV>
              <wp:extent cx="5671185" cy="5899785"/>
              <wp:effectExtent l="0" t="0" r="5715"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1185" cy="589978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2211FDDC" w14:textId="77777777" w:rsidR="008F7F79" w:rsidRPr="004E347A" w:rsidRDefault="008F7F79" w:rsidP="00E55130"/>
    <w:p w14:paraId="274497B2" w14:textId="4F60D176" w:rsidR="008F7F79" w:rsidRPr="004E347A" w:rsidRDefault="00DE74E8" w:rsidP="008F7F79">
      <w:pPr>
        <w:pStyle w:val="Heading3"/>
      </w:pPr>
      <w:bookmarkStart w:id="33" w:name="_Toc24719689"/>
      <w:r>
        <w:rPr>
          <w:lang w:val="en-US"/>
        </w:rPr>
        <w:t xml:space="preserve">Cara </w:t>
      </w:r>
      <w:proofErr w:type="spellStart"/>
      <w:r>
        <w:rPr>
          <w:lang w:val="en-US"/>
        </w:rPr>
        <w:t>kerja</w:t>
      </w:r>
      <w:proofErr w:type="spellEnd"/>
      <w:r>
        <w:rPr>
          <w:lang w:val="en-US"/>
        </w:rPr>
        <w:t xml:space="preserve"> Sub </w:t>
      </w:r>
      <w:proofErr w:type="spellStart"/>
      <w:r>
        <w:rPr>
          <w:lang w:val="en-US"/>
        </w:rPr>
        <w:t>Sistem</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Marketing Scola LMS</w:t>
      </w:r>
      <w:bookmarkEnd w:id="33"/>
    </w:p>
    <w:p w14:paraId="2C0D8C64" w14:textId="1BEB57D4" w:rsidR="009A41D2" w:rsidRDefault="00DE74E8" w:rsidP="00DE74E8">
      <w:pPr>
        <w:ind w:firstLine="720"/>
      </w:pPr>
      <w:r w:rsidRPr="00DE74E8">
        <w:t xml:space="preserve">Pada sub ini terdapat 2 user yang berperan yaitu Superadmin, Usermarketing seperti pada Gambar 3.1. Fitur yang dapat dilakukan oleh SuperAdmin adalah CRUD (create, read, update, delete) Data Master (Data User, Paket Layanan, Kategory Lead, Tahapan Progress) dan View data Dashboard, Companies, Progress, Lead, Deal, Cancel, History, fitur yang bisa dilakukan oleh </w:t>
      </w:r>
      <w:r w:rsidRPr="00DE74E8">
        <w:lastRenderedPageBreak/>
        <w:t xml:space="preserve">UserMarketing adalah CRUD (create, read, update, delete) data Companies, </w:t>
      </w:r>
      <w:ins w:id="34" w:author="1772033@maranatha.ac.id" w:date="2021-06-02T21:54:00Z">
        <w:r w:rsidR="00531F28">
          <w:rPr>
            <w:noProof/>
          </w:rPr>
          <w:drawing>
            <wp:anchor distT="0" distB="0" distL="114300" distR="114300" simplePos="0" relativeHeight="251696128" behindDoc="0" locked="0" layoutInCell="1" allowOverlap="1" wp14:anchorId="2E9530F1" wp14:editId="2C83479F">
              <wp:simplePos x="0" y="0"/>
              <wp:positionH relativeFrom="page">
                <wp:posOffset>1440180</wp:posOffset>
              </wp:positionH>
              <wp:positionV relativeFrom="paragraph">
                <wp:posOffset>534670</wp:posOffset>
              </wp:positionV>
              <wp:extent cx="5605780" cy="609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5780" cy="609600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Pr="00DE74E8">
        <w:t>Progress, Lead, Deal, Cancel dan View data Dashboard, History.</w:t>
      </w:r>
    </w:p>
    <w:p w14:paraId="5BB12321" w14:textId="12D483EC" w:rsidR="00DE74E8" w:rsidRPr="004E347A" w:rsidRDefault="00DE74E8" w:rsidP="00DE74E8">
      <w:pPr>
        <w:ind w:firstLine="720"/>
      </w:pPr>
    </w:p>
    <w:p w14:paraId="706359FD" w14:textId="12145F96" w:rsidR="00DE74E8" w:rsidRPr="004E347A" w:rsidRDefault="00DE74E8" w:rsidP="00DE74E8"/>
    <w:p w14:paraId="73DC48D1" w14:textId="1FCE6C59" w:rsidR="00215E87" w:rsidRPr="004E347A" w:rsidRDefault="00DE74E8" w:rsidP="00215E87">
      <w:pPr>
        <w:pStyle w:val="Heading4"/>
      </w:pPr>
      <w:r>
        <w:rPr>
          <w:lang w:val="en-US"/>
        </w:rPr>
        <w:t xml:space="preserve">Cara </w:t>
      </w:r>
      <w:proofErr w:type="spellStart"/>
      <w:r>
        <w:rPr>
          <w:lang w:val="en-US"/>
        </w:rPr>
        <w:t>Kerja</w:t>
      </w:r>
      <w:proofErr w:type="spellEnd"/>
      <w:r>
        <w:rPr>
          <w:lang w:val="en-US"/>
        </w:rPr>
        <w:t xml:space="preserve"> Sub </w:t>
      </w:r>
      <w:proofErr w:type="spellStart"/>
      <w:r>
        <w:rPr>
          <w:lang w:val="en-US"/>
        </w:rPr>
        <w:t>Sistem</w:t>
      </w:r>
      <w:proofErr w:type="spellEnd"/>
      <w:r>
        <w:rPr>
          <w:lang w:val="en-US"/>
        </w:rPr>
        <w:t xml:space="preserve"> </w:t>
      </w:r>
      <w:proofErr w:type="spellStart"/>
      <w:r>
        <w:rPr>
          <w:lang w:val="en-US"/>
        </w:rPr>
        <w:t>Mengelola</w:t>
      </w:r>
      <w:proofErr w:type="spellEnd"/>
      <w:r>
        <w:rPr>
          <w:lang w:val="en-US"/>
        </w:rPr>
        <w:t xml:space="preserve"> Companies</w:t>
      </w:r>
    </w:p>
    <w:p w14:paraId="37CCCB92" w14:textId="77777777" w:rsidR="00DE74E8" w:rsidRDefault="00DE74E8" w:rsidP="00DE74E8">
      <w:pPr>
        <w:ind w:firstLine="720"/>
      </w:pPr>
      <w:r>
        <w:t>Salah satu fitur yang ditambahkan pada Website Scola LMS adalah Paket Layanan. Pada sub sistem ini terdapat 2 user yang berperan yaitu SuperAdmin dan UserMarketing.Cara Kerja Sub Sistem Mengelola Progress</w:t>
      </w:r>
    </w:p>
    <w:p w14:paraId="1C7E2585" w14:textId="3FDB59B2" w:rsidR="00DE74E8" w:rsidRPr="00DE74E8" w:rsidRDefault="00DE74E8" w:rsidP="00DE74E8">
      <w:pPr>
        <w:ind w:firstLine="720"/>
        <w:rPr>
          <w:lang w:val="en-US"/>
        </w:rPr>
      </w:pPr>
    </w:p>
    <w:p w14:paraId="040BD886" w14:textId="5D0CDD73" w:rsidR="00DE74E8" w:rsidRPr="00DE74E8" w:rsidRDefault="00DE74E8" w:rsidP="00DE74E8">
      <w:pPr>
        <w:ind w:firstLine="720"/>
        <w:rPr>
          <w:lang w:val="en-US"/>
        </w:rPr>
      </w:pPr>
    </w:p>
    <w:p w14:paraId="7D27C8D8" w14:textId="5198722C" w:rsidR="00DE74E8" w:rsidRPr="00DE74E8" w:rsidRDefault="00DE74E8" w:rsidP="00DE74E8">
      <w:pPr>
        <w:ind w:firstLine="720"/>
        <w:rPr>
          <w:lang w:val="en-US"/>
        </w:rPr>
      </w:pPr>
    </w:p>
    <w:p w14:paraId="02777D8F" w14:textId="6060E351" w:rsidR="00DE74E8" w:rsidRPr="00DE74E8" w:rsidRDefault="00DE74E8" w:rsidP="00DE74E8">
      <w:pPr>
        <w:ind w:firstLine="720"/>
        <w:rPr>
          <w:lang w:val="en-US"/>
        </w:rPr>
      </w:pPr>
    </w:p>
    <w:p w14:paraId="58073C1C" w14:textId="77777777" w:rsidR="004E347A" w:rsidRPr="004E347A" w:rsidRDefault="004E347A" w:rsidP="004E347A">
      <w:pPr>
        <w:pStyle w:val="Figure"/>
      </w:pPr>
    </w:p>
    <w:p w14:paraId="2899E965" w14:textId="47A8072B" w:rsidR="00E55130" w:rsidRDefault="00531F28" w:rsidP="00E55130">
      <w:pPr>
        <w:pStyle w:val="Heading2"/>
        <w:rPr>
          <w:lang w:val="en-US"/>
        </w:rPr>
      </w:pPr>
      <w:r>
        <w:rPr>
          <w:lang w:val="en-US"/>
        </w:rPr>
        <w:t>Activity Diagram</w:t>
      </w:r>
    </w:p>
    <w:p w14:paraId="0B9C0BBD" w14:textId="08F0451F" w:rsidR="00531F28" w:rsidRDefault="00BB6D8E" w:rsidP="00BB6D8E">
      <w:pPr>
        <w:ind w:left="720" w:firstLine="720"/>
        <w:rPr>
          <w:lang w:val="en-US"/>
        </w:rPr>
      </w:pPr>
      <w:proofErr w:type="spellStart"/>
      <w:r w:rsidRPr="00BB6D8E">
        <w:rPr>
          <w:lang w:val="en-US"/>
        </w:rPr>
        <w:t>Berikut</w:t>
      </w:r>
      <w:proofErr w:type="spellEnd"/>
      <w:r w:rsidRPr="00BB6D8E">
        <w:rPr>
          <w:lang w:val="en-US"/>
        </w:rPr>
        <w:t xml:space="preserve"> </w:t>
      </w:r>
      <w:proofErr w:type="spellStart"/>
      <w:r w:rsidRPr="00BB6D8E">
        <w:rPr>
          <w:lang w:val="en-US"/>
        </w:rPr>
        <w:t>ini</w:t>
      </w:r>
      <w:proofErr w:type="spellEnd"/>
      <w:r w:rsidRPr="00BB6D8E">
        <w:rPr>
          <w:lang w:val="en-US"/>
        </w:rPr>
        <w:t xml:space="preserve"> </w:t>
      </w:r>
      <w:proofErr w:type="spellStart"/>
      <w:r w:rsidRPr="00BB6D8E">
        <w:rPr>
          <w:lang w:val="en-US"/>
        </w:rPr>
        <w:t>merupakan</w:t>
      </w:r>
      <w:proofErr w:type="spellEnd"/>
      <w:r w:rsidRPr="00BB6D8E">
        <w:rPr>
          <w:lang w:val="en-US"/>
        </w:rPr>
        <w:t xml:space="preserve"> activity diagram </w:t>
      </w:r>
      <w:proofErr w:type="spellStart"/>
      <w:r w:rsidRPr="00BB6D8E">
        <w:rPr>
          <w:lang w:val="en-US"/>
        </w:rPr>
        <w:t>dari</w:t>
      </w:r>
      <w:proofErr w:type="spellEnd"/>
      <w:r w:rsidRPr="00BB6D8E">
        <w:rPr>
          <w:lang w:val="en-US"/>
        </w:rPr>
        <w:t xml:space="preserve"> </w:t>
      </w:r>
      <w:proofErr w:type="spellStart"/>
      <w:r w:rsidRPr="00BB6D8E">
        <w:rPr>
          <w:lang w:val="en-US"/>
        </w:rPr>
        <w:t>fitur-fitur</w:t>
      </w:r>
      <w:proofErr w:type="spellEnd"/>
      <w:r w:rsidRPr="00BB6D8E">
        <w:rPr>
          <w:lang w:val="en-US"/>
        </w:rPr>
        <w:t xml:space="preserve"> yang </w:t>
      </w:r>
      <w:proofErr w:type="spellStart"/>
      <w:r w:rsidRPr="00BB6D8E">
        <w:rPr>
          <w:lang w:val="en-US"/>
        </w:rPr>
        <w:t>ditambahkan</w:t>
      </w:r>
      <w:proofErr w:type="spellEnd"/>
      <w:r w:rsidRPr="00BB6D8E">
        <w:rPr>
          <w:lang w:val="en-US"/>
        </w:rPr>
        <w:t xml:space="preserve"> pada </w:t>
      </w:r>
      <w:proofErr w:type="spellStart"/>
      <w:r w:rsidRPr="00BB6D8E">
        <w:rPr>
          <w:lang w:val="en-US"/>
        </w:rPr>
        <w:t>Sistem</w:t>
      </w:r>
      <w:proofErr w:type="spellEnd"/>
      <w:r w:rsidRPr="00BB6D8E">
        <w:rPr>
          <w:lang w:val="en-US"/>
        </w:rPr>
        <w:t xml:space="preserve"> </w:t>
      </w:r>
      <w:proofErr w:type="spellStart"/>
      <w:r w:rsidRPr="00BB6D8E">
        <w:rPr>
          <w:lang w:val="en-US"/>
        </w:rPr>
        <w:t>Informasi</w:t>
      </w:r>
      <w:proofErr w:type="spellEnd"/>
      <w:r w:rsidRPr="00BB6D8E">
        <w:rPr>
          <w:lang w:val="en-US"/>
        </w:rPr>
        <w:t xml:space="preserve"> Scola LMS </w:t>
      </w:r>
      <w:proofErr w:type="spellStart"/>
      <w:r w:rsidRPr="00BB6D8E">
        <w:rPr>
          <w:lang w:val="en-US"/>
        </w:rPr>
        <w:t>untuk</w:t>
      </w:r>
      <w:proofErr w:type="spellEnd"/>
      <w:r w:rsidRPr="00BB6D8E">
        <w:rPr>
          <w:lang w:val="en-US"/>
        </w:rPr>
        <w:t xml:space="preserve"> </w:t>
      </w:r>
      <w:proofErr w:type="spellStart"/>
      <w:r w:rsidRPr="00BB6D8E">
        <w:rPr>
          <w:lang w:val="en-US"/>
        </w:rPr>
        <w:t>mendukung</w:t>
      </w:r>
      <w:proofErr w:type="spellEnd"/>
      <w:r w:rsidRPr="00BB6D8E">
        <w:rPr>
          <w:lang w:val="en-US"/>
        </w:rPr>
        <w:t xml:space="preserve"> </w:t>
      </w:r>
      <w:proofErr w:type="spellStart"/>
      <w:r w:rsidRPr="00BB6D8E">
        <w:rPr>
          <w:lang w:val="en-US"/>
        </w:rPr>
        <w:t>pengolahan</w:t>
      </w:r>
      <w:proofErr w:type="spellEnd"/>
      <w:r w:rsidRPr="00BB6D8E">
        <w:rPr>
          <w:lang w:val="en-US"/>
        </w:rPr>
        <w:t xml:space="preserve"> data-data </w:t>
      </w:r>
      <w:proofErr w:type="spellStart"/>
      <w:r w:rsidRPr="00BB6D8E">
        <w:rPr>
          <w:lang w:val="en-US"/>
        </w:rPr>
        <w:t>sekolah</w:t>
      </w:r>
      <w:proofErr w:type="spellEnd"/>
      <w:r w:rsidRPr="00BB6D8E">
        <w:rPr>
          <w:lang w:val="en-US"/>
        </w:rPr>
        <w:t>.</w:t>
      </w:r>
    </w:p>
    <w:p w14:paraId="031A7E04" w14:textId="63BB321C" w:rsidR="00BB6D8E" w:rsidRDefault="00BB6D8E" w:rsidP="00BB6D8E">
      <w:pPr>
        <w:pStyle w:val="Heading3"/>
        <w:rPr>
          <w:lang w:val="en-US"/>
        </w:rPr>
      </w:pPr>
      <w:r>
        <w:rPr>
          <w:lang w:val="en-US"/>
        </w:rPr>
        <w:t>Activity Diagram Data Master</w:t>
      </w:r>
    </w:p>
    <w:p w14:paraId="1FF90FDE" w14:textId="0A973E06" w:rsidR="00BB6D8E" w:rsidRDefault="00BB6D8E" w:rsidP="00BB6D8E">
      <w:pPr>
        <w:ind w:firstLine="720"/>
        <w:rPr>
          <w:lang w:val="en-US"/>
        </w:rPr>
      </w:pPr>
      <w:r w:rsidRPr="00BB6D8E">
        <w:rPr>
          <w:lang w:val="en-US"/>
        </w:rPr>
        <w:t xml:space="preserve">Pada </w:t>
      </w:r>
      <w:proofErr w:type="spellStart"/>
      <w:r w:rsidRPr="00BB6D8E">
        <w:rPr>
          <w:lang w:val="en-US"/>
        </w:rPr>
        <w:t>gambar</w:t>
      </w:r>
      <w:proofErr w:type="spellEnd"/>
      <w:r w:rsidRPr="00BB6D8E">
        <w:rPr>
          <w:lang w:val="en-US"/>
        </w:rPr>
        <w:t xml:space="preserve"> 3.5 </w:t>
      </w:r>
      <w:proofErr w:type="spellStart"/>
      <w:r w:rsidRPr="00BB6D8E">
        <w:rPr>
          <w:lang w:val="en-US"/>
        </w:rPr>
        <w:t>menunjukan</w:t>
      </w:r>
      <w:proofErr w:type="spellEnd"/>
      <w:r w:rsidRPr="00BB6D8E">
        <w:rPr>
          <w:lang w:val="en-US"/>
        </w:rPr>
        <w:t xml:space="preserve"> activity diagram proses </w:t>
      </w:r>
      <w:proofErr w:type="spellStart"/>
      <w:r w:rsidRPr="00BB6D8E">
        <w:rPr>
          <w:lang w:val="en-US"/>
        </w:rPr>
        <w:t>fitur</w:t>
      </w:r>
      <w:proofErr w:type="spellEnd"/>
      <w:r w:rsidRPr="00BB6D8E">
        <w:rPr>
          <w:lang w:val="en-US"/>
        </w:rPr>
        <w:t xml:space="preserve"> Data Master dan Data Master </w:t>
      </w:r>
      <w:proofErr w:type="spellStart"/>
      <w:r w:rsidRPr="00BB6D8E">
        <w:rPr>
          <w:lang w:val="en-US"/>
        </w:rPr>
        <w:t>mempunyai</w:t>
      </w:r>
      <w:proofErr w:type="spellEnd"/>
      <w:r w:rsidRPr="00BB6D8E">
        <w:rPr>
          <w:lang w:val="en-US"/>
        </w:rPr>
        <w:t xml:space="preserve"> sub </w:t>
      </w:r>
      <w:proofErr w:type="spellStart"/>
      <w:r w:rsidRPr="00BB6D8E">
        <w:rPr>
          <w:lang w:val="en-US"/>
        </w:rPr>
        <w:t>sistem</w:t>
      </w:r>
      <w:proofErr w:type="spellEnd"/>
      <w:r w:rsidRPr="00BB6D8E">
        <w:rPr>
          <w:lang w:val="en-US"/>
        </w:rPr>
        <w:t xml:space="preserve"> </w:t>
      </w:r>
      <w:proofErr w:type="spellStart"/>
      <w:r w:rsidRPr="00BB6D8E">
        <w:rPr>
          <w:lang w:val="en-US"/>
        </w:rPr>
        <w:t>yaitu</w:t>
      </w:r>
      <w:proofErr w:type="spellEnd"/>
      <w:r w:rsidRPr="00BB6D8E">
        <w:rPr>
          <w:lang w:val="en-US"/>
        </w:rPr>
        <w:t xml:space="preserve"> Data User, </w:t>
      </w:r>
      <w:proofErr w:type="spellStart"/>
      <w:r w:rsidRPr="00BB6D8E">
        <w:rPr>
          <w:lang w:val="en-US"/>
        </w:rPr>
        <w:t>Paket</w:t>
      </w:r>
      <w:proofErr w:type="spellEnd"/>
      <w:r w:rsidRPr="00BB6D8E">
        <w:rPr>
          <w:lang w:val="en-US"/>
        </w:rPr>
        <w:t xml:space="preserve"> </w:t>
      </w:r>
      <w:proofErr w:type="spellStart"/>
      <w:r w:rsidRPr="00BB6D8E">
        <w:rPr>
          <w:lang w:val="en-US"/>
        </w:rPr>
        <w:t>Layanan</w:t>
      </w:r>
      <w:proofErr w:type="spellEnd"/>
      <w:r w:rsidRPr="00BB6D8E">
        <w:rPr>
          <w:lang w:val="en-US"/>
        </w:rPr>
        <w:t xml:space="preserve">, </w:t>
      </w:r>
      <w:proofErr w:type="spellStart"/>
      <w:r w:rsidRPr="00BB6D8E">
        <w:rPr>
          <w:lang w:val="en-US"/>
        </w:rPr>
        <w:t>Kategory</w:t>
      </w:r>
      <w:proofErr w:type="spellEnd"/>
      <w:r w:rsidRPr="00BB6D8E">
        <w:rPr>
          <w:lang w:val="en-US"/>
        </w:rPr>
        <w:t xml:space="preserve"> Lead, </w:t>
      </w:r>
      <w:proofErr w:type="spellStart"/>
      <w:r w:rsidRPr="00BB6D8E">
        <w:rPr>
          <w:lang w:val="en-US"/>
        </w:rPr>
        <w:t>Tahapan</w:t>
      </w:r>
      <w:proofErr w:type="spellEnd"/>
      <w:r w:rsidRPr="00BB6D8E">
        <w:rPr>
          <w:lang w:val="en-US"/>
        </w:rPr>
        <w:t xml:space="preserve"> Progress. Fitur </w:t>
      </w:r>
      <w:proofErr w:type="spellStart"/>
      <w:r w:rsidRPr="00BB6D8E">
        <w:rPr>
          <w:lang w:val="en-US"/>
        </w:rPr>
        <w:t>ini</w:t>
      </w:r>
      <w:proofErr w:type="spellEnd"/>
      <w:r w:rsidRPr="00BB6D8E">
        <w:rPr>
          <w:lang w:val="en-US"/>
        </w:rPr>
        <w:t xml:space="preserve"> </w:t>
      </w:r>
      <w:proofErr w:type="spellStart"/>
      <w:r w:rsidRPr="00BB6D8E">
        <w:rPr>
          <w:lang w:val="en-US"/>
        </w:rPr>
        <w:t>hanya</w:t>
      </w:r>
      <w:proofErr w:type="spellEnd"/>
      <w:r w:rsidRPr="00BB6D8E">
        <w:rPr>
          <w:lang w:val="en-US"/>
        </w:rPr>
        <w:t xml:space="preserve"> </w:t>
      </w:r>
      <w:proofErr w:type="spellStart"/>
      <w:r w:rsidRPr="00BB6D8E">
        <w:rPr>
          <w:lang w:val="en-US"/>
        </w:rPr>
        <w:t>dapat</w:t>
      </w:r>
      <w:proofErr w:type="spellEnd"/>
      <w:r w:rsidRPr="00BB6D8E">
        <w:rPr>
          <w:lang w:val="en-US"/>
        </w:rPr>
        <w:t xml:space="preserve"> </w:t>
      </w:r>
      <w:proofErr w:type="spellStart"/>
      <w:r w:rsidRPr="00BB6D8E">
        <w:rPr>
          <w:lang w:val="en-US"/>
        </w:rPr>
        <w:t>dilakukan</w:t>
      </w:r>
      <w:proofErr w:type="spellEnd"/>
      <w:r w:rsidRPr="00BB6D8E">
        <w:rPr>
          <w:lang w:val="en-US"/>
        </w:rPr>
        <w:t xml:space="preserve"> oleh </w:t>
      </w:r>
      <w:proofErr w:type="spellStart"/>
      <w:r w:rsidRPr="00BB6D8E">
        <w:rPr>
          <w:lang w:val="en-US"/>
        </w:rPr>
        <w:t>SuperAdmin</w:t>
      </w:r>
      <w:proofErr w:type="spellEnd"/>
      <w:r w:rsidRPr="00BB6D8E">
        <w:rPr>
          <w:lang w:val="en-US"/>
        </w:rPr>
        <w:t xml:space="preserve">. </w:t>
      </w:r>
      <w:proofErr w:type="spellStart"/>
      <w:r w:rsidRPr="00BB6D8E">
        <w:rPr>
          <w:lang w:val="en-US"/>
        </w:rPr>
        <w:t>Pertama</w:t>
      </w:r>
      <w:proofErr w:type="spellEnd"/>
      <w:r w:rsidRPr="00BB6D8E">
        <w:rPr>
          <w:lang w:val="en-US"/>
        </w:rPr>
        <w:t xml:space="preserve"> kali </w:t>
      </w:r>
      <w:proofErr w:type="spellStart"/>
      <w:r w:rsidRPr="00BB6D8E">
        <w:rPr>
          <w:lang w:val="en-US"/>
        </w:rPr>
        <w:t>jika</w:t>
      </w:r>
      <w:proofErr w:type="spellEnd"/>
      <w:r w:rsidRPr="00BB6D8E">
        <w:rPr>
          <w:lang w:val="en-US"/>
        </w:rPr>
        <w:t xml:space="preserve"> </w:t>
      </w:r>
      <w:proofErr w:type="spellStart"/>
      <w:r w:rsidRPr="00BB6D8E">
        <w:rPr>
          <w:lang w:val="en-US"/>
        </w:rPr>
        <w:t>SuperAdmin</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melakukan</w:t>
      </w:r>
      <w:proofErr w:type="spellEnd"/>
      <w:r w:rsidRPr="00BB6D8E">
        <w:rPr>
          <w:lang w:val="en-US"/>
        </w:rPr>
        <w:t xml:space="preserve"> Create, Read, Update, Delete (CRUD) Data User </w:t>
      </w:r>
      <w:proofErr w:type="spellStart"/>
      <w:r w:rsidRPr="00BB6D8E">
        <w:rPr>
          <w:lang w:val="en-US"/>
        </w:rPr>
        <w:t>yaitu</w:t>
      </w:r>
      <w:proofErr w:type="spellEnd"/>
      <w:r w:rsidRPr="00BB6D8E">
        <w:rPr>
          <w:lang w:val="en-US"/>
        </w:rPr>
        <w:t xml:space="preserve"> </w:t>
      </w:r>
      <w:proofErr w:type="spellStart"/>
      <w:r w:rsidRPr="00BB6D8E">
        <w:rPr>
          <w:lang w:val="en-US"/>
        </w:rPr>
        <w:t>SuperAdmin</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w:t>
      </w:r>
      <w:proofErr w:type="spellStart"/>
      <w:r w:rsidRPr="00BB6D8E">
        <w:rPr>
          <w:lang w:val="en-US"/>
        </w:rPr>
        <w:t>Tambah</w:t>
      </w:r>
      <w:proofErr w:type="spellEnd"/>
      <w:r w:rsidRPr="00BB6D8E">
        <w:rPr>
          <w:lang w:val="en-US"/>
        </w:rPr>
        <w:t xml:space="preserve"> Data” </w:t>
      </w:r>
      <w:proofErr w:type="spellStart"/>
      <w:r w:rsidRPr="00BB6D8E">
        <w:rPr>
          <w:lang w:val="en-US"/>
        </w:rPr>
        <w:t>lalu</w:t>
      </w:r>
      <w:proofErr w:type="spellEnd"/>
      <w:r w:rsidRPr="00BB6D8E">
        <w:rPr>
          <w:lang w:val="en-US"/>
        </w:rPr>
        <w:t xml:space="preserve"> </w:t>
      </w:r>
      <w:proofErr w:type="spellStart"/>
      <w:r w:rsidRPr="00BB6D8E">
        <w:rPr>
          <w:lang w:val="en-US"/>
        </w:rPr>
        <w:t>isi</w:t>
      </w:r>
      <w:proofErr w:type="spellEnd"/>
      <w:r w:rsidRPr="00BB6D8E">
        <w:rPr>
          <w:lang w:val="en-US"/>
        </w:rPr>
        <w:t xml:space="preserve"> form </w:t>
      </w:r>
      <w:proofErr w:type="spellStart"/>
      <w:r w:rsidRPr="00BB6D8E">
        <w:rPr>
          <w:lang w:val="en-US"/>
        </w:rPr>
        <w:t>tersebut</w:t>
      </w:r>
      <w:proofErr w:type="spellEnd"/>
      <w:r w:rsidRPr="00BB6D8E">
        <w:rPr>
          <w:lang w:val="en-US"/>
        </w:rPr>
        <w:t xml:space="preserve"> </w:t>
      </w:r>
      <w:proofErr w:type="spellStart"/>
      <w:r w:rsidRPr="00BB6D8E">
        <w:rPr>
          <w:lang w:val="en-US"/>
        </w:rPr>
        <w:t>jika</w:t>
      </w:r>
      <w:proofErr w:type="spellEnd"/>
      <w:r w:rsidRPr="00BB6D8E">
        <w:rPr>
          <w:lang w:val="en-US"/>
        </w:rPr>
        <w:t xml:space="preserve"> </w:t>
      </w:r>
      <w:proofErr w:type="spellStart"/>
      <w:r w:rsidRPr="00BB6D8E">
        <w:rPr>
          <w:lang w:val="en-US"/>
        </w:rPr>
        <w:t>sudah</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“Submit”. </w:t>
      </w:r>
      <w:proofErr w:type="spellStart"/>
      <w:r w:rsidRPr="00BB6D8E">
        <w:rPr>
          <w:lang w:val="en-US"/>
        </w:rPr>
        <w:t>Maka</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ditampilkan</w:t>
      </w:r>
      <w:proofErr w:type="spellEnd"/>
      <w:r w:rsidRPr="00BB6D8E">
        <w:rPr>
          <w:lang w:val="en-US"/>
        </w:rPr>
        <w:t xml:space="preserve"> </w:t>
      </w:r>
      <w:proofErr w:type="spellStart"/>
      <w:r w:rsidRPr="00BB6D8E">
        <w:rPr>
          <w:lang w:val="en-US"/>
        </w:rPr>
        <w:t>hasil</w:t>
      </w:r>
      <w:proofErr w:type="spellEnd"/>
      <w:r w:rsidRPr="00BB6D8E">
        <w:rPr>
          <w:lang w:val="en-US"/>
        </w:rPr>
        <w:t xml:space="preserve"> yang </w:t>
      </w:r>
      <w:proofErr w:type="spellStart"/>
      <w:r w:rsidRPr="00BB6D8E">
        <w:rPr>
          <w:lang w:val="en-US"/>
        </w:rPr>
        <w:t>sudah</w:t>
      </w:r>
      <w:proofErr w:type="spellEnd"/>
      <w:r w:rsidRPr="00BB6D8E">
        <w:rPr>
          <w:lang w:val="en-US"/>
        </w:rPr>
        <w:t xml:space="preserve"> </w:t>
      </w:r>
      <w:proofErr w:type="spellStart"/>
      <w:r w:rsidRPr="00BB6D8E">
        <w:rPr>
          <w:lang w:val="en-US"/>
        </w:rPr>
        <w:t>dibuat</w:t>
      </w:r>
      <w:proofErr w:type="spellEnd"/>
      <w:r w:rsidRPr="00BB6D8E">
        <w:rPr>
          <w:lang w:val="en-US"/>
        </w:rPr>
        <w:t xml:space="preserve">, di Data user. Jika </w:t>
      </w:r>
      <w:proofErr w:type="spellStart"/>
      <w:r w:rsidRPr="00BB6D8E">
        <w:rPr>
          <w:lang w:val="en-US"/>
        </w:rPr>
        <w:t>SuperAdmin</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melakukan</w:t>
      </w:r>
      <w:proofErr w:type="spellEnd"/>
      <w:r w:rsidRPr="00BB6D8E">
        <w:rPr>
          <w:lang w:val="en-US"/>
        </w:rPr>
        <w:t xml:space="preserve"> </w:t>
      </w:r>
      <w:proofErr w:type="spellStart"/>
      <w:r w:rsidRPr="00BB6D8E">
        <w:rPr>
          <w:lang w:val="en-US"/>
        </w:rPr>
        <w:t>mengapus</w:t>
      </w:r>
      <w:proofErr w:type="spellEnd"/>
      <w:r w:rsidRPr="00BB6D8E">
        <w:rPr>
          <w:lang w:val="en-US"/>
        </w:rPr>
        <w:t xml:space="preserve"> Data User </w:t>
      </w:r>
      <w:proofErr w:type="spellStart"/>
      <w:r w:rsidRPr="00BB6D8E">
        <w:rPr>
          <w:lang w:val="en-US"/>
        </w:rPr>
        <w:t>atau</w:t>
      </w:r>
      <w:proofErr w:type="spellEnd"/>
      <w:r w:rsidRPr="00BB6D8E">
        <w:rPr>
          <w:lang w:val="en-US"/>
        </w:rPr>
        <w:t xml:space="preserve"> </w:t>
      </w:r>
      <w:proofErr w:type="spellStart"/>
      <w:r w:rsidRPr="00BB6D8E">
        <w:rPr>
          <w:lang w:val="en-US"/>
        </w:rPr>
        <w:t>mengedit</w:t>
      </w:r>
      <w:proofErr w:type="spellEnd"/>
      <w:r w:rsidRPr="00BB6D8E">
        <w:rPr>
          <w:lang w:val="en-US"/>
        </w:rPr>
        <w:t xml:space="preserve"> Data User, Langkah </w:t>
      </w:r>
      <w:proofErr w:type="spellStart"/>
      <w:r w:rsidRPr="00BB6D8E">
        <w:rPr>
          <w:lang w:val="en-US"/>
        </w:rPr>
        <w:t>selanjutnya</w:t>
      </w:r>
      <w:proofErr w:type="spellEnd"/>
      <w:r w:rsidRPr="00BB6D8E">
        <w:rPr>
          <w:lang w:val="en-US"/>
        </w:rPr>
        <w:t xml:space="preserve"> </w:t>
      </w:r>
      <w:proofErr w:type="spellStart"/>
      <w:r w:rsidRPr="00BB6D8E">
        <w:rPr>
          <w:lang w:val="en-US"/>
        </w:rPr>
        <w:t>SuperAdmin</w:t>
      </w:r>
      <w:proofErr w:type="spellEnd"/>
      <w:r w:rsidRPr="00BB6D8E">
        <w:rPr>
          <w:lang w:val="en-US"/>
        </w:rPr>
        <w:t xml:space="preserve"> </w:t>
      </w:r>
      <w:proofErr w:type="spellStart"/>
      <w:r w:rsidRPr="00BB6D8E">
        <w:rPr>
          <w:lang w:val="en-US"/>
        </w:rPr>
        <w:t>menekan</w:t>
      </w:r>
      <w:proofErr w:type="spellEnd"/>
      <w:r w:rsidRPr="00BB6D8E">
        <w:rPr>
          <w:lang w:val="en-US"/>
        </w:rPr>
        <w:t xml:space="preserve"> salah </w:t>
      </w:r>
      <w:proofErr w:type="spellStart"/>
      <w:r w:rsidRPr="00BB6D8E">
        <w:rPr>
          <w:lang w:val="en-US"/>
        </w:rPr>
        <w:t>satu</w:t>
      </w:r>
      <w:proofErr w:type="spellEnd"/>
      <w:r w:rsidRPr="00BB6D8E">
        <w:rPr>
          <w:lang w:val="en-US"/>
        </w:rPr>
        <w:t xml:space="preserve"> </w:t>
      </w:r>
      <w:proofErr w:type="spellStart"/>
      <w:r w:rsidRPr="00BB6D8E">
        <w:rPr>
          <w:lang w:val="en-US"/>
        </w:rPr>
        <w:t>tombol</w:t>
      </w:r>
      <w:proofErr w:type="spellEnd"/>
      <w:r w:rsidRPr="00BB6D8E">
        <w:rPr>
          <w:lang w:val="en-US"/>
        </w:rPr>
        <w:t xml:space="preserve"> “HAPUS DATA”&amp;”EDIT DATA”.</w:t>
      </w:r>
      <w:proofErr w:type="spellStart"/>
      <w:r w:rsidRPr="00BB6D8E">
        <w:rPr>
          <w:lang w:val="en-US"/>
        </w:rPr>
        <w:t>perihal</w:t>
      </w:r>
      <w:proofErr w:type="spellEnd"/>
      <w:r w:rsidRPr="00BB6D8E">
        <w:rPr>
          <w:lang w:val="en-US"/>
        </w:rPr>
        <w:t xml:space="preserve"> sub </w:t>
      </w:r>
      <w:proofErr w:type="spellStart"/>
      <w:r w:rsidRPr="00BB6D8E">
        <w:rPr>
          <w:lang w:val="en-US"/>
        </w:rPr>
        <w:t>sistem</w:t>
      </w:r>
      <w:proofErr w:type="spellEnd"/>
      <w:r w:rsidRPr="00BB6D8E">
        <w:rPr>
          <w:lang w:val="en-US"/>
        </w:rPr>
        <w:t xml:space="preserve"> </w:t>
      </w:r>
      <w:proofErr w:type="spellStart"/>
      <w:r w:rsidRPr="00BB6D8E">
        <w:rPr>
          <w:lang w:val="en-US"/>
        </w:rPr>
        <w:t>lainnya</w:t>
      </w:r>
      <w:proofErr w:type="spellEnd"/>
      <w:r w:rsidRPr="00BB6D8E">
        <w:rPr>
          <w:lang w:val="en-US"/>
        </w:rPr>
        <w:t xml:space="preserve"> </w:t>
      </w:r>
      <w:proofErr w:type="spellStart"/>
      <w:r w:rsidRPr="00BB6D8E">
        <w:rPr>
          <w:lang w:val="en-US"/>
        </w:rPr>
        <w:t>seperti</w:t>
      </w:r>
      <w:proofErr w:type="spellEnd"/>
      <w:r w:rsidRPr="00BB6D8E">
        <w:rPr>
          <w:lang w:val="en-US"/>
        </w:rPr>
        <w:t xml:space="preserve"> </w:t>
      </w:r>
      <w:proofErr w:type="spellStart"/>
      <w:r w:rsidRPr="00BB6D8E">
        <w:rPr>
          <w:lang w:val="en-US"/>
        </w:rPr>
        <w:t>melakukan</w:t>
      </w:r>
      <w:proofErr w:type="spellEnd"/>
      <w:r w:rsidRPr="00BB6D8E">
        <w:rPr>
          <w:lang w:val="en-US"/>
        </w:rPr>
        <w:t xml:space="preserve"> sub </w:t>
      </w:r>
      <w:proofErr w:type="spellStart"/>
      <w:r w:rsidRPr="00BB6D8E">
        <w:rPr>
          <w:lang w:val="en-US"/>
        </w:rPr>
        <w:t>sistem</w:t>
      </w:r>
      <w:proofErr w:type="spellEnd"/>
      <w:r w:rsidRPr="00BB6D8E">
        <w:rPr>
          <w:lang w:val="en-US"/>
        </w:rPr>
        <w:t xml:space="preserve"> Data User.</w:t>
      </w:r>
    </w:p>
    <w:p w14:paraId="2F24BBF0" w14:textId="2976A3A2" w:rsidR="00BB6D8E" w:rsidRDefault="00BB6D8E" w:rsidP="00BB6D8E">
      <w:pPr>
        <w:ind w:firstLine="720"/>
        <w:rPr>
          <w:lang w:val="en-US"/>
        </w:rPr>
      </w:pPr>
      <w:ins w:id="35" w:author="1772033@maranatha.ac.id" w:date="2021-06-02T23:37:00Z">
        <w:r>
          <w:rPr>
            <w:noProof/>
            <w:lang w:val="en-US"/>
          </w:rPr>
          <w:lastRenderedPageBreak/>
          <w:drawing>
            <wp:anchor distT="0" distB="0" distL="114300" distR="114300" simplePos="0" relativeHeight="251698176" behindDoc="0" locked="0" layoutInCell="1" allowOverlap="1" wp14:anchorId="5D8B2E31" wp14:editId="70A35D8A">
              <wp:simplePos x="0" y="0"/>
              <wp:positionH relativeFrom="column">
                <wp:posOffset>0</wp:posOffset>
              </wp:positionH>
              <wp:positionV relativeFrom="paragraph">
                <wp:posOffset>260985</wp:posOffset>
              </wp:positionV>
              <wp:extent cx="5257800" cy="43649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436499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71FD861" w14:textId="29D0ED1B" w:rsidR="00BB6D8E" w:rsidRDefault="00BB6D8E" w:rsidP="00BB6D8E">
      <w:pPr>
        <w:rPr>
          <w:lang w:val="en-US"/>
        </w:rPr>
      </w:pPr>
    </w:p>
    <w:p w14:paraId="6722E9FF" w14:textId="5611216A" w:rsidR="00BB6D8E" w:rsidRDefault="00BB6D8E" w:rsidP="00BB6D8E">
      <w:pPr>
        <w:pStyle w:val="Heading3"/>
        <w:rPr>
          <w:lang w:val="en-US"/>
        </w:rPr>
      </w:pPr>
      <w:r>
        <w:rPr>
          <w:lang w:val="en-US"/>
        </w:rPr>
        <w:t>Activity Diagram Data Companies</w:t>
      </w:r>
    </w:p>
    <w:p w14:paraId="6A3BB66C" w14:textId="2E999E27" w:rsidR="00BB6D8E" w:rsidRDefault="00BB6D8E" w:rsidP="00BB6D8E">
      <w:pPr>
        <w:ind w:firstLine="720"/>
        <w:rPr>
          <w:lang w:val="en-US"/>
        </w:rPr>
      </w:pPr>
      <w:r w:rsidRPr="00BB6D8E">
        <w:rPr>
          <w:lang w:val="en-US"/>
        </w:rPr>
        <w:t xml:space="preserve">Pada Gambar 3.6 </w:t>
      </w:r>
      <w:proofErr w:type="spellStart"/>
      <w:r w:rsidRPr="00BB6D8E">
        <w:rPr>
          <w:lang w:val="en-US"/>
        </w:rPr>
        <w:t>menunjukan</w:t>
      </w:r>
      <w:proofErr w:type="spellEnd"/>
      <w:r w:rsidRPr="00BB6D8E">
        <w:rPr>
          <w:lang w:val="en-US"/>
        </w:rPr>
        <w:t xml:space="preserve"> activity diagram proses </w:t>
      </w:r>
      <w:proofErr w:type="spellStart"/>
      <w:r w:rsidRPr="00BB6D8E">
        <w:rPr>
          <w:lang w:val="en-US"/>
        </w:rPr>
        <w:t>fitur</w:t>
      </w:r>
      <w:proofErr w:type="spellEnd"/>
      <w:r w:rsidRPr="00BB6D8E">
        <w:rPr>
          <w:lang w:val="en-US"/>
        </w:rPr>
        <w:t xml:space="preserve"> </w:t>
      </w:r>
      <w:proofErr w:type="spellStart"/>
      <w:r w:rsidRPr="00BB6D8E">
        <w:rPr>
          <w:lang w:val="en-US"/>
        </w:rPr>
        <w:t>Companies.Fitur</w:t>
      </w:r>
      <w:proofErr w:type="spellEnd"/>
      <w:r w:rsidRPr="00BB6D8E">
        <w:rPr>
          <w:lang w:val="en-US"/>
        </w:rPr>
        <w:t xml:space="preserve"> </w:t>
      </w:r>
      <w:proofErr w:type="spellStart"/>
      <w:r w:rsidRPr="00BB6D8E">
        <w:rPr>
          <w:lang w:val="en-US"/>
        </w:rPr>
        <w:t>ini</w:t>
      </w:r>
      <w:proofErr w:type="spellEnd"/>
      <w:r w:rsidRPr="00BB6D8E">
        <w:rPr>
          <w:lang w:val="en-US"/>
        </w:rPr>
        <w:t xml:space="preserve"> </w:t>
      </w:r>
      <w:proofErr w:type="spellStart"/>
      <w:r w:rsidRPr="00BB6D8E">
        <w:rPr>
          <w:lang w:val="en-US"/>
        </w:rPr>
        <w:t>dilakukan</w:t>
      </w:r>
      <w:proofErr w:type="spellEnd"/>
      <w:r w:rsidRPr="00BB6D8E">
        <w:rPr>
          <w:lang w:val="en-US"/>
        </w:rPr>
        <w:t xml:space="preserve"> oleh </w:t>
      </w:r>
      <w:proofErr w:type="spellStart"/>
      <w:r w:rsidRPr="00BB6D8E">
        <w:rPr>
          <w:lang w:val="en-US"/>
        </w:rPr>
        <w:t>UserMarketing</w:t>
      </w:r>
      <w:proofErr w:type="spellEnd"/>
      <w:r w:rsidRPr="00BB6D8E">
        <w:rPr>
          <w:lang w:val="en-US"/>
        </w:rPr>
        <w:t xml:space="preserve">. </w:t>
      </w:r>
      <w:proofErr w:type="spellStart"/>
      <w:r w:rsidRPr="00BB6D8E">
        <w:rPr>
          <w:lang w:val="en-US"/>
        </w:rPr>
        <w:t>Pertama</w:t>
      </w:r>
      <w:proofErr w:type="spellEnd"/>
      <w:r w:rsidRPr="00BB6D8E">
        <w:rPr>
          <w:lang w:val="en-US"/>
        </w:rPr>
        <w:t xml:space="preserve"> kali </w:t>
      </w:r>
      <w:proofErr w:type="spellStart"/>
      <w:r w:rsidRPr="00BB6D8E">
        <w:rPr>
          <w:lang w:val="en-US"/>
        </w:rPr>
        <w:t>jika</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melakukan</w:t>
      </w:r>
      <w:proofErr w:type="spellEnd"/>
      <w:r w:rsidRPr="00BB6D8E">
        <w:rPr>
          <w:lang w:val="en-US"/>
        </w:rPr>
        <w:t xml:space="preserve"> CRUD(</w:t>
      </w:r>
      <w:proofErr w:type="spellStart"/>
      <w:r w:rsidRPr="00BB6D8E">
        <w:rPr>
          <w:lang w:val="en-US"/>
        </w:rPr>
        <w:t>Cread</w:t>
      </w:r>
      <w:proofErr w:type="spellEnd"/>
      <w:r w:rsidRPr="00BB6D8E">
        <w:rPr>
          <w:lang w:val="en-US"/>
        </w:rPr>
        <w:t xml:space="preserve">, Read, Update, Delete) Data Companies </w:t>
      </w:r>
      <w:proofErr w:type="spellStart"/>
      <w:r w:rsidRPr="00BB6D8E">
        <w:rPr>
          <w:lang w:val="en-US"/>
        </w:rPr>
        <w:t>yaitu</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“TAMBAH DATA” </w:t>
      </w:r>
      <w:proofErr w:type="spellStart"/>
      <w:r w:rsidRPr="00BB6D8E">
        <w:rPr>
          <w:lang w:val="en-US"/>
        </w:rPr>
        <w:t>lalu</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akan</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jika</w:t>
      </w:r>
      <w:proofErr w:type="spellEnd"/>
      <w:r w:rsidRPr="00BB6D8E">
        <w:rPr>
          <w:lang w:val="en-US"/>
        </w:rPr>
        <w:t xml:space="preserve"> </w:t>
      </w:r>
      <w:proofErr w:type="spellStart"/>
      <w:r w:rsidRPr="00BB6D8E">
        <w:rPr>
          <w:lang w:val="en-US"/>
        </w:rPr>
        <w:t>sudah</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“SUMBIT” </w:t>
      </w:r>
      <w:proofErr w:type="spellStart"/>
      <w:r w:rsidRPr="00BB6D8E">
        <w:rPr>
          <w:lang w:val="en-US"/>
        </w:rPr>
        <w:t>makan</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sudah</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mucul</w:t>
      </w:r>
      <w:proofErr w:type="spellEnd"/>
      <w:r w:rsidRPr="00BB6D8E">
        <w:rPr>
          <w:lang w:val="en-US"/>
        </w:rPr>
        <w:t xml:space="preserve">. Jika </w:t>
      </w:r>
      <w:proofErr w:type="spellStart"/>
      <w:r w:rsidRPr="00BB6D8E">
        <w:rPr>
          <w:lang w:val="en-US"/>
        </w:rPr>
        <w:t>UserMarketing</w:t>
      </w:r>
      <w:proofErr w:type="spellEnd"/>
      <w:r w:rsidRPr="00BB6D8E">
        <w:rPr>
          <w:lang w:val="en-US"/>
        </w:rPr>
        <w:t xml:space="preserve"> </w:t>
      </w:r>
      <w:proofErr w:type="spellStart"/>
      <w:r w:rsidRPr="00BB6D8E">
        <w:rPr>
          <w:lang w:val="en-US"/>
        </w:rPr>
        <w:t>melakukan</w:t>
      </w:r>
      <w:proofErr w:type="spellEnd"/>
      <w:r w:rsidRPr="00BB6D8E">
        <w:rPr>
          <w:lang w:val="en-US"/>
        </w:rPr>
        <w:t xml:space="preserve"> </w:t>
      </w:r>
      <w:proofErr w:type="spellStart"/>
      <w:r w:rsidRPr="00BB6D8E">
        <w:rPr>
          <w:lang w:val="en-US"/>
        </w:rPr>
        <w:t>hapus</w:t>
      </w:r>
      <w:proofErr w:type="spellEnd"/>
      <w:r w:rsidRPr="00BB6D8E">
        <w:rPr>
          <w:lang w:val="en-US"/>
        </w:rPr>
        <w:t xml:space="preserve"> data </w:t>
      </w:r>
      <w:proofErr w:type="spellStart"/>
      <w:r w:rsidRPr="00BB6D8E">
        <w:rPr>
          <w:lang w:val="en-US"/>
        </w:rPr>
        <w:t>atau</w:t>
      </w:r>
      <w:proofErr w:type="spellEnd"/>
      <w:r w:rsidRPr="00BB6D8E">
        <w:rPr>
          <w:lang w:val="en-US"/>
        </w:rPr>
        <w:t xml:space="preserve"> </w:t>
      </w:r>
      <w:proofErr w:type="spellStart"/>
      <w:r w:rsidRPr="00BB6D8E">
        <w:rPr>
          <w:lang w:val="en-US"/>
        </w:rPr>
        <w:t>mengedit</w:t>
      </w:r>
      <w:proofErr w:type="spellEnd"/>
      <w:r w:rsidRPr="00BB6D8E">
        <w:rPr>
          <w:lang w:val="en-US"/>
        </w:rPr>
        <w:t xml:space="preserve"> data, </w:t>
      </w:r>
      <w:proofErr w:type="spellStart"/>
      <w:r w:rsidRPr="00BB6D8E">
        <w:rPr>
          <w:lang w:val="en-US"/>
        </w:rPr>
        <w:t>UserMarketing</w:t>
      </w:r>
      <w:proofErr w:type="spellEnd"/>
      <w:r w:rsidRPr="00BB6D8E">
        <w:rPr>
          <w:lang w:val="en-US"/>
        </w:rPr>
        <w:t xml:space="preserve"> </w:t>
      </w:r>
      <w:proofErr w:type="spellStart"/>
      <w:r w:rsidRPr="00BB6D8E">
        <w:rPr>
          <w:lang w:val="en-US"/>
        </w:rPr>
        <w:t>hanya</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“HAPUS DATA” </w:t>
      </w:r>
      <w:proofErr w:type="spellStart"/>
      <w:r w:rsidRPr="00BB6D8E">
        <w:rPr>
          <w:lang w:val="en-US"/>
        </w:rPr>
        <w:t>atau</w:t>
      </w:r>
      <w:proofErr w:type="spellEnd"/>
      <w:r w:rsidRPr="00BB6D8E">
        <w:rPr>
          <w:lang w:val="en-US"/>
        </w:rPr>
        <w:t xml:space="preserve"> “EDIT DATA” yang </w:t>
      </w:r>
      <w:proofErr w:type="spellStart"/>
      <w:r w:rsidRPr="00BB6D8E">
        <w:rPr>
          <w:lang w:val="en-US"/>
        </w:rPr>
        <w:t>ada</w:t>
      </w:r>
      <w:proofErr w:type="spellEnd"/>
      <w:r w:rsidRPr="00BB6D8E">
        <w:rPr>
          <w:lang w:val="en-US"/>
        </w:rPr>
        <w:t xml:space="preserve"> </w:t>
      </w:r>
      <w:proofErr w:type="spellStart"/>
      <w:r w:rsidRPr="00BB6D8E">
        <w:rPr>
          <w:lang w:val="en-US"/>
        </w:rPr>
        <w:t>ditampilan</w:t>
      </w:r>
      <w:proofErr w:type="spellEnd"/>
      <w:r w:rsidRPr="00BB6D8E">
        <w:rPr>
          <w:lang w:val="en-US"/>
        </w:rPr>
        <w:t xml:space="preserve"> menu </w:t>
      </w:r>
      <w:proofErr w:type="spellStart"/>
      <w:r w:rsidRPr="00BB6D8E">
        <w:rPr>
          <w:lang w:val="en-US"/>
        </w:rPr>
        <w:t>utama</w:t>
      </w:r>
      <w:proofErr w:type="spellEnd"/>
      <w:r w:rsidRPr="00BB6D8E">
        <w:rPr>
          <w:lang w:val="en-US"/>
        </w:rPr>
        <w:t xml:space="preserve"> Data Companies</w:t>
      </w:r>
    </w:p>
    <w:p w14:paraId="565502BA" w14:textId="47A338F7" w:rsidR="00BB6D8E" w:rsidRPr="00BB6D8E" w:rsidRDefault="00BB6D8E" w:rsidP="00BB6D8E">
      <w:pPr>
        <w:ind w:firstLine="720"/>
        <w:rPr>
          <w:lang w:val="en-US"/>
        </w:rPr>
      </w:pPr>
    </w:p>
    <w:p w14:paraId="3FF7010F" w14:textId="253F5B62" w:rsidR="00BB6D8E" w:rsidRDefault="00BB6D8E" w:rsidP="00BB6D8E">
      <w:pPr>
        <w:pStyle w:val="Heading3"/>
        <w:rPr>
          <w:lang w:val="en-US"/>
        </w:rPr>
      </w:pPr>
      <w:ins w:id="36" w:author="1772033@maranatha.ac.id" w:date="2021-06-03T00:13:00Z">
        <w:r>
          <w:rPr>
            <w:noProof/>
            <w:lang w:val="en-US"/>
          </w:rPr>
          <w:lastRenderedPageBreak/>
          <w:drawing>
            <wp:anchor distT="0" distB="0" distL="114300" distR="114300" simplePos="0" relativeHeight="251700224" behindDoc="0" locked="0" layoutInCell="1" allowOverlap="1" wp14:anchorId="0EBE6780" wp14:editId="71106676">
              <wp:simplePos x="0" y="0"/>
              <wp:positionH relativeFrom="column">
                <wp:posOffset>152400</wp:posOffset>
              </wp:positionH>
              <wp:positionV relativeFrom="paragraph">
                <wp:posOffset>-182</wp:posOffset>
              </wp:positionV>
              <wp:extent cx="5225415" cy="531241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5415" cy="5312410"/>
                      </a:xfrm>
                      <a:prstGeom prst="rect">
                        <a:avLst/>
                      </a:prstGeom>
                      <a:noFill/>
                      <a:ln>
                        <a:noFill/>
                      </a:ln>
                    </pic:spPr>
                  </pic:pic>
                </a:graphicData>
              </a:graphic>
              <wp14:sizeRelH relativeFrom="page">
                <wp14:pctWidth>0</wp14:pctWidth>
              </wp14:sizeRelH>
              <wp14:sizeRelV relativeFrom="page">
                <wp14:pctHeight>0</wp14:pctHeight>
              </wp14:sizeRelV>
            </wp:anchor>
          </w:drawing>
        </w:r>
      </w:ins>
      <w:r>
        <w:rPr>
          <w:lang w:val="en-US"/>
        </w:rPr>
        <w:t>Activity Diagram Data Progress</w:t>
      </w:r>
    </w:p>
    <w:p w14:paraId="2EFD1E00" w14:textId="6CECA26B" w:rsidR="00BB6D8E" w:rsidRPr="00BB6D8E" w:rsidRDefault="00BB6D8E" w:rsidP="00BB6D8E">
      <w:pPr>
        <w:ind w:firstLine="720"/>
        <w:rPr>
          <w:lang w:val="en-US"/>
        </w:rPr>
      </w:pPr>
      <w:r w:rsidRPr="00BB6D8E">
        <w:rPr>
          <w:lang w:val="en-US"/>
        </w:rPr>
        <w:t xml:space="preserve">Pada Gambar 3.7 </w:t>
      </w:r>
      <w:proofErr w:type="spellStart"/>
      <w:r w:rsidRPr="00BB6D8E">
        <w:rPr>
          <w:lang w:val="en-US"/>
        </w:rPr>
        <w:t>menunjukan</w:t>
      </w:r>
      <w:proofErr w:type="spellEnd"/>
      <w:r w:rsidRPr="00BB6D8E">
        <w:rPr>
          <w:lang w:val="en-US"/>
        </w:rPr>
        <w:t xml:space="preserve"> activity diagram proses </w:t>
      </w:r>
      <w:proofErr w:type="spellStart"/>
      <w:r w:rsidRPr="00BB6D8E">
        <w:rPr>
          <w:lang w:val="en-US"/>
        </w:rPr>
        <w:t>fitur</w:t>
      </w:r>
      <w:proofErr w:type="spellEnd"/>
      <w:r w:rsidRPr="00BB6D8E">
        <w:rPr>
          <w:lang w:val="en-US"/>
        </w:rPr>
        <w:t xml:space="preserve"> </w:t>
      </w:r>
      <w:proofErr w:type="spellStart"/>
      <w:r w:rsidRPr="00BB6D8E">
        <w:rPr>
          <w:lang w:val="en-US"/>
        </w:rPr>
        <w:t>Progress.Fitur</w:t>
      </w:r>
      <w:proofErr w:type="spellEnd"/>
      <w:r w:rsidRPr="00BB6D8E">
        <w:rPr>
          <w:lang w:val="en-US"/>
        </w:rPr>
        <w:t xml:space="preserve"> </w:t>
      </w:r>
      <w:proofErr w:type="spellStart"/>
      <w:r w:rsidRPr="00BB6D8E">
        <w:rPr>
          <w:lang w:val="en-US"/>
        </w:rPr>
        <w:t>ini</w:t>
      </w:r>
      <w:proofErr w:type="spellEnd"/>
      <w:r w:rsidRPr="00BB6D8E">
        <w:rPr>
          <w:lang w:val="en-US"/>
        </w:rPr>
        <w:t xml:space="preserve"> </w:t>
      </w:r>
      <w:proofErr w:type="spellStart"/>
      <w:r w:rsidRPr="00BB6D8E">
        <w:rPr>
          <w:lang w:val="en-US"/>
        </w:rPr>
        <w:t>dilakukan</w:t>
      </w:r>
      <w:proofErr w:type="spellEnd"/>
      <w:r w:rsidRPr="00BB6D8E">
        <w:rPr>
          <w:lang w:val="en-US"/>
        </w:rPr>
        <w:t xml:space="preserve"> oleh </w:t>
      </w:r>
      <w:proofErr w:type="spellStart"/>
      <w:r w:rsidRPr="00BB6D8E">
        <w:rPr>
          <w:lang w:val="en-US"/>
        </w:rPr>
        <w:t>UserMarketing</w:t>
      </w:r>
      <w:proofErr w:type="spellEnd"/>
      <w:r w:rsidRPr="00BB6D8E">
        <w:rPr>
          <w:lang w:val="en-US"/>
        </w:rPr>
        <w:t xml:space="preserve">. </w:t>
      </w:r>
      <w:proofErr w:type="spellStart"/>
      <w:r w:rsidRPr="00BB6D8E">
        <w:rPr>
          <w:lang w:val="en-US"/>
        </w:rPr>
        <w:t>Pertama</w:t>
      </w:r>
      <w:proofErr w:type="spellEnd"/>
      <w:r w:rsidRPr="00BB6D8E">
        <w:rPr>
          <w:lang w:val="en-US"/>
        </w:rPr>
        <w:t xml:space="preserve"> kali </w:t>
      </w:r>
      <w:proofErr w:type="spellStart"/>
      <w:r w:rsidRPr="00BB6D8E">
        <w:rPr>
          <w:lang w:val="en-US"/>
        </w:rPr>
        <w:t>jika</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melakukan</w:t>
      </w:r>
      <w:proofErr w:type="spellEnd"/>
      <w:r w:rsidRPr="00BB6D8E">
        <w:rPr>
          <w:lang w:val="en-US"/>
        </w:rPr>
        <w:t xml:space="preserve"> CRUD(</w:t>
      </w:r>
      <w:proofErr w:type="spellStart"/>
      <w:r w:rsidRPr="00BB6D8E">
        <w:rPr>
          <w:lang w:val="en-US"/>
        </w:rPr>
        <w:t>Cread</w:t>
      </w:r>
      <w:proofErr w:type="spellEnd"/>
      <w:r w:rsidRPr="00BB6D8E">
        <w:rPr>
          <w:lang w:val="en-US"/>
        </w:rPr>
        <w:t xml:space="preserve">, Read, Update, Delete) Data Progress </w:t>
      </w:r>
      <w:proofErr w:type="spellStart"/>
      <w:r w:rsidRPr="00BB6D8E">
        <w:rPr>
          <w:lang w:val="en-US"/>
        </w:rPr>
        <w:t>yaitu</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“TAMBAH DATA” </w:t>
      </w:r>
      <w:proofErr w:type="spellStart"/>
      <w:r w:rsidRPr="00BB6D8E">
        <w:rPr>
          <w:lang w:val="en-US"/>
        </w:rPr>
        <w:t>lalu</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akan</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jika</w:t>
      </w:r>
      <w:proofErr w:type="spellEnd"/>
      <w:r w:rsidRPr="00BB6D8E">
        <w:rPr>
          <w:lang w:val="en-US"/>
        </w:rPr>
        <w:t xml:space="preserve"> </w:t>
      </w:r>
      <w:proofErr w:type="spellStart"/>
      <w:r w:rsidRPr="00BB6D8E">
        <w:rPr>
          <w:lang w:val="en-US"/>
        </w:rPr>
        <w:t>sudah</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“SUMBIT” </w:t>
      </w:r>
      <w:proofErr w:type="spellStart"/>
      <w:r w:rsidRPr="00BB6D8E">
        <w:rPr>
          <w:lang w:val="en-US"/>
        </w:rPr>
        <w:t>makan</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sudah</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mucul</w:t>
      </w:r>
      <w:proofErr w:type="spellEnd"/>
      <w:r w:rsidRPr="00BB6D8E">
        <w:rPr>
          <w:lang w:val="en-US"/>
        </w:rPr>
        <w:t xml:space="preserve">. Jika </w:t>
      </w:r>
      <w:proofErr w:type="spellStart"/>
      <w:r w:rsidRPr="00BB6D8E">
        <w:rPr>
          <w:lang w:val="en-US"/>
        </w:rPr>
        <w:t>UserMarketing</w:t>
      </w:r>
      <w:proofErr w:type="spellEnd"/>
      <w:r w:rsidRPr="00BB6D8E">
        <w:rPr>
          <w:lang w:val="en-US"/>
        </w:rPr>
        <w:t xml:space="preserve"> </w:t>
      </w:r>
      <w:proofErr w:type="spellStart"/>
      <w:r w:rsidRPr="00BB6D8E">
        <w:rPr>
          <w:lang w:val="en-US"/>
        </w:rPr>
        <w:t>melakukan</w:t>
      </w:r>
      <w:proofErr w:type="spellEnd"/>
      <w:r w:rsidRPr="00BB6D8E">
        <w:rPr>
          <w:lang w:val="en-US"/>
        </w:rPr>
        <w:t xml:space="preserve"> </w:t>
      </w:r>
      <w:proofErr w:type="spellStart"/>
      <w:r w:rsidRPr="00BB6D8E">
        <w:rPr>
          <w:lang w:val="en-US"/>
        </w:rPr>
        <w:t>hapus</w:t>
      </w:r>
      <w:proofErr w:type="spellEnd"/>
      <w:r w:rsidRPr="00BB6D8E">
        <w:rPr>
          <w:lang w:val="en-US"/>
        </w:rPr>
        <w:t xml:space="preserve"> data </w:t>
      </w:r>
      <w:proofErr w:type="spellStart"/>
      <w:r w:rsidRPr="00BB6D8E">
        <w:rPr>
          <w:lang w:val="en-US"/>
        </w:rPr>
        <w:t>atau</w:t>
      </w:r>
      <w:proofErr w:type="spellEnd"/>
      <w:r w:rsidRPr="00BB6D8E">
        <w:rPr>
          <w:lang w:val="en-US"/>
        </w:rPr>
        <w:t xml:space="preserve"> </w:t>
      </w:r>
      <w:proofErr w:type="spellStart"/>
      <w:r w:rsidRPr="00BB6D8E">
        <w:rPr>
          <w:lang w:val="en-US"/>
        </w:rPr>
        <w:t>mengedit</w:t>
      </w:r>
      <w:proofErr w:type="spellEnd"/>
      <w:r w:rsidRPr="00BB6D8E">
        <w:rPr>
          <w:lang w:val="en-US"/>
        </w:rPr>
        <w:t xml:space="preserve"> data, </w:t>
      </w:r>
      <w:proofErr w:type="spellStart"/>
      <w:r w:rsidRPr="00BB6D8E">
        <w:rPr>
          <w:lang w:val="en-US"/>
        </w:rPr>
        <w:t>UserMarketing</w:t>
      </w:r>
      <w:proofErr w:type="spellEnd"/>
      <w:r w:rsidRPr="00BB6D8E">
        <w:rPr>
          <w:lang w:val="en-US"/>
        </w:rPr>
        <w:t xml:space="preserve"> </w:t>
      </w:r>
      <w:proofErr w:type="spellStart"/>
      <w:r w:rsidRPr="00BB6D8E">
        <w:rPr>
          <w:lang w:val="en-US"/>
        </w:rPr>
        <w:t>hanya</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“HAPUS DATA” </w:t>
      </w:r>
      <w:proofErr w:type="spellStart"/>
      <w:r w:rsidRPr="00BB6D8E">
        <w:rPr>
          <w:lang w:val="en-US"/>
        </w:rPr>
        <w:t>atau</w:t>
      </w:r>
      <w:proofErr w:type="spellEnd"/>
      <w:r w:rsidRPr="00BB6D8E">
        <w:rPr>
          <w:lang w:val="en-US"/>
        </w:rPr>
        <w:t xml:space="preserve"> “EDIT DATA” yang </w:t>
      </w:r>
      <w:proofErr w:type="spellStart"/>
      <w:r w:rsidRPr="00BB6D8E">
        <w:rPr>
          <w:lang w:val="en-US"/>
        </w:rPr>
        <w:t>ada</w:t>
      </w:r>
      <w:proofErr w:type="spellEnd"/>
      <w:r w:rsidRPr="00BB6D8E">
        <w:rPr>
          <w:lang w:val="en-US"/>
        </w:rPr>
        <w:t xml:space="preserve"> </w:t>
      </w:r>
      <w:proofErr w:type="spellStart"/>
      <w:r w:rsidRPr="00BB6D8E">
        <w:rPr>
          <w:lang w:val="en-US"/>
        </w:rPr>
        <w:t>ditampilan</w:t>
      </w:r>
      <w:proofErr w:type="spellEnd"/>
      <w:r w:rsidRPr="00BB6D8E">
        <w:rPr>
          <w:lang w:val="en-US"/>
        </w:rPr>
        <w:t xml:space="preserve"> menu </w:t>
      </w:r>
      <w:proofErr w:type="spellStart"/>
      <w:r w:rsidRPr="00BB6D8E">
        <w:rPr>
          <w:lang w:val="en-US"/>
        </w:rPr>
        <w:t>utama</w:t>
      </w:r>
      <w:proofErr w:type="spellEnd"/>
      <w:r w:rsidRPr="00BB6D8E">
        <w:rPr>
          <w:lang w:val="en-US"/>
        </w:rPr>
        <w:t xml:space="preserve"> Data Progress</w:t>
      </w:r>
    </w:p>
    <w:p w14:paraId="01F08068" w14:textId="3228D203" w:rsidR="00BB6D8E" w:rsidRDefault="00BB6D8E" w:rsidP="00BB6D8E">
      <w:pPr>
        <w:pStyle w:val="Heading3"/>
        <w:rPr>
          <w:lang w:val="en-US"/>
        </w:rPr>
      </w:pPr>
      <w:ins w:id="37" w:author="1772033@maranatha.ac.id" w:date="2021-06-03T00:15:00Z">
        <w:r>
          <w:rPr>
            <w:noProof/>
            <w:lang w:val="en-US"/>
          </w:rPr>
          <w:lastRenderedPageBreak/>
          <w:drawing>
            <wp:anchor distT="0" distB="0" distL="114300" distR="114300" simplePos="0" relativeHeight="251702272" behindDoc="0" locked="0" layoutInCell="1" allowOverlap="1" wp14:anchorId="0FC6C449" wp14:editId="018DDACC">
              <wp:simplePos x="0" y="0"/>
              <wp:positionH relativeFrom="margin">
                <wp:posOffset>185058</wp:posOffset>
              </wp:positionH>
              <wp:positionV relativeFrom="paragraph">
                <wp:posOffset>0</wp:posOffset>
              </wp:positionV>
              <wp:extent cx="5225415" cy="53340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5415" cy="5334000"/>
                      </a:xfrm>
                      <a:prstGeom prst="rect">
                        <a:avLst/>
                      </a:prstGeom>
                      <a:noFill/>
                      <a:ln>
                        <a:noFill/>
                      </a:ln>
                    </pic:spPr>
                  </pic:pic>
                </a:graphicData>
              </a:graphic>
              <wp14:sizeRelH relativeFrom="page">
                <wp14:pctWidth>0</wp14:pctWidth>
              </wp14:sizeRelH>
              <wp14:sizeRelV relativeFrom="page">
                <wp14:pctHeight>0</wp14:pctHeight>
              </wp14:sizeRelV>
            </wp:anchor>
          </w:drawing>
        </w:r>
      </w:ins>
      <w:r>
        <w:rPr>
          <w:lang w:val="en-US"/>
        </w:rPr>
        <w:t>Activity Diagram Data Lead</w:t>
      </w:r>
    </w:p>
    <w:p w14:paraId="1A0EEB33" w14:textId="0329422C" w:rsidR="00BB6D8E" w:rsidRPr="00BB6D8E" w:rsidRDefault="00BB6D8E" w:rsidP="00BB6D8E">
      <w:pPr>
        <w:ind w:firstLine="720"/>
        <w:rPr>
          <w:lang w:val="en-US"/>
        </w:rPr>
      </w:pPr>
      <w:r>
        <w:rPr>
          <w:lang w:val="en-US"/>
        </w:rPr>
        <w:t xml:space="preserve">Pada Gambar 3.8 </w:t>
      </w:r>
      <w:proofErr w:type="spellStart"/>
      <w:r>
        <w:rPr>
          <w:lang w:val="en-US"/>
        </w:rPr>
        <w:t>menunjukan</w:t>
      </w:r>
      <w:proofErr w:type="spellEnd"/>
      <w:r>
        <w:rPr>
          <w:lang w:val="en-US"/>
        </w:rPr>
        <w:t xml:space="preserve"> </w:t>
      </w:r>
      <w:r>
        <w:rPr>
          <w:i/>
          <w:iCs/>
          <w:lang w:val="en-US"/>
        </w:rPr>
        <w:t xml:space="preserve">activity diagram </w:t>
      </w:r>
      <w:r>
        <w:rPr>
          <w:lang w:val="en-US"/>
        </w:rPr>
        <w:t xml:space="preserve">proses </w:t>
      </w:r>
      <w:proofErr w:type="spellStart"/>
      <w:r>
        <w:rPr>
          <w:lang w:val="en-US"/>
        </w:rPr>
        <w:t>fitur</w:t>
      </w:r>
      <w:proofErr w:type="spellEnd"/>
      <w:r>
        <w:rPr>
          <w:lang w:val="en-US"/>
        </w:rPr>
        <w:t xml:space="preserve"> </w:t>
      </w:r>
      <w:proofErr w:type="spellStart"/>
      <w:r>
        <w:rPr>
          <w:lang w:val="en-US"/>
        </w:rPr>
        <w:t>Lead.Fitur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UserMarketing</w:t>
      </w:r>
      <w:proofErr w:type="spellEnd"/>
      <w:r>
        <w:rPr>
          <w:lang w:val="en-US"/>
        </w:rPr>
        <w:t xml:space="preserve">. </w:t>
      </w:r>
      <w:proofErr w:type="spellStart"/>
      <w:r>
        <w:rPr>
          <w:lang w:val="en-US"/>
        </w:rPr>
        <w:t>Pertama</w:t>
      </w:r>
      <w:proofErr w:type="spellEnd"/>
      <w:r>
        <w:rPr>
          <w:lang w:val="en-US"/>
        </w:rPr>
        <w:t xml:space="preserve"> kali </w:t>
      </w:r>
      <w:proofErr w:type="spellStart"/>
      <w:r>
        <w:rPr>
          <w:lang w:val="en-US"/>
        </w:rPr>
        <w:t>jika</w:t>
      </w:r>
      <w:proofErr w:type="spellEnd"/>
      <w:r>
        <w:rPr>
          <w:lang w:val="en-US"/>
        </w:rPr>
        <w:t xml:space="preserve"> </w:t>
      </w:r>
      <w:proofErr w:type="spellStart"/>
      <w:r>
        <w:rPr>
          <w:lang w:val="en-US"/>
        </w:rPr>
        <w:t>UserMarketing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CRUD(</w:t>
      </w:r>
      <w:proofErr w:type="spellStart"/>
      <w:r>
        <w:rPr>
          <w:lang w:val="en-US"/>
        </w:rPr>
        <w:t>Cread</w:t>
      </w:r>
      <w:proofErr w:type="spellEnd"/>
      <w:r>
        <w:rPr>
          <w:lang w:val="en-US"/>
        </w:rPr>
        <w:t xml:space="preserve">, Read, Update, Delete) Data Lead </w:t>
      </w:r>
      <w:proofErr w:type="spellStart"/>
      <w:r>
        <w:rPr>
          <w:lang w:val="en-US"/>
        </w:rPr>
        <w:t>yaitu</w:t>
      </w:r>
      <w:proofErr w:type="spellEnd"/>
      <w:r>
        <w:rPr>
          <w:lang w:val="en-US"/>
        </w:rPr>
        <w:t xml:space="preserve"> </w:t>
      </w:r>
      <w:proofErr w:type="spellStart"/>
      <w:r>
        <w:rPr>
          <w:lang w:val="en-US"/>
        </w:rPr>
        <w:t>UserMarketing</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“TAMBAH DATA” </w:t>
      </w:r>
      <w:proofErr w:type="spellStart"/>
      <w:r>
        <w:rPr>
          <w:lang w:val="en-US"/>
        </w:rPr>
        <w:t>lalu</w:t>
      </w:r>
      <w:proofErr w:type="spellEnd"/>
      <w:r>
        <w:rPr>
          <w:lang w:val="en-US"/>
        </w:rPr>
        <w:t xml:space="preserve"> </w:t>
      </w:r>
      <w:proofErr w:type="spellStart"/>
      <w:r>
        <w:rPr>
          <w:lang w:val="en-US"/>
        </w:rPr>
        <w:t>isi</w:t>
      </w:r>
      <w:proofErr w:type="spellEnd"/>
      <w:r>
        <w:rPr>
          <w:lang w:val="en-US"/>
        </w:rPr>
        <w:t xml:space="preserve"> form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UserMarketing</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“SUMBIT” </w:t>
      </w:r>
      <w:proofErr w:type="spellStart"/>
      <w:r>
        <w:rPr>
          <w:lang w:val="en-US"/>
        </w:rPr>
        <w:t>makan</w:t>
      </w:r>
      <w:proofErr w:type="spellEnd"/>
      <w:r>
        <w:rPr>
          <w:lang w:val="en-US"/>
        </w:rPr>
        <w:t xml:space="preserve"> </w:t>
      </w:r>
      <w:proofErr w:type="spellStart"/>
      <w:r>
        <w:rPr>
          <w:lang w:val="en-US"/>
        </w:rPr>
        <w:t>isi</w:t>
      </w:r>
      <w:proofErr w:type="spellEnd"/>
      <w:r>
        <w:rPr>
          <w:lang w:val="en-US"/>
        </w:rPr>
        <w:t xml:space="preserve"> form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mucul</w:t>
      </w:r>
      <w:proofErr w:type="spellEnd"/>
      <w:r>
        <w:rPr>
          <w:lang w:val="en-US"/>
        </w:rPr>
        <w:t xml:space="preserve">. Jika </w:t>
      </w:r>
      <w:proofErr w:type="spellStart"/>
      <w:r>
        <w:rPr>
          <w:lang w:val="en-US"/>
        </w:rPr>
        <w:t>UserMarketing</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hapus</w:t>
      </w:r>
      <w:proofErr w:type="spellEnd"/>
      <w:r>
        <w:rPr>
          <w:lang w:val="en-US"/>
        </w:rPr>
        <w:t xml:space="preserve"> data </w:t>
      </w:r>
      <w:proofErr w:type="spellStart"/>
      <w:r>
        <w:rPr>
          <w:lang w:val="en-US"/>
        </w:rPr>
        <w:t>atau</w:t>
      </w:r>
      <w:proofErr w:type="spellEnd"/>
      <w:r>
        <w:rPr>
          <w:lang w:val="en-US"/>
        </w:rPr>
        <w:t xml:space="preserve"> </w:t>
      </w:r>
      <w:proofErr w:type="spellStart"/>
      <w:r>
        <w:rPr>
          <w:lang w:val="en-US"/>
        </w:rPr>
        <w:t>mengedit</w:t>
      </w:r>
      <w:proofErr w:type="spellEnd"/>
      <w:r>
        <w:rPr>
          <w:lang w:val="en-US"/>
        </w:rPr>
        <w:t xml:space="preserve"> data, </w:t>
      </w:r>
      <w:proofErr w:type="spellStart"/>
      <w:r>
        <w:rPr>
          <w:lang w:val="en-US"/>
        </w:rPr>
        <w:t>UserMarketing</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“HAPUS DATA” </w:t>
      </w:r>
      <w:proofErr w:type="spellStart"/>
      <w:r>
        <w:rPr>
          <w:lang w:val="en-US"/>
        </w:rPr>
        <w:t>atau</w:t>
      </w:r>
      <w:proofErr w:type="spellEnd"/>
      <w:r>
        <w:rPr>
          <w:lang w:val="en-US"/>
        </w:rPr>
        <w:t xml:space="preserve"> “EDIT DATA” yang </w:t>
      </w:r>
      <w:proofErr w:type="spellStart"/>
      <w:r>
        <w:rPr>
          <w:lang w:val="en-US"/>
        </w:rPr>
        <w:t>ada</w:t>
      </w:r>
      <w:proofErr w:type="spellEnd"/>
      <w:r>
        <w:rPr>
          <w:lang w:val="en-US"/>
        </w:rPr>
        <w:t xml:space="preserve"> </w:t>
      </w:r>
      <w:proofErr w:type="spellStart"/>
      <w:r>
        <w:rPr>
          <w:lang w:val="en-US"/>
        </w:rPr>
        <w:t>ditampilan</w:t>
      </w:r>
      <w:proofErr w:type="spellEnd"/>
      <w:r>
        <w:rPr>
          <w:lang w:val="en-US"/>
        </w:rPr>
        <w:t xml:space="preserve"> menu </w:t>
      </w:r>
      <w:proofErr w:type="spellStart"/>
      <w:r>
        <w:rPr>
          <w:lang w:val="en-US"/>
        </w:rPr>
        <w:t>utama</w:t>
      </w:r>
      <w:proofErr w:type="spellEnd"/>
      <w:r>
        <w:rPr>
          <w:lang w:val="en-US"/>
        </w:rPr>
        <w:t xml:space="preserve"> Data Lead</w:t>
      </w:r>
    </w:p>
    <w:p w14:paraId="027AD51A" w14:textId="06F1A9CC" w:rsidR="00BB6D8E" w:rsidRDefault="00BB6D8E" w:rsidP="00BB6D8E">
      <w:pPr>
        <w:pStyle w:val="Heading3"/>
        <w:rPr>
          <w:lang w:val="en-US"/>
        </w:rPr>
      </w:pPr>
      <w:ins w:id="38" w:author="1772033@maranatha.ac.id" w:date="2021-06-03T00:17:00Z">
        <w:r>
          <w:rPr>
            <w:noProof/>
            <w:lang w:val="en-US"/>
          </w:rPr>
          <w:lastRenderedPageBreak/>
          <w:drawing>
            <wp:anchor distT="0" distB="0" distL="114300" distR="114300" simplePos="0" relativeHeight="251704320" behindDoc="0" locked="0" layoutInCell="1" allowOverlap="1" wp14:anchorId="040359FF" wp14:editId="61AB49BA">
              <wp:simplePos x="0" y="0"/>
              <wp:positionH relativeFrom="column">
                <wp:posOffset>141423</wp:posOffset>
              </wp:positionH>
              <wp:positionV relativeFrom="paragraph">
                <wp:posOffset>-91</wp:posOffset>
              </wp:positionV>
              <wp:extent cx="5225415" cy="53994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25415" cy="5399405"/>
                      </a:xfrm>
                      <a:prstGeom prst="rect">
                        <a:avLst/>
                      </a:prstGeom>
                      <a:noFill/>
                      <a:ln>
                        <a:noFill/>
                      </a:ln>
                    </pic:spPr>
                  </pic:pic>
                </a:graphicData>
              </a:graphic>
              <wp14:sizeRelH relativeFrom="page">
                <wp14:pctWidth>0</wp14:pctWidth>
              </wp14:sizeRelH>
              <wp14:sizeRelV relativeFrom="page">
                <wp14:pctHeight>0</wp14:pctHeight>
              </wp14:sizeRelV>
            </wp:anchor>
          </w:drawing>
        </w:r>
      </w:ins>
      <w:r>
        <w:rPr>
          <w:lang w:val="en-US"/>
        </w:rPr>
        <w:t>Activity Diagram Data Deal</w:t>
      </w:r>
    </w:p>
    <w:p w14:paraId="2930AD49" w14:textId="7346477B" w:rsidR="00BB6D8E" w:rsidRPr="00BB6D8E" w:rsidRDefault="00BB6D8E" w:rsidP="00BB6D8E">
      <w:pPr>
        <w:ind w:firstLine="720"/>
        <w:rPr>
          <w:lang w:val="en-US"/>
        </w:rPr>
      </w:pPr>
      <w:r w:rsidRPr="00BB6D8E">
        <w:rPr>
          <w:lang w:val="en-US"/>
        </w:rPr>
        <w:t xml:space="preserve">Pada Gambar 3.9 </w:t>
      </w:r>
      <w:proofErr w:type="spellStart"/>
      <w:r w:rsidRPr="00BB6D8E">
        <w:rPr>
          <w:lang w:val="en-US"/>
        </w:rPr>
        <w:t>menunjukan</w:t>
      </w:r>
      <w:proofErr w:type="spellEnd"/>
      <w:r w:rsidRPr="00BB6D8E">
        <w:rPr>
          <w:lang w:val="en-US"/>
        </w:rPr>
        <w:t xml:space="preserve"> activity diagram Deal </w:t>
      </w:r>
      <w:proofErr w:type="spellStart"/>
      <w:r w:rsidRPr="00BB6D8E">
        <w:rPr>
          <w:lang w:val="en-US"/>
        </w:rPr>
        <w:t>fitur</w:t>
      </w:r>
      <w:proofErr w:type="spellEnd"/>
      <w:r w:rsidRPr="00BB6D8E">
        <w:rPr>
          <w:lang w:val="en-US"/>
        </w:rPr>
        <w:t xml:space="preserve"> </w:t>
      </w:r>
      <w:proofErr w:type="spellStart"/>
      <w:r w:rsidRPr="00BB6D8E">
        <w:rPr>
          <w:lang w:val="en-US"/>
        </w:rPr>
        <w:t>Lead.Fitur</w:t>
      </w:r>
      <w:proofErr w:type="spellEnd"/>
      <w:r w:rsidRPr="00BB6D8E">
        <w:rPr>
          <w:lang w:val="en-US"/>
        </w:rPr>
        <w:t xml:space="preserve"> </w:t>
      </w:r>
      <w:proofErr w:type="spellStart"/>
      <w:r w:rsidRPr="00BB6D8E">
        <w:rPr>
          <w:lang w:val="en-US"/>
        </w:rPr>
        <w:t>ini</w:t>
      </w:r>
      <w:proofErr w:type="spellEnd"/>
      <w:r w:rsidRPr="00BB6D8E">
        <w:rPr>
          <w:lang w:val="en-US"/>
        </w:rPr>
        <w:t xml:space="preserve"> </w:t>
      </w:r>
      <w:proofErr w:type="spellStart"/>
      <w:r w:rsidRPr="00BB6D8E">
        <w:rPr>
          <w:lang w:val="en-US"/>
        </w:rPr>
        <w:t>dilakukan</w:t>
      </w:r>
      <w:proofErr w:type="spellEnd"/>
      <w:r w:rsidRPr="00BB6D8E">
        <w:rPr>
          <w:lang w:val="en-US"/>
        </w:rPr>
        <w:t xml:space="preserve"> oleh </w:t>
      </w:r>
      <w:proofErr w:type="spellStart"/>
      <w:r w:rsidRPr="00BB6D8E">
        <w:rPr>
          <w:lang w:val="en-US"/>
        </w:rPr>
        <w:t>UserMarketing</w:t>
      </w:r>
      <w:proofErr w:type="spellEnd"/>
      <w:r w:rsidRPr="00BB6D8E">
        <w:rPr>
          <w:lang w:val="en-US"/>
        </w:rPr>
        <w:t xml:space="preserve">. </w:t>
      </w:r>
      <w:proofErr w:type="spellStart"/>
      <w:r w:rsidRPr="00BB6D8E">
        <w:rPr>
          <w:lang w:val="en-US"/>
        </w:rPr>
        <w:t>Pertama</w:t>
      </w:r>
      <w:proofErr w:type="spellEnd"/>
      <w:r w:rsidRPr="00BB6D8E">
        <w:rPr>
          <w:lang w:val="en-US"/>
        </w:rPr>
        <w:t xml:space="preserve"> kali </w:t>
      </w:r>
      <w:proofErr w:type="spellStart"/>
      <w:r w:rsidRPr="00BB6D8E">
        <w:rPr>
          <w:lang w:val="en-US"/>
        </w:rPr>
        <w:t>jika</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melakukan</w:t>
      </w:r>
      <w:proofErr w:type="spellEnd"/>
      <w:r w:rsidRPr="00BB6D8E">
        <w:rPr>
          <w:lang w:val="en-US"/>
        </w:rPr>
        <w:t xml:space="preserve"> CRUD(</w:t>
      </w:r>
      <w:proofErr w:type="spellStart"/>
      <w:r w:rsidRPr="00BB6D8E">
        <w:rPr>
          <w:lang w:val="en-US"/>
        </w:rPr>
        <w:t>Cread</w:t>
      </w:r>
      <w:proofErr w:type="spellEnd"/>
      <w:r w:rsidRPr="00BB6D8E">
        <w:rPr>
          <w:lang w:val="en-US"/>
        </w:rPr>
        <w:t xml:space="preserve">, Read, Update, Delete) Data Lead </w:t>
      </w:r>
      <w:proofErr w:type="spellStart"/>
      <w:r w:rsidRPr="00BB6D8E">
        <w:rPr>
          <w:lang w:val="en-US"/>
        </w:rPr>
        <w:t>yaitu</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“TAMBAH DATA” </w:t>
      </w:r>
      <w:proofErr w:type="spellStart"/>
      <w:r w:rsidRPr="00BB6D8E">
        <w:rPr>
          <w:lang w:val="en-US"/>
        </w:rPr>
        <w:t>lalu</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akan</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jika</w:t>
      </w:r>
      <w:proofErr w:type="spellEnd"/>
      <w:r w:rsidRPr="00BB6D8E">
        <w:rPr>
          <w:lang w:val="en-US"/>
        </w:rPr>
        <w:t xml:space="preserve"> </w:t>
      </w:r>
      <w:proofErr w:type="spellStart"/>
      <w:r w:rsidRPr="00BB6D8E">
        <w:rPr>
          <w:lang w:val="en-US"/>
        </w:rPr>
        <w:t>sudah</w:t>
      </w:r>
      <w:proofErr w:type="spellEnd"/>
      <w:r w:rsidRPr="00BB6D8E">
        <w:rPr>
          <w:lang w:val="en-US"/>
        </w:rPr>
        <w:t xml:space="preserve"> </w:t>
      </w:r>
      <w:proofErr w:type="spellStart"/>
      <w:r w:rsidRPr="00BB6D8E">
        <w:rPr>
          <w:lang w:val="en-US"/>
        </w:rPr>
        <w:t>UserMarketing</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“SUMBIT” </w:t>
      </w:r>
      <w:proofErr w:type="spellStart"/>
      <w:r w:rsidRPr="00BB6D8E">
        <w:rPr>
          <w:lang w:val="en-US"/>
        </w:rPr>
        <w:t>makan</w:t>
      </w:r>
      <w:proofErr w:type="spellEnd"/>
      <w:r w:rsidRPr="00BB6D8E">
        <w:rPr>
          <w:lang w:val="en-US"/>
        </w:rPr>
        <w:t xml:space="preserve"> </w:t>
      </w:r>
      <w:proofErr w:type="spellStart"/>
      <w:r w:rsidRPr="00BB6D8E">
        <w:rPr>
          <w:lang w:val="en-US"/>
        </w:rPr>
        <w:t>isi</w:t>
      </w:r>
      <w:proofErr w:type="spellEnd"/>
      <w:r w:rsidRPr="00BB6D8E">
        <w:rPr>
          <w:lang w:val="en-US"/>
        </w:rPr>
        <w:t xml:space="preserve"> form yang </w:t>
      </w:r>
      <w:proofErr w:type="spellStart"/>
      <w:r w:rsidRPr="00BB6D8E">
        <w:rPr>
          <w:lang w:val="en-US"/>
        </w:rPr>
        <w:t>sudah</w:t>
      </w:r>
      <w:proofErr w:type="spellEnd"/>
      <w:r w:rsidRPr="00BB6D8E">
        <w:rPr>
          <w:lang w:val="en-US"/>
        </w:rPr>
        <w:t xml:space="preserve"> </w:t>
      </w:r>
      <w:proofErr w:type="spellStart"/>
      <w:r w:rsidRPr="00BB6D8E">
        <w:rPr>
          <w:lang w:val="en-US"/>
        </w:rPr>
        <w:t>dibuat</w:t>
      </w:r>
      <w:proofErr w:type="spellEnd"/>
      <w:r w:rsidRPr="00BB6D8E">
        <w:rPr>
          <w:lang w:val="en-US"/>
        </w:rPr>
        <w:t xml:space="preserve"> </w:t>
      </w:r>
      <w:proofErr w:type="spellStart"/>
      <w:r w:rsidRPr="00BB6D8E">
        <w:rPr>
          <w:lang w:val="en-US"/>
        </w:rPr>
        <w:t>akan</w:t>
      </w:r>
      <w:proofErr w:type="spellEnd"/>
      <w:r w:rsidRPr="00BB6D8E">
        <w:rPr>
          <w:lang w:val="en-US"/>
        </w:rPr>
        <w:t xml:space="preserve"> </w:t>
      </w:r>
      <w:proofErr w:type="spellStart"/>
      <w:r w:rsidRPr="00BB6D8E">
        <w:rPr>
          <w:lang w:val="en-US"/>
        </w:rPr>
        <w:t>mucul</w:t>
      </w:r>
      <w:proofErr w:type="spellEnd"/>
      <w:r w:rsidRPr="00BB6D8E">
        <w:rPr>
          <w:lang w:val="en-US"/>
        </w:rPr>
        <w:t xml:space="preserve">. Jika </w:t>
      </w:r>
      <w:proofErr w:type="spellStart"/>
      <w:r w:rsidRPr="00BB6D8E">
        <w:rPr>
          <w:lang w:val="en-US"/>
        </w:rPr>
        <w:t>UserMarketing</w:t>
      </w:r>
      <w:proofErr w:type="spellEnd"/>
      <w:r w:rsidRPr="00BB6D8E">
        <w:rPr>
          <w:lang w:val="en-US"/>
        </w:rPr>
        <w:t xml:space="preserve"> </w:t>
      </w:r>
      <w:proofErr w:type="spellStart"/>
      <w:r w:rsidRPr="00BB6D8E">
        <w:rPr>
          <w:lang w:val="en-US"/>
        </w:rPr>
        <w:t>melakukan</w:t>
      </w:r>
      <w:proofErr w:type="spellEnd"/>
      <w:r w:rsidRPr="00BB6D8E">
        <w:rPr>
          <w:lang w:val="en-US"/>
        </w:rPr>
        <w:t xml:space="preserve"> </w:t>
      </w:r>
      <w:proofErr w:type="spellStart"/>
      <w:r w:rsidRPr="00BB6D8E">
        <w:rPr>
          <w:lang w:val="en-US"/>
        </w:rPr>
        <w:t>hapus</w:t>
      </w:r>
      <w:proofErr w:type="spellEnd"/>
      <w:r w:rsidRPr="00BB6D8E">
        <w:rPr>
          <w:lang w:val="en-US"/>
        </w:rPr>
        <w:t xml:space="preserve"> data </w:t>
      </w:r>
      <w:proofErr w:type="spellStart"/>
      <w:r w:rsidRPr="00BB6D8E">
        <w:rPr>
          <w:lang w:val="en-US"/>
        </w:rPr>
        <w:t>atau</w:t>
      </w:r>
      <w:proofErr w:type="spellEnd"/>
      <w:r w:rsidRPr="00BB6D8E">
        <w:rPr>
          <w:lang w:val="en-US"/>
        </w:rPr>
        <w:t xml:space="preserve"> </w:t>
      </w:r>
      <w:proofErr w:type="spellStart"/>
      <w:r w:rsidRPr="00BB6D8E">
        <w:rPr>
          <w:lang w:val="en-US"/>
        </w:rPr>
        <w:t>mengedit</w:t>
      </w:r>
      <w:proofErr w:type="spellEnd"/>
      <w:r w:rsidRPr="00BB6D8E">
        <w:rPr>
          <w:lang w:val="en-US"/>
        </w:rPr>
        <w:t xml:space="preserve"> data, </w:t>
      </w:r>
      <w:proofErr w:type="spellStart"/>
      <w:r w:rsidRPr="00BB6D8E">
        <w:rPr>
          <w:lang w:val="en-US"/>
        </w:rPr>
        <w:t>UserMarketing</w:t>
      </w:r>
      <w:proofErr w:type="spellEnd"/>
      <w:r w:rsidRPr="00BB6D8E">
        <w:rPr>
          <w:lang w:val="en-US"/>
        </w:rPr>
        <w:t xml:space="preserve"> </w:t>
      </w:r>
      <w:proofErr w:type="spellStart"/>
      <w:r w:rsidRPr="00BB6D8E">
        <w:rPr>
          <w:lang w:val="en-US"/>
        </w:rPr>
        <w:t>hanya</w:t>
      </w:r>
      <w:proofErr w:type="spellEnd"/>
      <w:r w:rsidRPr="00BB6D8E">
        <w:rPr>
          <w:lang w:val="en-US"/>
        </w:rPr>
        <w:t xml:space="preserve"> </w:t>
      </w:r>
      <w:proofErr w:type="spellStart"/>
      <w:r w:rsidRPr="00BB6D8E">
        <w:rPr>
          <w:lang w:val="en-US"/>
        </w:rPr>
        <w:t>menekan</w:t>
      </w:r>
      <w:proofErr w:type="spellEnd"/>
      <w:r w:rsidRPr="00BB6D8E">
        <w:rPr>
          <w:lang w:val="en-US"/>
        </w:rPr>
        <w:t xml:space="preserve"> </w:t>
      </w:r>
      <w:proofErr w:type="spellStart"/>
      <w:r w:rsidRPr="00BB6D8E">
        <w:rPr>
          <w:lang w:val="en-US"/>
        </w:rPr>
        <w:t>tombol</w:t>
      </w:r>
      <w:proofErr w:type="spellEnd"/>
      <w:r w:rsidRPr="00BB6D8E">
        <w:rPr>
          <w:lang w:val="en-US"/>
        </w:rPr>
        <w:t xml:space="preserve"> “HAPUS DATA” </w:t>
      </w:r>
      <w:proofErr w:type="spellStart"/>
      <w:r w:rsidRPr="00BB6D8E">
        <w:rPr>
          <w:lang w:val="en-US"/>
        </w:rPr>
        <w:t>atau</w:t>
      </w:r>
      <w:proofErr w:type="spellEnd"/>
      <w:r w:rsidRPr="00BB6D8E">
        <w:rPr>
          <w:lang w:val="en-US"/>
        </w:rPr>
        <w:t xml:space="preserve"> “EDIT DATA” yang </w:t>
      </w:r>
      <w:proofErr w:type="spellStart"/>
      <w:r w:rsidRPr="00BB6D8E">
        <w:rPr>
          <w:lang w:val="en-US"/>
        </w:rPr>
        <w:t>ada</w:t>
      </w:r>
      <w:proofErr w:type="spellEnd"/>
      <w:r w:rsidRPr="00BB6D8E">
        <w:rPr>
          <w:lang w:val="en-US"/>
        </w:rPr>
        <w:t xml:space="preserve"> </w:t>
      </w:r>
      <w:proofErr w:type="spellStart"/>
      <w:r w:rsidRPr="00BB6D8E">
        <w:rPr>
          <w:lang w:val="en-US"/>
        </w:rPr>
        <w:t>ditampilan</w:t>
      </w:r>
      <w:proofErr w:type="spellEnd"/>
      <w:r w:rsidRPr="00BB6D8E">
        <w:rPr>
          <w:lang w:val="en-US"/>
        </w:rPr>
        <w:t xml:space="preserve"> menu </w:t>
      </w:r>
      <w:proofErr w:type="spellStart"/>
      <w:r w:rsidRPr="00BB6D8E">
        <w:rPr>
          <w:lang w:val="en-US"/>
        </w:rPr>
        <w:t>utama</w:t>
      </w:r>
      <w:proofErr w:type="spellEnd"/>
      <w:r w:rsidRPr="00BB6D8E">
        <w:rPr>
          <w:lang w:val="en-US"/>
        </w:rPr>
        <w:t xml:space="preserve"> Data Deal</w:t>
      </w:r>
    </w:p>
    <w:p w14:paraId="3D4DE638" w14:textId="63EADF44" w:rsidR="00BB6D8E" w:rsidRDefault="00BB6D8E" w:rsidP="00BB6D8E">
      <w:pPr>
        <w:pStyle w:val="Heading3"/>
        <w:rPr>
          <w:lang w:val="en-US"/>
        </w:rPr>
      </w:pPr>
      <w:ins w:id="39" w:author="1772033@maranatha.ac.id" w:date="2021-06-03T00:18:00Z">
        <w:r>
          <w:rPr>
            <w:noProof/>
            <w:lang w:val="en-US"/>
          </w:rPr>
          <w:lastRenderedPageBreak/>
          <w:drawing>
            <wp:anchor distT="0" distB="0" distL="114300" distR="114300" simplePos="0" relativeHeight="251706368" behindDoc="0" locked="0" layoutInCell="1" allowOverlap="1" wp14:anchorId="0E087B7C" wp14:editId="4F43A04B">
              <wp:simplePos x="0" y="0"/>
              <wp:positionH relativeFrom="column">
                <wp:posOffset>195671</wp:posOffset>
              </wp:positionH>
              <wp:positionV relativeFrom="paragraph">
                <wp:posOffset>0</wp:posOffset>
              </wp:positionV>
              <wp:extent cx="5225415" cy="5410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5415" cy="5410200"/>
                      </a:xfrm>
                      <a:prstGeom prst="rect">
                        <a:avLst/>
                      </a:prstGeom>
                      <a:noFill/>
                      <a:ln>
                        <a:noFill/>
                      </a:ln>
                    </pic:spPr>
                  </pic:pic>
                </a:graphicData>
              </a:graphic>
              <wp14:sizeRelH relativeFrom="page">
                <wp14:pctWidth>0</wp14:pctWidth>
              </wp14:sizeRelH>
              <wp14:sizeRelV relativeFrom="page">
                <wp14:pctHeight>0</wp14:pctHeight>
              </wp14:sizeRelV>
            </wp:anchor>
          </w:drawing>
        </w:r>
      </w:ins>
      <w:r>
        <w:rPr>
          <w:lang w:val="en-US"/>
        </w:rPr>
        <w:t>Activity Diagram Data Cancel</w:t>
      </w:r>
    </w:p>
    <w:p w14:paraId="50FAFA19" w14:textId="3B581AAB" w:rsidR="00BB6D8E" w:rsidRDefault="00BB6D8E" w:rsidP="00BB6D8E">
      <w:pPr>
        <w:ind w:firstLine="720"/>
        <w:rPr>
          <w:lang w:val="en-US"/>
        </w:rPr>
      </w:pPr>
      <w:r>
        <w:rPr>
          <w:lang w:val="en-US"/>
        </w:rPr>
        <w:t xml:space="preserve">Pada Gambar 3.9.1 </w:t>
      </w:r>
      <w:proofErr w:type="spellStart"/>
      <w:r>
        <w:rPr>
          <w:lang w:val="en-US"/>
        </w:rPr>
        <w:t>menunjukan</w:t>
      </w:r>
      <w:proofErr w:type="spellEnd"/>
      <w:r>
        <w:rPr>
          <w:lang w:val="en-US"/>
        </w:rPr>
        <w:t xml:space="preserve"> </w:t>
      </w:r>
      <w:r>
        <w:rPr>
          <w:i/>
          <w:iCs/>
          <w:lang w:val="en-US"/>
        </w:rPr>
        <w:t xml:space="preserve">activity diagram </w:t>
      </w:r>
      <w:r>
        <w:rPr>
          <w:lang w:val="en-US"/>
        </w:rPr>
        <w:t xml:space="preserve">Deal </w:t>
      </w:r>
      <w:proofErr w:type="spellStart"/>
      <w:r>
        <w:rPr>
          <w:lang w:val="en-US"/>
        </w:rPr>
        <w:t>fitur</w:t>
      </w:r>
      <w:proofErr w:type="spellEnd"/>
      <w:r>
        <w:rPr>
          <w:lang w:val="en-US"/>
        </w:rPr>
        <w:t xml:space="preserve"> Cancel. Fitur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UserMarketing</w:t>
      </w:r>
      <w:proofErr w:type="spellEnd"/>
      <w:r>
        <w:rPr>
          <w:lang w:val="en-US"/>
        </w:rPr>
        <w:t xml:space="preserve"> dan </w:t>
      </w:r>
      <w:proofErr w:type="spellStart"/>
      <w:r>
        <w:rPr>
          <w:lang w:val="en-US"/>
        </w:rPr>
        <w:t>SuperAdmin</w:t>
      </w:r>
      <w:proofErr w:type="spellEnd"/>
      <w:r>
        <w:rPr>
          <w:lang w:val="en-US"/>
        </w:rPr>
        <w:t xml:space="preserve">. Fitur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saja</w:t>
      </w:r>
      <w:proofErr w:type="spellEnd"/>
      <w:r>
        <w:rPr>
          <w:lang w:val="en-US"/>
        </w:rPr>
        <w:t>(</w:t>
      </w:r>
      <w:r>
        <w:rPr>
          <w:i/>
          <w:iCs/>
          <w:lang w:val="en-US"/>
        </w:rPr>
        <w:t>View Data</w:t>
      </w:r>
      <w:r>
        <w:rPr>
          <w:lang w:val="en-US"/>
        </w:rPr>
        <w:t xml:space="preserve">) data-data yang </w:t>
      </w:r>
      <w:proofErr w:type="spellStart"/>
      <w:r>
        <w:rPr>
          <w:lang w:val="en-US"/>
        </w:rPr>
        <w:t>tidak</w:t>
      </w:r>
      <w:proofErr w:type="spellEnd"/>
      <w:r>
        <w:rPr>
          <w:lang w:val="en-US"/>
        </w:rPr>
        <w:t xml:space="preserve"> </w:t>
      </w:r>
      <w:proofErr w:type="spellStart"/>
      <w:r>
        <w:rPr>
          <w:lang w:val="en-US"/>
        </w:rPr>
        <w:t>jadi</w:t>
      </w:r>
      <w:proofErr w:type="spellEnd"/>
      <w:r>
        <w:rPr>
          <w:lang w:val="en-US"/>
        </w:rPr>
        <w:t>.</w:t>
      </w:r>
      <w:r w:rsidRPr="00BB6D8E">
        <w:rPr>
          <w:noProof/>
        </w:rPr>
        <w:t xml:space="preserve"> </w:t>
      </w:r>
    </w:p>
    <w:p w14:paraId="76FC33BC" w14:textId="231D5283" w:rsidR="00BB6D8E" w:rsidRDefault="00BB6D8E" w:rsidP="00BB6D8E">
      <w:pPr>
        <w:ind w:firstLine="720"/>
        <w:rPr>
          <w:lang w:val="en-US"/>
        </w:rPr>
      </w:pPr>
    </w:p>
    <w:p w14:paraId="2A57B6ED" w14:textId="49279447" w:rsidR="00BB6D8E" w:rsidRDefault="00BB6D8E" w:rsidP="00BB6D8E">
      <w:pPr>
        <w:ind w:firstLine="720"/>
        <w:rPr>
          <w:lang w:val="en-US"/>
        </w:rPr>
      </w:pPr>
    </w:p>
    <w:p w14:paraId="5DAE14A9" w14:textId="2AECDBD4" w:rsidR="00BB6D8E" w:rsidRDefault="00BB6D8E" w:rsidP="00BB6D8E">
      <w:pPr>
        <w:ind w:firstLine="720"/>
        <w:rPr>
          <w:lang w:val="en-US"/>
        </w:rPr>
      </w:pPr>
    </w:p>
    <w:p w14:paraId="206D23F9" w14:textId="0622EE1A" w:rsidR="00BB6D8E" w:rsidRDefault="00BB6D8E" w:rsidP="00BB6D8E">
      <w:pPr>
        <w:ind w:firstLine="720"/>
        <w:rPr>
          <w:lang w:val="en-US"/>
        </w:rPr>
      </w:pPr>
    </w:p>
    <w:p w14:paraId="0F972604" w14:textId="110B8C32" w:rsidR="00BB6D8E" w:rsidRPr="00BB6D8E" w:rsidRDefault="00BB6D8E" w:rsidP="00BB6D8E">
      <w:pPr>
        <w:ind w:firstLine="720"/>
        <w:rPr>
          <w:lang w:val="en-US"/>
        </w:rPr>
      </w:pPr>
    </w:p>
    <w:p w14:paraId="7085BD6A" w14:textId="0B4743BC" w:rsidR="00BB6D8E" w:rsidRDefault="00BB6D8E" w:rsidP="00BB6D8E">
      <w:pPr>
        <w:pStyle w:val="Heading3"/>
        <w:rPr>
          <w:lang w:val="en-US"/>
        </w:rPr>
      </w:pPr>
      <w:ins w:id="40" w:author="1772033@maranatha.ac.id" w:date="2021-06-03T00:31:00Z">
        <w:r>
          <w:rPr>
            <w:noProof/>
          </w:rPr>
          <w:lastRenderedPageBreak/>
          <w:drawing>
            <wp:anchor distT="0" distB="0" distL="114300" distR="114300" simplePos="0" relativeHeight="251708416" behindDoc="0" locked="0" layoutInCell="1" allowOverlap="1" wp14:anchorId="3FCFA936" wp14:editId="59D0BD5C">
              <wp:simplePos x="0" y="0"/>
              <wp:positionH relativeFrom="column">
                <wp:posOffset>-316502</wp:posOffset>
              </wp:positionH>
              <wp:positionV relativeFrom="paragraph">
                <wp:posOffset>-272</wp:posOffset>
              </wp:positionV>
              <wp:extent cx="5247005" cy="406019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7005" cy="4060190"/>
                      </a:xfrm>
                      <a:prstGeom prst="rect">
                        <a:avLst/>
                      </a:prstGeom>
                      <a:noFill/>
                      <a:ln>
                        <a:noFill/>
                      </a:ln>
                    </pic:spPr>
                  </pic:pic>
                </a:graphicData>
              </a:graphic>
            </wp:anchor>
          </w:drawing>
        </w:r>
      </w:ins>
      <w:r>
        <w:rPr>
          <w:lang w:val="en-US"/>
        </w:rPr>
        <w:t>Activity Diagram Data History</w:t>
      </w:r>
    </w:p>
    <w:p w14:paraId="08731F95" w14:textId="695A05C2" w:rsidR="00BB6D8E" w:rsidRDefault="00BB6D8E" w:rsidP="00BB6D8E">
      <w:pPr>
        <w:ind w:firstLine="720"/>
        <w:rPr>
          <w:lang w:val="en-US"/>
        </w:rPr>
      </w:pPr>
      <w:r w:rsidRPr="00BB6D8E">
        <w:rPr>
          <w:lang w:val="en-US"/>
        </w:rPr>
        <w:t xml:space="preserve">Pada Gambar 3.2.10 </w:t>
      </w:r>
      <w:proofErr w:type="spellStart"/>
      <w:r w:rsidRPr="00BB6D8E">
        <w:rPr>
          <w:lang w:val="en-US"/>
        </w:rPr>
        <w:t>menunjukan</w:t>
      </w:r>
      <w:proofErr w:type="spellEnd"/>
      <w:r w:rsidRPr="00BB6D8E">
        <w:rPr>
          <w:lang w:val="en-US"/>
        </w:rPr>
        <w:t xml:space="preserve"> activity diagram Deal </w:t>
      </w:r>
      <w:proofErr w:type="spellStart"/>
      <w:r w:rsidRPr="00BB6D8E">
        <w:rPr>
          <w:lang w:val="en-US"/>
        </w:rPr>
        <w:t>fitur</w:t>
      </w:r>
      <w:proofErr w:type="spellEnd"/>
      <w:r w:rsidRPr="00BB6D8E">
        <w:rPr>
          <w:lang w:val="en-US"/>
        </w:rPr>
        <w:t xml:space="preserve"> History. Fitur </w:t>
      </w:r>
      <w:proofErr w:type="spellStart"/>
      <w:r w:rsidRPr="00BB6D8E">
        <w:rPr>
          <w:lang w:val="en-US"/>
        </w:rPr>
        <w:t>ini</w:t>
      </w:r>
      <w:proofErr w:type="spellEnd"/>
      <w:r w:rsidRPr="00BB6D8E">
        <w:rPr>
          <w:lang w:val="en-US"/>
        </w:rPr>
        <w:t xml:space="preserve"> </w:t>
      </w:r>
      <w:proofErr w:type="spellStart"/>
      <w:r w:rsidRPr="00BB6D8E">
        <w:rPr>
          <w:lang w:val="en-US"/>
        </w:rPr>
        <w:t>dilakukan</w:t>
      </w:r>
      <w:proofErr w:type="spellEnd"/>
      <w:r w:rsidRPr="00BB6D8E">
        <w:rPr>
          <w:lang w:val="en-US"/>
        </w:rPr>
        <w:t xml:space="preserve"> oleh </w:t>
      </w:r>
      <w:proofErr w:type="spellStart"/>
      <w:r w:rsidRPr="00BB6D8E">
        <w:rPr>
          <w:lang w:val="en-US"/>
        </w:rPr>
        <w:t>UserMarketing</w:t>
      </w:r>
      <w:proofErr w:type="spellEnd"/>
      <w:r w:rsidRPr="00BB6D8E">
        <w:rPr>
          <w:lang w:val="en-US"/>
        </w:rPr>
        <w:t xml:space="preserve"> dan </w:t>
      </w:r>
      <w:proofErr w:type="spellStart"/>
      <w:r w:rsidRPr="00BB6D8E">
        <w:rPr>
          <w:lang w:val="en-US"/>
        </w:rPr>
        <w:t>SuperAdmin</w:t>
      </w:r>
      <w:proofErr w:type="spellEnd"/>
      <w:r w:rsidRPr="00BB6D8E">
        <w:rPr>
          <w:lang w:val="en-US"/>
        </w:rPr>
        <w:t xml:space="preserve">. Fitur </w:t>
      </w:r>
      <w:proofErr w:type="spellStart"/>
      <w:r w:rsidRPr="00BB6D8E">
        <w:rPr>
          <w:lang w:val="en-US"/>
        </w:rPr>
        <w:t>ini</w:t>
      </w:r>
      <w:proofErr w:type="spellEnd"/>
      <w:r w:rsidRPr="00BB6D8E">
        <w:rPr>
          <w:lang w:val="en-US"/>
        </w:rPr>
        <w:t xml:space="preserve"> </w:t>
      </w:r>
      <w:proofErr w:type="spellStart"/>
      <w:r w:rsidRPr="00BB6D8E">
        <w:rPr>
          <w:lang w:val="en-US"/>
        </w:rPr>
        <w:t>hanya</w:t>
      </w:r>
      <w:proofErr w:type="spellEnd"/>
      <w:r w:rsidRPr="00BB6D8E">
        <w:rPr>
          <w:lang w:val="en-US"/>
        </w:rPr>
        <w:t xml:space="preserve"> </w:t>
      </w:r>
      <w:proofErr w:type="spellStart"/>
      <w:r w:rsidRPr="00BB6D8E">
        <w:rPr>
          <w:lang w:val="en-US"/>
        </w:rPr>
        <w:t>bisa</w:t>
      </w:r>
      <w:proofErr w:type="spellEnd"/>
      <w:r w:rsidRPr="00BB6D8E">
        <w:rPr>
          <w:lang w:val="en-US"/>
        </w:rPr>
        <w:t xml:space="preserve"> </w:t>
      </w:r>
      <w:proofErr w:type="spellStart"/>
      <w:r w:rsidRPr="00BB6D8E">
        <w:rPr>
          <w:lang w:val="en-US"/>
        </w:rPr>
        <w:t>melakukan</w:t>
      </w:r>
      <w:proofErr w:type="spellEnd"/>
      <w:r w:rsidRPr="00BB6D8E">
        <w:rPr>
          <w:lang w:val="en-US"/>
        </w:rPr>
        <w:t xml:space="preserve"> </w:t>
      </w:r>
      <w:proofErr w:type="spellStart"/>
      <w:r w:rsidRPr="00BB6D8E">
        <w:rPr>
          <w:lang w:val="en-US"/>
        </w:rPr>
        <w:t>pengecekan</w:t>
      </w:r>
      <w:proofErr w:type="spellEnd"/>
      <w:r w:rsidRPr="00BB6D8E">
        <w:rPr>
          <w:lang w:val="en-US"/>
        </w:rPr>
        <w:t xml:space="preserve"> </w:t>
      </w:r>
      <w:proofErr w:type="spellStart"/>
      <w:r w:rsidRPr="00BB6D8E">
        <w:rPr>
          <w:lang w:val="en-US"/>
        </w:rPr>
        <w:t>saja</w:t>
      </w:r>
      <w:proofErr w:type="spellEnd"/>
      <w:r w:rsidRPr="00BB6D8E">
        <w:rPr>
          <w:lang w:val="en-US"/>
        </w:rPr>
        <w:t xml:space="preserve">(View Data) data-data yang </w:t>
      </w:r>
      <w:proofErr w:type="spellStart"/>
      <w:r w:rsidRPr="00BB6D8E">
        <w:rPr>
          <w:lang w:val="en-US"/>
        </w:rPr>
        <w:t>tidak</w:t>
      </w:r>
      <w:proofErr w:type="spellEnd"/>
      <w:r w:rsidRPr="00BB6D8E">
        <w:rPr>
          <w:lang w:val="en-US"/>
        </w:rPr>
        <w:t xml:space="preserve"> </w:t>
      </w:r>
      <w:proofErr w:type="spellStart"/>
      <w:r w:rsidRPr="00BB6D8E">
        <w:rPr>
          <w:lang w:val="en-US"/>
        </w:rPr>
        <w:t>jadi</w:t>
      </w:r>
      <w:proofErr w:type="spellEnd"/>
      <w:r w:rsidRPr="00BB6D8E">
        <w:rPr>
          <w:lang w:val="en-US"/>
        </w:rPr>
        <w:t>.</w:t>
      </w:r>
    </w:p>
    <w:p w14:paraId="578A163F" w14:textId="6FD6DF68" w:rsidR="00BB6D8E" w:rsidRDefault="00BB6D8E" w:rsidP="00BB6D8E">
      <w:pPr>
        <w:ind w:firstLine="720"/>
        <w:rPr>
          <w:lang w:val="en-US"/>
        </w:rPr>
      </w:pPr>
    </w:p>
    <w:p w14:paraId="74DA5AB4" w14:textId="0D34B405" w:rsidR="00BB6D8E" w:rsidRPr="00BB6D8E" w:rsidRDefault="00BB6D8E" w:rsidP="00BB6D8E">
      <w:pPr>
        <w:rPr>
          <w:lang w:val="en-US"/>
        </w:rPr>
      </w:pPr>
    </w:p>
    <w:p w14:paraId="04986DDD" w14:textId="4BE2785E" w:rsidR="00BB6D8E" w:rsidRDefault="00BB6D8E" w:rsidP="00BB6D8E">
      <w:pPr>
        <w:ind w:left="720" w:firstLine="720"/>
        <w:rPr>
          <w:lang w:val="en-US"/>
        </w:rPr>
      </w:pPr>
    </w:p>
    <w:p w14:paraId="37A55128" w14:textId="39EAD5DF" w:rsidR="00BB6D8E" w:rsidRPr="00531F28" w:rsidRDefault="00BB6D8E" w:rsidP="00BB6D8E">
      <w:pPr>
        <w:ind w:left="720" w:firstLine="720"/>
        <w:rPr>
          <w:lang w:val="en-US"/>
        </w:rPr>
      </w:pPr>
      <w:ins w:id="41" w:author="1772033@maranatha.ac.id" w:date="2021-06-03T00:31:00Z">
        <w:r>
          <w:rPr>
            <w:noProof/>
          </w:rPr>
          <w:lastRenderedPageBreak/>
          <w:drawing>
            <wp:anchor distT="0" distB="0" distL="114300" distR="114300" simplePos="0" relativeHeight="251710464" behindDoc="0" locked="0" layoutInCell="1" allowOverlap="1" wp14:anchorId="5CD4EBFA" wp14:editId="41CC75A6">
              <wp:simplePos x="0" y="0"/>
              <wp:positionH relativeFrom="margin">
                <wp:align>left</wp:align>
              </wp:positionH>
              <wp:positionV relativeFrom="paragraph">
                <wp:posOffset>453</wp:posOffset>
              </wp:positionV>
              <wp:extent cx="5247005" cy="406019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7005" cy="406019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C2BD954" w14:textId="77777777" w:rsidR="0006017B" w:rsidRDefault="0006017B" w:rsidP="0006017B"/>
    <w:p w14:paraId="1589D322" w14:textId="77777777" w:rsidR="00961700" w:rsidRDefault="00961700" w:rsidP="00961700">
      <w:pPr>
        <w:pStyle w:val="Heading2"/>
        <w:rPr>
          <w:lang w:val="en-US"/>
        </w:rPr>
      </w:pPr>
      <w:r>
        <w:rPr>
          <w:lang w:val="en-US"/>
        </w:rPr>
        <w:t>Sequence Diagram</w:t>
      </w:r>
    </w:p>
    <w:p w14:paraId="11A9A7BB" w14:textId="2234F224" w:rsidR="00961700" w:rsidRPr="00961700" w:rsidRDefault="00961700" w:rsidP="000630E4">
      <w:pPr>
        <w:ind w:firstLine="720"/>
        <w:rPr>
          <w:lang w:val="en-US"/>
        </w:rPr>
        <w:sectPr w:rsidR="00961700" w:rsidRPr="00961700" w:rsidSect="00226B5C">
          <w:pgSz w:w="11906" w:h="16838"/>
          <w:pgMar w:top="1701" w:right="1701" w:bottom="1701" w:left="2268" w:header="720" w:footer="720" w:gutter="0"/>
          <w:cols w:space="720"/>
          <w:titlePg/>
          <w:docGrid w:linePitch="360"/>
        </w:sect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Pr>
          <w:i/>
          <w:iCs/>
          <w:lang w:val="en-US"/>
        </w:rPr>
        <w:t xml:space="preserve">Sequence Diagram </w:t>
      </w:r>
      <w:proofErr w:type="spellStart"/>
      <w:r>
        <w:rPr>
          <w:lang w:val="en-US"/>
        </w:rPr>
        <w:t>dari</w:t>
      </w:r>
      <w:proofErr w:type="spellEnd"/>
      <w:r>
        <w:rPr>
          <w:lang w:val="en-US"/>
        </w:rPr>
        <w:t xml:space="preserve"> </w:t>
      </w:r>
      <w:proofErr w:type="spellStart"/>
      <w:r>
        <w:rPr>
          <w:lang w:val="en-US"/>
        </w:rPr>
        <w:t>fitur-fitur</w:t>
      </w:r>
      <w:proofErr w:type="spellEnd"/>
      <w:r>
        <w:rPr>
          <w:lang w:val="en-US"/>
        </w:rPr>
        <w:t xml:space="preserve"> pada web SCOLA LMS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siste</w:t>
      </w:r>
      <w:r w:rsidR="000630E4">
        <w:rPr>
          <w:lang w:val="en-US"/>
        </w:rPr>
        <w:t>m</w:t>
      </w:r>
      <w:proofErr w:type="spellEnd"/>
      <w:r w:rsidR="000630E4">
        <w:rPr>
          <w:lang w:val="en-US"/>
        </w:rPr>
        <w:t>.</w:t>
      </w:r>
    </w:p>
    <w:p w14:paraId="349458A6" w14:textId="298F5B04" w:rsidR="0006017B" w:rsidRPr="004E347A" w:rsidRDefault="0006017B" w:rsidP="0069326F">
      <w:pPr>
        <w:pStyle w:val="Heading1"/>
        <w:ind w:left="0"/>
      </w:pPr>
      <w:r w:rsidRPr="004E347A">
        <w:lastRenderedPageBreak/>
        <w:br/>
      </w:r>
      <w:bookmarkStart w:id="42" w:name="_Toc24719695"/>
      <w:r w:rsidR="00620748">
        <w:rPr>
          <w:lang w:val="en-US"/>
        </w:rPr>
        <w:t>Hasil Pekerjaan</w:t>
      </w:r>
      <w:bookmarkEnd w:id="42"/>
    </w:p>
    <w:p w14:paraId="3A19961F" w14:textId="77777777" w:rsidR="0006017B" w:rsidRPr="004E347A" w:rsidRDefault="0006017B" w:rsidP="0006017B"/>
    <w:p w14:paraId="02A0F77C" w14:textId="77777777" w:rsidR="00DF18BC" w:rsidRPr="00E14E03" w:rsidRDefault="0092066B" w:rsidP="00DF18BC">
      <w:pPr>
        <w:pStyle w:val="Heading2"/>
      </w:pPr>
      <w:bookmarkStart w:id="43" w:name="_Toc24719696"/>
      <w:r w:rsidRPr="00E14E03">
        <w:t>Tahapan Implementasi</w:t>
      </w:r>
      <w:bookmarkEnd w:id="43"/>
    </w:p>
    <w:p w14:paraId="744309D0" w14:textId="77777777" w:rsidR="00DF18BC" w:rsidRPr="00E14E03" w:rsidRDefault="00620748" w:rsidP="00567A08">
      <w:pPr>
        <w:pStyle w:val="ReportContent"/>
      </w:pPr>
      <w:r w:rsidRPr="00E14E03">
        <w:t xml:space="preserve">Penjelasan terkait tahapan yang </w:t>
      </w:r>
      <w:r w:rsidR="0095635A" w:rsidRPr="00E14E03">
        <w:t>dilakukan hingga sebuah persoalan selesai</w:t>
      </w:r>
      <w:r w:rsidR="003C4CC5" w:rsidRPr="00E14E03">
        <w:t xml:space="preserve"> ....</w:t>
      </w:r>
    </w:p>
    <w:p w14:paraId="4ADC727D" w14:textId="77777777" w:rsidR="00DF18BC" w:rsidRPr="00E14E03" w:rsidRDefault="00DF18BC" w:rsidP="00DF18BC"/>
    <w:p w14:paraId="062114FB" w14:textId="77777777" w:rsidR="00DF18BC" w:rsidRPr="00E14E03" w:rsidRDefault="0095635A" w:rsidP="00DF18BC">
      <w:pPr>
        <w:pStyle w:val="Heading2"/>
      </w:pPr>
      <w:bookmarkStart w:id="44" w:name="_Toc24719697"/>
      <w:r w:rsidRPr="00E14E03">
        <w:t>Produk/Jasa yang dihasilkan</w:t>
      </w:r>
      <w:bookmarkEnd w:id="44"/>
    </w:p>
    <w:p w14:paraId="3E2EA66B" w14:textId="77777777" w:rsidR="00DF18BC" w:rsidRPr="00E14E03" w:rsidRDefault="003C4CC5" w:rsidP="00567A08">
      <w:pPr>
        <w:pStyle w:val="ReportContent"/>
      </w:pPr>
      <w:r w:rsidRPr="00E14E03">
        <w:t>Penjelasan ....</w:t>
      </w:r>
    </w:p>
    <w:p w14:paraId="1EB32A6B" w14:textId="77777777" w:rsidR="00DF18BC" w:rsidRPr="00E14E03" w:rsidRDefault="00DF18BC" w:rsidP="00DF18BC"/>
    <w:p w14:paraId="5A6F12A7" w14:textId="77777777" w:rsidR="00DF18BC" w:rsidRPr="00E14E03" w:rsidRDefault="0092066B" w:rsidP="00DF18BC">
      <w:pPr>
        <w:pStyle w:val="Heading2"/>
      </w:pPr>
      <w:bookmarkStart w:id="45" w:name="_Toc24719698"/>
      <w:r w:rsidRPr="00E14E03">
        <w:t>Evaluasi Hasil Kerja</w:t>
      </w:r>
      <w:bookmarkEnd w:id="45"/>
    </w:p>
    <w:p w14:paraId="722B6AF4" w14:textId="77777777" w:rsidR="00154837" w:rsidRPr="004E347A" w:rsidRDefault="00154837" w:rsidP="00154837"/>
    <w:p w14:paraId="06B30E20"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1E31A24A" w14:textId="77777777" w:rsidR="009E5E8C" w:rsidRPr="004E347A" w:rsidRDefault="009E5E8C" w:rsidP="0069326F">
      <w:pPr>
        <w:pStyle w:val="Heading1"/>
        <w:ind w:left="0"/>
      </w:pPr>
      <w:r w:rsidRPr="004E347A">
        <w:lastRenderedPageBreak/>
        <w:br/>
      </w:r>
      <w:bookmarkStart w:id="46" w:name="_Toc24719699"/>
      <w:r w:rsidRPr="004E347A">
        <w:t>SIMPULAN DAN SARAN</w:t>
      </w:r>
      <w:bookmarkEnd w:id="46"/>
    </w:p>
    <w:p w14:paraId="712BC15A" w14:textId="77777777" w:rsidR="009E5E8C" w:rsidRPr="004E347A" w:rsidRDefault="009E5E8C" w:rsidP="009E5E8C"/>
    <w:p w14:paraId="36A59D0C" w14:textId="77777777" w:rsidR="00E55130" w:rsidRPr="004E347A" w:rsidRDefault="00E55130" w:rsidP="00E55130">
      <w:pPr>
        <w:pStyle w:val="Heading2"/>
      </w:pPr>
      <w:bookmarkStart w:id="47" w:name="_Toc24719700"/>
      <w:r w:rsidRPr="004E347A">
        <w:t>Simpulan</w:t>
      </w:r>
      <w:bookmarkEnd w:id="47"/>
    </w:p>
    <w:p w14:paraId="0A8698E0" w14:textId="77777777" w:rsidR="0095635A" w:rsidRPr="006705D0" w:rsidRDefault="0095635A" w:rsidP="006705D0">
      <w:pPr>
        <w:pStyle w:val="ReportContent"/>
        <w:rPr>
          <w:rFonts w:asciiTheme="majorHAnsi" w:hAnsiTheme="majorHAnsi" w:cstheme="majorHAnsi"/>
          <w:szCs w:val="31"/>
          <w:shd w:val="clear" w:color="auto" w:fill="FFFFFF"/>
        </w:rPr>
      </w:pPr>
      <w:r w:rsidRPr="006705D0">
        <w:t xml:space="preserve">Penjabaran </w:t>
      </w:r>
      <w:r w:rsidR="0060752B" w:rsidRPr="006705D0">
        <w:t xml:space="preserve">dan penarikan simpulan </w:t>
      </w:r>
      <w:r w:rsidRPr="006705D0">
        <w:t>hasil kerja yang diulas secara teknis</w:t>
      </w:r>
      <w:r w:rsidR="006D230B" w:rsidRPr="006705D0">
        <w:t>.</w:t>
      </w:r>
      <w:r w:rsidR="006705D0">
        <w:t xml:space="preserve"> </w:t>
      </w:r>
      <w:r w:rsidRPr="006705D0">
        <w:rPr>
          <w:rFonts w:asciiTheme="majorHAnsi" w:hAnsiTheme="majorHAnsi" w:cstheme="majorHAnsi"/>
          <w:szCs w:val="31"/>
          <w:shd w:val="clear" w:color="auto" w:fill="FFFFFF"/>
        </w:rPr>
        <w:t>Misal: Solusi/Teknologi X mencapai tingkat keberhasilan ....% saat diterapkan pada persoalan Y.</w:t>
      </w:r>
    </w:p>
    <w:p w14:paraId="68A36FBC" w14:textId="77777777" w:rsidR="0095635A" w:rsidRPr="006705D0" w:rsidRDefault="0095635A" w:rsidP="0095635A">
      <w:pPr>
        <w:rPr>
          <w:rFonts w:asciiTheme="majorHAnsi" w:hAnsiTheme="majorHAnsi" w:cstheme="majorHAnsi"/>
          <w:sz w:val="20"/>
        </w:rPr>
      </w:pPr>
      <w:r w:rsidRPr="006705D0">
        <w:rPr>
          <w:rFonts w:asciiTheme="majorHAnsi" w:hAnsiTheme="majorHAnsi" w:cstheme="majorHAnsi"/>
          <w:szCs w:val="31"/>
          <w:shd w:val="clear" w:color="auto" w:fill="FFFFFF"/>
        </w:rPr>
        <w:t>Misal: Agile SDLC dapat mendukung proses</w:t>
      </w:r>
      <w:r w:rsidR="006705D0" w:rsidRPr="006705D0">
        <w:rPr>
          <w:rFonts w:asciiTheme="majorHAnsi" w:hAnsiTheme="majorHAnsi" w:cstheme="majorHAnsi"/>
          <w:szCs w:val="31"/>
          <w:shd w:val="clear" w:color="auto" w:fill="FFFFFF"/>
        </w:rPr>
        <w:t xml:space="preserve"> </w:t>
      </w:r>
      <w:r w:rsidRPr="006705D0">
        <w:rPr>
          <w:rFonts w:asciiTheme="majorHAnsi" w:hAnsiTheme="majorHAnsi" w:cstheme="majorHAnsi"/>
          <w:szCs w:val="31"/>
          <w:shd w:val="clear" w:color="auto" w:fill="FFFFFF"/>
        </w:rPr>
        <w:t>pembuatan produk X dengan kurun waktu .... days, bila dibandingkan dengan Waterfall SDLC.</w:t>
      </w:r>
    </w:p>
    <w:p w14:paraId="61027F7F" w14:textId="77777777" w:rsidR="00E55130" w:rsidRPr="004E347A" w:rsidRDefault="00E55130" w:rsidP="00E55130"/>
    <w:p w14:paraId="37E2232C" w14:textId="77777777" w:rsidR="00E55130" w:rsidRPr="004E347A" w:rsidRDefault="00E55130" w:rsidP="00E55130">
      <w:pPr>
        <w:pStyle w:val="Heading2"/>
      </w:pPr>
      <w:bookmarkStart w:id="48" w:name="_Toc24719701"/>
      <w:r w:rsidRPr="004E347A">
        <w:t>Saran</w:t>
      </w:r>
      <w:bookmarkEnd w:id="48"/>
    </w:p>
    <w:p w14:paraId="796C285F" w14:textId="77777777" w:rsidR="00E55130" w:rsidRPr="004E347A" w:rsidRDefault="0095635A" w:rsidP="006D230B">
      <w:pPr>
        <w:pStyle w:val="ReportContent"/>
      </w:pPr>
      <w:r w:rsidRPr="0095635A">
        <w:rPr>
          <w:rFonts w:asciiTheme="majorHAnsi" w:hAnsiTheme="majorHAnsi" w:cstheme="majorHAnsi"/>
          <w:shd w:val="clear" w:color="auto" w:fill="FFFFFF"/>
        </w:rPr>
        <w:t>Diulas terkait solusi lain yang terpikir, yang mungkin dirasa bisa membawa hasil</w:t>
      </w:r>
      <w:r w:rsidR="006705D0">
        <w:rPr>
          <w:rFonts w:asciiTheme="majorHAnsi" w:hAnsiTheme="majorHAnsi" w:cstheme="majorHAnsi"/>
          <w:shd w:val="clear" w:color="auto" w:fill="FFFFFF"/>
        </w:rPr>
        <w:t xml:space="preserve"> </w:t>
      </w:r>
      <w:r w:rsidRPr="0095635A">
        <w:rPr>
          <w:rFonts w:asciiTheme="majorHAnsi" w:hAnsiTheme="majorHAnsi" w:cstheme="majorHAnsi"/>
          <w:shd w:val="clear" w:color="auto" w:fill="FFFFFF"/>
        </w:rPr>
        <w:t>yang lebih baik dari apa yang sudah dikerjakan saat magang untuk perusahaan</w:t>
      </w:r>
      <w:r w:rsidR="00F7021F">
        <w:t>.</w:t>
      </w:r>
    </w:p>
    <w:p w14:paraId="4555B91A" w14:textId="77777777" w:rsidR="006D230B" w:rsidRPr="004E347A" w:rsidRDefault="006D230B" w:rsidP="00E55130"/>
    <w:p w14:paraId="04AAE634"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2B4DFE82" w14:textId="77777777" w:rsidR="009E5E8C" w:rsidRPr="004E347A" w:rsidRDefault="009E5E8C" w:rsidP="009E5E8C">
      <w:pPr>
        <w:pStyle w:val="Heading1"/>
        <w:numPr>
          <w:ilvl w:val="0"/>
          <w:numId w:val="0"/>
        </w:numPr>
      </w:pPr>
      <w:bookmarkStart w:id="49" w:name="_Toc24719702"/>
      <w:commentRangeStart w:id="50"/>
      <w:r w:rsidRPr="004E347A">
        <w:lastRenderedPageBreak/>
        <w:t>DAFTAR PUSTAKA</w:t>
      </w:r>
      <w:commentRangeEnd w:id="50"/>
      <w:r w:rsidR="0095635A">
        <w:rPr>
          <w:rStyle w:val="CommentReference"/>
          <w:rFonts w:asciiTheme="minorHAnsi" w:eastAsiaTheme="minorHAnsi" w:hAnsiTheme="minorHAnsi" w:cstheme="minorBidi"/>
          <w:b w:val="0"/>
          <w:caps w:val="0"/>
          <w:color w:val="auto"/>
        </w:rPr>
        <w:commentReference w:id="50"/>
      </w:r>
      <w:bookmarkEnd w:id="49"/>
    </w:p>
    <w:p w14:paraId="6A297BBE"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F578F5" w14:paraId="228A962E" w14:textId="77777777">
        <w:trPr>
          <w:divId w:val="61223361"/>
          <w:tblCellSpacing w:w="15" w:type="dxa"/>
        </w:trPr>
        <w:tc>
          <w:tcPr>
            <w:tcW w:w="50" w:type="pct"/>
            <w:hideMark/>
          </w:tcPr>
          <w:p w14:paraId="547D22E8" w14:textId="77777777" w:rsidR="00F578F5" w:rsidRDefault="00F578F5">
            <w:pPr>
              <w:pStyle w:val="Bibliography"/>
              <w:rPr>
                <w:noProof/>
              </w:rPr>
            </w:pPr>
            <w:r>
              <w:rPr>
                <w:noProof/>
              </w:rPr>
              <w:t xml:space="preserve">[1] </w:t>
            </w:r>
          </w:p>
        </w:tc>
        <w:tc>
          <w:tcPr>
            <w:tcW w:w="0" w:type="auto"/>
            <w:hideMark/>
          </w:tcPr>
          <w:p w14:paraId="5FB0F3EC" w14:textId="77777777" w:rsidR="00F578F5" w:rsidRDefault="00F578F5">
            <w:pPr>
              <w:pStyle w:val="Bibliography"/>
              <w:rPr>
                <w:noProof/>
              </w:rPr>
            </w:pPr>
            <w:r>
              <w:rPr>
                <w:noProof/>
              </w:rPr>
              <w:t>Object Management Group, “Business Process Model and Notation Resource Page,” 9 June 2014. [Online]. Available: http://www.omg.org/bpmn/index.htm. [Diakses 12 Jan 2016].</w:t>
            </w:r>
          </w:p>
        </w:tc>
      </w:tr>
      <w:tr w:rsidR="00F578F5" w14:paraId="7BD43C57" w14:textId="77777777">
        <w:trPr>
          <w:divId w:val="61223361"/>
          <w:tblCellSpacing w:w="15" w:type="dxa"/>
        </w:trPr>
        <w:tc>
          <w:tcPr>
            <w:tcW w:w="50" w:type="pct"/>
            <w:hideMark/>
          </w:tcPr>
          <w:p w14:paraId="39B01656" w14:textId="77777777" w:rsidR="00F578F5" w:rsidRDefault="00F578F5">
            <w:pPr>
              <w:pStyle w:val="Bibliography"/>
              <w:rPr>
                <w:noProof/>
              </w:rPr>
            </w:pPr>
            <w:r>
              <w:rPr>
                <w:noProof/>
              </w:rPr>
              <w:t xml:space="preserve">[2] </w:t>
            </w:r>
          </w:p>
        </w:tc>
        <w:tc>
          <w:tcPr>
            <w:tcW w:w="0" w:type="auto"/>
            <w:hideMark/>
          </w:tcPr>
          <w:p w14:paraId="3355C0DA" w14:textId="77777777" w:rsidR="00F578F5" w:rsidRDefault="00F578F5">
            <w:pPr>
              <w:pStyle w:val="Bibliography"/>
              <w:rPr>
                <w:noProof/>
              </w:rPr>
            </w:pPr>
            <w:r>
              <w:rPr>
                <w:noProof/>
              </w:rPr>
              <w:t xml:space="preserve">K. C. Laudon dan J. P. Laudon, Management Information Systems: Managing the Digital Firms, 12th penyunt., Upple Saddle River, NJ: Prentice Hall, 2012. </w:t>
            </w:r>
          </w:p>
        </w:tc>
      </w:tr>
      <w:tr w:rsidR="00F578F5" w14:paraId="6B1E04FE" w14:textId="77777777">
        <w:trPr>
          <w:divId w:val="61223361"/>
          <w:tblCellSpacing w:w="15" w:type="dxa"/>
        </w:trPr>
        <w:tc>
          <w:tcPr>
            <w:tcW w:w="50" w:type="pct"/>
            <w:hideMark/>
          </w:tcPr>
          <w:p w14:paraId="181BCAF2" w14:textId="77777777" w:rsidR="00F578F5" w:rsidRDefault="00F578F5">
            <w:pPr>
              <w:pStyle w:val="Bibliography"/>
              <w:rPr>
                <w:noProof/>
              </w:rPr>
            </w:pPr>
            <w:r>
              <w:rPr>
                <w:noProof/>
              </w:rPr>
              <w:t xml:space="preserve">[3] </w:t>
            </w:r>
          </w:p>
        </w:tc>
        <w:tc>
          <w:tcPr>
            <w:tcW w:w="0" w:type="auto"/>
            <w:hideMark/>
          </w:tcPr>
          <w:p w14:paraId="7D456AC5" w14:textId="77777777" w:rsidR="00F578F5" w:rsidRDefault="00F578F5">
            <w:pPr>
              <w:pStyle w:val="Bibliography"/>
              <w:rPr>
                <w:noProof/>
              </w:rPr>
            </w:pPr>
            <w:r>
              <w:rPr>
                <w:noProof/>
              </w:rPr>
              <w:t xml:space="preserve">D. M. Kroenke dan D. J. Auer, Database Processing: Fundamentals, Design, and Implementation, Upper Saddle River, New Jersey: Pearson Education, Inc., 2012. </w:t>
            </w:r>
          </w:p>
        </w:tc>
      </w:tr>
      <w:tr w:rsidR="00F578F5" w14:paraId="69BC66AC" w14:textId="77777777">
        <w:trPr>
          <w:divId w:val="61223361"/>
          <w:tblCellSpacing w:w="15" w:type="dxa"/>
        </w:trPr>
        <w:tc>
          <w:tcPr>
            <w:tcW w:w="50" w:type="pct"/>
            <w:hideMark/>
          </w:tcPr>
          <w:p w14:paraId="79B2872C" w14:textId="77777777" w:rsidR="00F578F5" w:rsidRDefault="00F578F5">
            <w:pPr>
              <w:pStyle w:val="Bibliography"/>
              <w:rPr>
                <w:noProof/>
              </w:rPr>
            </w:pPr>
            <w:r>
              <w:rPr>
                <w:noProof/>
              </w:rPr>
              <w:t xml:space="preserve">[4] </w:t>
            </w:r>
          </w:p>
        </w:tc>
        <w:tc>
          <w:tcPr>
            <w:tcW w:w="0" w:type="auto"/>
            <w:hideMark/>
          </w:tcPr>
          <w:p w14:paraId="50F88969" w14:textId="77777777" w:rsidR="00F578F5" w:rsidRDefault="00F578F5">
            <w:pPr>
              <w:pStyle w:val="Bibliography"/>
              <w:rPr>
                <w:noProof/>
              </w:rPr>
            </w:pPr>
            <w:r>
              <w:rPr>
                <w:noProof/>
              </w:rPr>
              <w:t xml:space="preserve">R. C. Clark dan R. E. Mayer, E-learning and the science of instruction: Proven guidelines for consumers and designers of multimedia learning, 3rd penyunt., San Francisco, CA: Jossey-Bass, 2011. </w:t>
            </w:r>
          </w:p>
        </w:tc>
      </w:tr>
      <w:tr w:rsidR="00F578F5" w14:paraId="5E24C23A" w14:textId="77777777">
        <w:trPr>
          <w:divId w:val="61223361"/>
          <w:tblCellSpacing w:w="15" w:type="dxa"/>
        </w:trPr>
        <w:tc>
          <w:tcPr>
            <w:tcW w:w="50" w:type="pct"/>
            <w:hideMark/>
          </w:tcPr>
          <w:p w14:paraId="7BBBB30A" w14:textId="77777777" w:rsidR="00F578F5" w:rsidRDefault="00F578F5">
            <w:pPr>
              <w:pStyle w:val="Bibliography"/>
              <w:rPr>
                <w:noProof/>
              </w:rPr>
            </w:pPr>
            <w:r>
              <w:rPr>
                <w:noProof/>
              </w:rPr>
              <w:t xml:space="preserve">[5] </w:t>
            </w:r>
          </w:p>
        </w:tc>
        <w:tc>
          <w:tcPr>
            <w:tcW w:w="0" w:type="auto"/>
            <w:hideMark/>
          </w:tcPr>
          <w:p w14:paraId="6AD08FAD" w14:textId="77777777" w:rsidR="00F578F5" w:rsidRDefault="00F578F5">
            <w:pPr>
              <w:pStyle w:val="Bibliography"/>
              <w:rPr>
                <w:noProof/>
              </w:rPr>
            </w:pPr>
            <w:r>
              <w:rPr>
                <w:noProof/>
              </w:rPr>
              <w:t xml:space="preserve">T.-H. Wang, “Developing an assessment-centered e-Learning system for improving student learning effectiveness,” </w:t>
            </w:r>
            <w:r>
              <w:rPr>
                <w:i/>
                <w:iCs/>
                <w:noProof/>
              </w:rPr>
              <w:t xml:space="preserve">Computers &amp; Education, </w:t>
            </w:r>
            <w:r>
              <w:rPr>
                <w:noProof/>
              </w:rPr>
              <w:t xml:space="preserve">vol. 73, pp. 189-203, 2014. </w:t>
            </w:r>
          </w:p>
        </w:tc>
      </w:tr>
      <w:tr w:rsidR="00F578F5" w14:paraId="10487D0C" w14:textId="77777777">
        <w:trPr>
          <w:divId w:val="61223361"/>
          <w:tblCellSpacing w:w="15" w:type="dxa"/>
        </w:trPr>
        <w:tc>
          <w:tcPr>
            <w:tcW w:w="50" w:type="pct"/>
            <w:hideMark/>
          </w:tcPr>
          <w:p w14:paraId="433C17F1" w14:textId="77777777" w:rsidR="00F578F5" w:rsidRDefault="00F578F5">
            <w:pPr>
              <w:pStyle w:val="Bibliography"/>
              <w:rPr>
                <w:noProof/>
              </w:rPr>
            </w:pPr>
            <w:r>
              <w:rPr>
                <w:noProof/>
              </w:rPr>
              <w:t xml:space="preserve">[6] </w:t>
            </w:r>
          </w:p>
        </w:tc>
        <w:tc>
          <w:tcPr>
            <w:tcW w:w="0" w:type="auto"/>
            <w:hideMark/>
          </w:tcPr>
          <w:p w14:paraId="736F4F77" w14:textId="77777777" w:rsidR="00F578F5" w:rsidRDefault="00F578F5">
            <w:pPr>
              <w:pStyle w:val="Bibliography"/>
              <w:rPr>
                <w:noProof/>
              </w:rPr>
            </w:pPr>
            <w:r>
              <w:rPr>
                <w:noProof/>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14:paraId="47F1EFBA" w14:textId="77777777" w:rsidR="00F578F5" w:rsidRDefault="00F578F5">
      <w:pPr>
        <w:divId w:val="61223361"/>
        <w:rPr>
          <w:rFonts w:eastAsia="Times New Roman"/>
          <w:noProof/>
        </w:rPr>
      </w:pPr>
    </w:p>
    <w:p w14:paraId="27869F85" w14:textId="77777777" w:rsidR="009E5E8C" w:rsidRPr="004E347A" w:rsidRDefault="00DF18BC" w:rsidP="009E5E8C">
      <w:r w:rsidRPr="004E347A">
        <w:fldChar w:fldCharType="end"/>
      </w:r>
    </w:p>
    <w:p w14:paraId="72A268D6" w14:textId="77777777" w:rsidR="009E5E8C" w:rsidRPr="004E347A" w:rsidRDefault="009E5E8C" w:rsidP="009E5E8C">
      <w:pPr>
        <w:sectPr w:rsidR="009E5E8C" w:rsidRPr="004E347A" w:rsidSect="0006017B">
          <w:headerReference w:type="default" r:id="rId41"/>
          <w:footerReference w:type="default" r:id="rId42"/>
          <w:pgSz w:w="11906" w:h="16838"/>
          <w:pgMar w:top="1701" w:right="1701" w:bottom="1701" w:left="2268" w:header="720" w:footer="720" w:gutter="0"/>
          <w:cols w:space="720"/>
          <w:docGrid w:linePitch="360"/>
        </w:sectPr>
      </w:pPr>
    </w:p>
    <w:p w14:paraId="5B9CCA6F" w14:textId="77777777" w:rsidR="009E5E8C" w:rsidRPr="004E347A" w:rsidRDefault="00213FBC" w:rsidP="00213FBC">
      <w:pPr>
        <w:pStyle w:val="Heading9"/>
      </w:pPr>
      <w:bookmarkStart w:id="51" w:name="_Toc24719703"/>
      <w:commentRangeStart w:id="52"/>
      <w:r w:rsidRPr="004E347A">
        <w:lastRenderedPageBreak/>
        <w:t>NAMA LAMPIRAN</w:t>
      </w:r>
      <w:commentRangeEnd w:id="52"/>
      <w:r w:rsidR="0095635A">
        <w:rPr>
          <w:rStyle w:val="CommentReference"/>
          <w:rFonts w:asciiTheme="minorHAnsi" w:eastAsiaTheme="minorHAnsi" w:hAnsiTheme="minorHAnsi" w:cstheme="minorBidi"/>
          <w:b w:val="0"/>
          <w:iCs w:val="0"/>
          <w:color w:val="auto"/>
        </w:rPr>
        <w:commentReference w:id="52"/>
      </w:r>
      <w:bookmarkEnd w:id="51"/>
    </w:p>
    <w:p w14:paraId="290EE55C" w14:textId="77777777" w:rsidR="00913AE2" w:rsidRPr="004E347A" w:rsidRDefault="00913AE2" w:rsidP="00913AE2"/>
    <w:p w14:paraId="3B81B684" w14:textId="77777777" w:rsidR="00913AE2" w:rsidRPr="004E347A" w:rsidRDefault="00913AE2" w:rsidP="00913AE2">
      <w:pPr>
        <w:sectPr w:rsidR="00913AE2" w:rsidRPr="004E347A" w:rsidSect="00213FBC">
          <w:headerReference w:type="default" r:id="rId43"/>
          <w:footerReference w:type="default" r:id="rId44"/>
          <w:pgSz w:w="11906" w:h="16838"/>
          <w:pgMar w:top="1701" w:right="1701" w:bottom="1701" w:left="2268" w:header="720" w:footer="720" w:gutter="0"/>
          <w:pgNumType w:start="1" w:chapStyle="9"/>
          <w:cols w:space="720"/>
          <w:docGrid w:linePitch="360"/>
        </w:sectPr>
      </w:pPr>
    </w:p>
    <w:p w14:paraId="7A43B35A" w14:textId="77777777" w:rsidR="00913AE2" w:rsidRPr="004E347A" w:rsidRDefault="00913AE2" w:rsidP="00213FBC">
      <w:pPr>
        <w:pStyle w:val="Heading9"/>
      </w:pPr>
      <w:r w:rsidRPr="004E347A">
        <w:lastRenderedPageBreak/>
        <w:t xml:space="preserve"> </w:t>
      </w:r>
      <w:bookmarkStart w:id="53" w:name="_Toc24719704"/>
      <w:r w:rsidRPr="004E347A">
        <w:t>NAMA LAMPIRAN</w:t>
      </w:r>
      <w:bookmarkEnd w:id="53"/>
    </w:p>
    <w:p w14:paraId="124475E4"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676B5869" w14:textId="77777777" w:rsidR="00913AE2" w:rsidRPr="004E347A" w:rsidRDefault="00E31076" w:rsidP="00E31076">
      <w:pPr>
        <w:pStyle w:val="Heading9"/>
      </w:pPr>
      <w:bookmarkStart w:id="54" w:name="_Toc24719705"/>
      <w:r>
        <w:lastRenderedPageBreak/>
        <w:t>NAMA LAMPIRAN</w:t>
      </w:r>
      <w:bookmarkEnd w:id="54"/>
    </w:p>
    <w:p w14:paraId="1C2B90E9"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4E62E92D" w14:textId="77777777" w:rsidR="00913AE2" w:rsidRPr="00363F42" w:rsidRDefault="00363F42" w:rsidP="00363F42">
      <w:pPr>
        <w:jc w:val="center"/>
        <w:rPr>
          <w:b/>
          <w:sz w:val="32"/>
        </w:rPr>
      </w:pPr>
      <w:r w:rsidRPr="00363F42">
        <w:rPr>
          <w:b/>
          <w:sz w:val="32"/>
        </w:rPr>
        <w:lastRenderedPageBreak/>
        <w:t>RIWAYAT HIDUP PENULIS</w:t>
      </w:r>
    </w:p>
    <w:p w14:paraId="43983578" w14:textId="77777777" w:rsidR="00363F42" w:rsidRDefault="00363F42" w:rsidP="00913AE2"/>
    <w:p w14:paraId="4148196E" w14:textId="77777777" w:rsidR="00363F42" w:rsidRDefault="00363F42" w:rsidP="00913AE2">
      <w:r>
        <w:rPr>
          <w:noProof/>
          <w:lang w:eastAsia="id-ID"/>
        </w:rPr>
        <mc:AlternateContent>
          <mc:Choice Requires="wps">
            <w:drawing>
              <wp:anchor distT="0" distB="0" distL="114300" distR="114300" simplePos="0" relativeHeight="251659264" behindDoc="0" locked="0" layoutInCell="1" allowOverlap="1" wp14:anchorId="126403BC" wp14:editId="21EFFDAB">
                <wp:simplePos x="0" y="0"/>
                <wp:positionH relativeFrom="column">
                  <wp:posOffset>3789045</wp:posOffset>
                </wp:positionH>
                <wp:positionV relativeFrom="paragraph">
                  <wp:posOffset>49530</wp:posOffset>
                </wp:positionV>
                <wp:extent cx="1219200" cy="15906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1B7FF3" w14:textId="77777777" w:rsidR="006705D0" w:rsidRDefault="006705D0" w:rsidP="00363F42">
                            <w:pPr>
                              <w:jc w:val="center"/>
                            </w:pPr>
                            <w:r>
                              <w:t>Pas foto</w:t>
                            </w:r>
                          </w:p>
                          <w:p w14:paraId="39085702" w14:textId="77777777" w:rsidR="006705D0" w:rsidRDefault="006705D0" w:rsidP="00363F42">
                            <w:pPr>
                              <w:jc w:val="center"/>
                            </w:pPr>
                            <w:r>
                              <w:t>formal resmi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403BC" id="_x0000_t202" coordsize="21600,21600" o:spt="202" path="m,l,21600r21600,l21600,xe">
                <v:stroke joinstyle="miter"/>
                <v:path gradientshapeok="t" o:connecttype="rect"/>
              </v:shapetype>
              <v:shape id="Text Box 5" o:spid="_x0000_s1026" type="#_x0000_t202" style="position:absolute;left:0;text-align:left;margin-left:298.35pt;margin-top:3.9pt;width:96pt;height:1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" fillcolor="white [3201]" strokeweight=".5pt">
                <v:textbox>
                  <w:txbxContent>
                    <w:p w14:paraId="0B1B7FF3" w14:textId="77777777" w:rsidR="006705D0" w:rsidRDefault="006705D0" w:rsidP="00363F42">
                      <w:pPr>
                        <w:jc w:val="center"/>
                      </w:pPr>
                      <w:r>
                        <w:t>Pas foto</w:t>
                      </w:r>
                    </w:p>
                    <w:p w14:paraId="39085702" w14:textId="77777777" w:rsidR="006705D0" w:rsidRDefault="006705D0" w:rsidP="00363F42">
                      <w:pPr>
                        <w:jc w:val="center"/>
                      </w:pPr>
                      <w:r>
                        <w:t>formal resmi</w:t>
                      </w:r>
                    </w:p>
                  </w:txbxContent>
                </v:textbox>
                <w10:wrap type="square"/>
              </v:shape>
            </w:pict>
          </mc:Fallback>
        </mc:AlternateContent>
      </w:r>
      <w:r>
        <w:t>Riwayat hidup dibuat dengan baik dan benar meliputi hal-hal berikut ini:</w:t>
      </w:r>
    </w:p>
    <w:p w14:paraId="06046CD4" w14:textId="77777777" w:rsidR="00363F42" w:rsidRDefault="00363F42" w:rsidP="00363F42">
      <w:pPr>
        <w:pStyle w:val="ListNumber"/>
        <w:numPr>
          <w:ilvl w:val="0"/>
          <w:numId w:val="20"/>
        </w:numPr>
      </w:pPr>
      <w:r>
        <w:t>Identitas diri</w:t>
      </w:r>
    </w:p>
    <w:p w14:paraId="72CFA8A6" w14:textId="77777777" w:rsidR="00363F42" w:rsidRDefault="00363F42" w:rsidP="00363F42">
      <w:pPr>
        <w:pStyle w:val="ListNumber"/>
        <w:numPr>
          <w:ilvl w:val="0"/>
          <w:numId w:val="20"/>
        </w:numPr>
      </w:pPr>
      <w:r>
        <w:t>Riwayat pendidikan</w:t>
      </w:r>
    </w:p>
    <w:p w14:paraId="2385EBE1" w14:textId="77777777" w:rsidR="00363F42" w:rsidRDefault="00363F42" w:rsidP="00363F42">
      <w:pPr>
        <w:pStyle w:val="ListNumber"/>
        <w:numPr>
          <w:ilvl w:val="0"/>
          <w:numId w:val="20"/>
        </w:numPr>
      </w:pPr>
      <w:r>
        <w:t>Riwayat pekerjaan</w:t>
      </w:r>
    </w:p>
    <w:p w14:paraId="63B6EF14" w14:textId="77777777" w:rsidR="00363F42" w:rsidRDefault="00363F42" w:rsidP="00363F42">
      <w:pPr>
        <w:pStyle w:val="ListNumber"/>
        <w:numPr>
          <w:ilvl w:val="0"/>
          <w:numId w:val="20"/>
        </w:numPr>
      </w:pPr>
      <w:r>
        <w:t>Organisasi yang pernah diikuti</w:t>
      </w:r>
    </w:p>
    <w:p w14:paraId="7BFEB205" w14:textId="77777777" w:rsidR="00363F42" w:rsidRDefault="00363F42" w:rsidP="00363F42">
      <w:pPr>
        <w:pStyle w:val="ListNumber"/>
        <w:numPr>
          <w:ilvl w:val="0"/>
          <w:numId w:val="20"/>
        </w:numPr>
      </w:pPr>
      <w:r>
        <w:t>Prestasi yang pernah diraih</w:t>
      </w:r>
    </w:p>
    <w:p w14:paraId="75006F43" w14:textId="77777777" w:rsidR="00363F42" w:rsidRDefault="00363F42" w:rsidP="00363F42">
      <w:pPr>
        <w:pStyle w:val="ListNumber"/>
        <w:numPr>
          <w:ilvl w:val="0"/>
          <w:numId w:val="20"/>
        </w:numPr>
      </w:pPr>
      <w:r>
        <w:t>Hasil karya yang pernah dibuat</w:t>
      </w:r>
    </w:p>
    <w:p w14:paraId="2CB94A83" w14:textId="77777777" w:rsidR="00363F42" w:rsidRPr="004E347A" w:rsidRDefault="00363F42" w:rsidP="00363F42">
      <w:pPr>
        <w:pStyle w:val="ListNumber"/>
        <w:numPr>
          <w:ilvl w:val="0"/>
          <w:numId w:val="20"/>
        </w:numPr>
      </w:pPr>
      <w:r>
        <w:t>Sertifikat (contohnya: SAP, CISCO, Microsoft, keikutsertaan seminar, konferensi, panitia, dll.)</w:t>
      </w:r>
    </w:p>
    <w:sectPr w:rsidR="00363F42" w:rsidRPr="004E347A" w:rsidSect="00213FBC">
      <w:footerReference w:type="default" r:id="rId45"/>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by Tan" w:date="2019-11-15T14:12:00Z" w:initials="RT">
    <w:p w14:paraId="41758A47" w14:textId="77777777" w:rsidR="00930130" w:rsidRDefault="00930130">
      <w:pPr>
        <w:pStyle w:val="CommentText"/>
      </w:pPr>
      <w:r>
        <w:rPr>
          <w:rStyle w:val="CommentReference"/>
        </w:rPr>
        <w:annotationRef/>
      </w:r>
      <w:r>
        <w:t>Diganti dengan judul TA/ KP Magang Anda</w:t>
      </w:r>
    </w:p>
  </w:comment>
  <w:comment w:id="2" w:author="Robby Tan" w:date="2019-11-15T11:00:00Z" w:initials="RT">
    <w:p w14:paraId="62CEDF17" w14:textId="77777777" w:rsidR="006705D0" w:rsidRDefault="006705D0">
      <w:pPr>
        <w:pStyle w:val="CommentText"/>
      </w:pPr>
      <w:r>
        <w:rPr>
          <w:rStyle w:val="CommentReference"/>
        </w:rPr>
        <w:annotationRef/>
      </w:r>
      <w:r>
        <w:t>Diisi dengan nama program studi masing-masing</w:t>
      </w:r>
    </w:p>
  </w:comment>
  <w:comment w:id="4" w:author="Robby Tan" w:date="2016-02-05T10:36:00Z" w:initials="RT">
    <w:p w14:paraId="43CC9203" w14:textId="77777777" w:rsidR="006705D0" w:rsidRDefault="006705D0">
      <w:pPr>
        <w:pStyle w:val="CommentText"/>
      </w:pPr>
      <w:r>
        <w:rPr>
          <w:rStyle w:val="CommentReference"/>
        </w:rPr>
        <w:annotationRef/>
      </w:r>
      <w:r>
        <w:t>Diganti dengan tanggal bulan dan tahun pernyataan ditandatangani</w:t>
      </w:r>
    </w:p>
  </w:comment>
  <w:comment w:id="6" w:author="Robby Tan" w:date="2016-02-05T10:36:00Z" w:initials="RT">
    <w:p w14:paraId="784E4D15" w14:textId="77777777" w:rsidR="006705D0" w:rsidRDefault="006705D0" w:rsidP="00A54542">
      <w:pPr>
        <w:pStyle w:val="CommentText"/>
      </w:pPr>
      <w:r>
        <w:rPr>
          <w:rStyle w:val="CommentReference"/>
        </w:rPr>
        <w:annotationRef/>
      </w:r>
      <w:r>
        <w:t>Diganti dengan tanggal bulan dan tahun pernyataan ditandatangani</w:t>
      </w:r>
    </w:p>
  </w:comment>
  <w:comment w:id="15" w:author="Robby Tan" w:date="2016-02-03T13:18:00Z" w:initials="RT">
    <w:p w14:paraId="53DFA396" w14:textId="77777777" w:rsidR="006705D0" w:rsidRDefault="006705D0">
      <w:pPr>
        <w:pStyle w:val="CommentText"/>
      </w:pPr>
      <w:r>
        <w:rPr>
          <w:rStyle w:val="CommentReference"/>
        </w:rPr>
        <w:annotationRef/>
      </w:r>
      <w:r>
        <w:t>Isilah bagian ini dengan daftar singkatan yang digunakan dalam laporan. Urutkan berdasarkan abjad. Daftar singkatan bisa dihilangkan bila tidak ada.</w:t>
      </w:r>
    </w:p>
  </w:comment>
  <w:comment w:id="17" w:author="Robby Tan" w:date="2016-02-03T13:23:00Z" w:initials="RT">
    <w:p w14:paraId="4593A123" w14:textId="77777777" w:rsidR="006705D0" w:rsidRPr="00E36FF2" w:rsidRDefault="006705D0">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 w:id="20" w:author="Billy Susanto Panca" w:date="2019-11-14T11:37:00Z" w:initials="BSP">
    <w:p w14:paraId="4B9987EB" w14:textId="77777777" w:rsidR="006705D0" w:rsidRDefault="006705D0">
      <w:pPr>
        <w:pStyle w:val="CommentText"/>
        <w:rPr>
          <w:lang w:val="en-US"/>
        </w:rPr>
      </w:pPr>
      <w:r>
        <w:rPr>
          <w:rStyle w:val="CommentReference"/>
        </w:rPr>
        <w:annotationRef/>
      </w:r>
      <w:r>
        <w:rPr>
          <w:lang w:val="en-US"/>
        </w:rPr>
        <w:t>Bahas perihal persoalan-persoalan yang ada di lapangan selama TA Magang berlangsung.</w:t>
      </w:r>
    </w:p>
    <w:p w14:paraId="5C0011CB" w14:textId="77777777" w:rsidR="006705D0" w:rsidRPr="00A21B27" w:rsidRDefault="006705D0">
      <w:pPr>
        <w:pStyle w:val="CommentText"/>
        <w:rPr>
          <w:lang w:val="en-US"/>
        </w:rPr>
      </w:pPr>
      <w:r>
        <w:rPr>
          <w:lang w:val="en-US"/>
        </w:rPr>
        <w:t>Lakukan proses abstraksi dari pekerjaan jika terdapat beberapa pekerjaan serupa (pekerjaan lebih dari satu)</w:t>
      </w:r>
    </w:p>
  </w:comment>
  <w:comment w:id="30" w:author="Robby Tan" w:date="2019-11-15T11:09:00Z" w:initials="RT">
    <w:p w14:paraId="09B78745" w14:textId="77777777" w:rsidR="009E4E6F" w:rsidRPr="00E14E03" w:rsidRDefault="009E4E6F">
      <w:pPr>
        <w:pStyle w:val="CommentText"/>
      </w:pPr>
      <w:r w:rsidRPr="00E14E03">
        <w:rPr>
          <w:rStyle w:val="CommentReference"/>
        </w:rPr>
        <w:annotationRef/>
      </w:r>
      <w:r w:rsidRPr="00E14E03">
        <w:rPr>
          <w:rStyle w:val="CommentReference"/>
        </w:rPr>
        <w:annotationRef/>
      </w:r>
      <w:r w:rsidRPr="00E14E03">
        <w:t>Bahaslah terkait dengan teknologi yang digunakan selama proses pengerjaan TA untuk menyelesaikan persoalan yang dihadapi</w:t>
      </w:r>
    </w:p>
  </w:comment>
  <w:comment w:id="50" w:author="Billy Susanto Panca" w:date="2019-11-14T12:05:00Z" w:initials="BSP">
    <w:p w14:paraId="60CD1278" w14:textId="77777777" w:rsidR="006705D0" w:rsidRDefault="006705D0">
      <w:pPr>
        <w:pStyle w:val="CommentText"/>
        <w:rPr>
          <w:lang w:val="en-US"/>
        </w:rPr>
      </w:pPr>
      <w:r>
        <w:rPr>
          <w:rStyle w:val="CommentReference"/>
        </w:rPr>
        <w:annotationRef/>
      </w:r>
      <w:r>
        <w:rPr>
          <w:lang w:val="en-US"/>
        </w:rPr>
        <w:t>Minimal 10,</w:t>
      </w:r>
    </w:p>
    <w:p w14:paraId="364A6C79" w14:textId="77777777" w:rsidR="006705D0" w:rsidRDefault="006705D0">
      <w:pPr>
        <w:pStyle w:val="CommentText"/>
        <w:rPr>
          <w:lang w:val="en-US"/>
        </w:rPr>
      </w:pPr>
    </w:p>
    <w:p w14:paraId="6030207E" w14:textId="77777777" w:rsidR="006705D0" w:rsidRPr="0095635A" w:rsidRDefault="006705D0">
      <w:pPr>
        <w:pStyle w:val="CommentText"/>
        <w:rPr>
          <w:lang w:val="en-US"/>
        </w:rPr>
      </w:pPr>
      <w:r>
        <w:rPr>
          <w:lang w:val="en-US"/>
        </w:rPr>
        <w:t>Dengan acuan karya tulis ilmiah, atau buku ber-ISBN</w:t>
      </w:r>
    </w:p>
  </w:comment>
  <w:comment w:id="52" w:author="Billy Susanto Panca" w:date="2019-11-14T12:05:00Z" w:initials="BSP">
    <w:p w14:paraId="315B6701" w14:textId="77777777" w:rsidR="006705D0" w:rsidRDefault="006705D0">
      <w:pPr>
        <w:pStyle w:val="CommentText"/>
        <w:rPr>
          <w:lang w:val="en-US"/>
        </w:rPr>
      </w:pPr>
      <w:r>
        <w:rPr>
          <w:rStyle w:val="CommentReference"/>
        </w:rPr>
        <w:annotationRef/>
      </w:r>
      <w:r>
        <w:rPr>
          <w:lang w:val="en-US"/>
        </w:rPr>
        <w:t>Diisi dengan log kerja (Wajib)</w:t>
      </w:r>
    </w:p>
    <w:p w14:paraId="1A8B540D" w14:textId="77777777" w:rsidR="006705D0" w:rsidRDefault="006705D0">
      <w:pPr>
        <w:pStyle w:val="CommentText"/>
        <w:rPr>
          <w:lang w:val="en-US"/>
        </w:rPr>
      </w:pPr>
    </w:p>
    <w:p w14:paraId="6E244386" w14:textId="77777777" w:rsidR="006705D0" w:rsidRPr="0095635A" w:rsidRDefault="006705D0">
      <w:pPr>
        <w:pStyle w:val="CommentText"/>
        <w:rPr>
          <w:lang w:val="en-US"/>
        </w:rPr>
      </w:pPr>
      <w:r>
        <w:rPr>
          <w:lang w:val="en-US"/>
        </w:rPr>
        <w:t>Jika sifatnya rahasia, dapat disamarkan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58A47" w15:done="0"/>
  <w15:commentEx w15:paraId="62CEDF17" w15:done="0"/>
  <w15:commentEx w15:paraId="43CC9203" w15:done="0"/>
  <w15:commentEx w15:paraId="784E4D15" w15:done="0"/>
  <w15:commentEx w15:paraId="53DFA396" w15:done="0"/>
  <w15:commentEx w15:paraId="4593A123" w15:done="0"/>
  <w15:commentEx w15:paraId="5C0011CB" w15:done="0"/>
  <w15:commentEx w15:paraId="09B78745" w15:done="0"/>
  <w15:commentEx w15:paraId="6030207E" w15:done="0"/>
  <w15:commentEx w15:paraId="6E2443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58A47" w16cid:durableId="217930D7"/>
  <w16cid:commentId w16cid:paraId="62CEDF17" w16cid:durableId="217903DE"/>
  <w16cid:commentId w16cid:paraId="43CC9203" w16cid:durableId="2177BA8E"/>
  <w16cid:commentId w16cid:paraId="784E4D15" w16cid:durableId="2177BA95"/>
  <w16cid:commentId w16cid:paraId="53DFA396" w16cid:durableId="2177BA98"/>
  <w16cid:commentId w16cid:paraId="4593A123" w16cid:durableId="2177BA99"/>
  <w16cid:commentId w16cid:paraId="5C0011CB" w16cid:durableId="2177BB04"/>
  <w16cid:commentId w16cid:paraId="09B78745" w16cid:durableId="21790603"/>
  <w16cid:commentId w16cid:paraId="6030207E" w16cid:durableId="2177C19E"/>
  <w16cid:commentId w16cid:paraId="6E244386" w16cid:durableId="2177C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9891" w14:textId="77777777" w:rsidR="00196302" w:rsidRDefault="00196302" w:rsidP="00226B5C">
      <w:pPr>
        <w:spacing w:line="240" w:lineRule="auto"/>
      </w:pPr>
      <w:r>
        <w:separator/>
      </w:r>
    </w:p>
  </w:endnote>
  <w:endnote w:type="continuationSeparator" w:id="0">
    <w:p w14:paraId="12765858" w14:textId="77777777" w:rsidR="00196302" w:rsidRDefault="00196302"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02324"/>
      <w:docPartObj>
        <w:docPartGallery w:val="Page Numbers (Bottom of Page)"/>
        <w:docPartUnique/>
      </w:docPartObj>
    </w:sdtPr>
    <w:sdtEndPr>
      <w:rPr>
        <w:noProof/>
      </w:rPr>
    </w:sdtEndPr>
    <w:sdtContent>
      <w:p w14:paraId="052ABB24" w14:textId="77777777" w:rsidR="006705D0" w:rsidRDefault="006705D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sdt>
    <w:sdtPr>
      <w:rPr>
        <w:rFonts w:ascii="Arial" w:hAnsi="Arial" w:cs="Arial"/>
        <w:sz w:val="20"/>
      </w:rPr>
      <w:alias w:val="Company"/>
      <w:tag w:val=""/>
      <w:id w:val="1533995017"/>
      <w:placeholder>
        <w:docPart w:val="198956B3C62543B1B4F6B6007CAFB742"/>
      </w:placeholder>
      <w:dataBinding w:prefixMappings="xmlns:ns0='http://schemas.openxmlformats.org/officeDocument/2006/extended-properties' " w:xpath="/ns0:Properties[1]/ns0:Company[1]" w:storeItemID="{6668398D-A668-4E3E-A5EB-62B293D839F1}"/>
      <w:text/>
    </w:sdtPr>
    <w:sdtEndPr/>
    <w:sdtContent>
      <w:p w14:paraId="5359F485" w14:textId="77777777" w:rsidR="006705D0" w:rsidRPr="00E14E03" w:rsidRDefault="006705D0" w:rsidP="000C7F89">
        <w:pPr>
          <w:pStyle w:val="Footer"/>
          <w:jc w:val="right"/>
          <w:rPr>
            <w:rFonts w:ascii="Arial" w:hAnsi="Arial" w:cs="Arial"/>
          </w:rPr>
        </w:pPr>
        <w:r w:rsidRPr="00E14E03">
          <w:rPr>
            <w:rFonts w:ascii="Arial" w:hAnsi="Arial" w:cs="Arial"/>
            <w:sz w:val="20"/>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6429"/>
      <w:docPartObj>
        <w:docPartGallery w:val="Page Numbers (Bottom of Page)"/>
        <w:docPartUnique/>
      </w:docPartObj>
    </w:sdtPr>
    <w:sdtEndPr>
      <w:rPr>
        <w:noProof/>
      </w:rPr>
    </w:sdtEndPr>
    <w:sdtContent>
      <w:p w14:paraId="5B08EBE7" w14:textId="77777777" w:rsidR="006705D0" w:rsidRDefault="006705D0">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iv</w:t>
        </w:r>
        <w:r w:rsidRPr="00226B5C">
          <w:rPr>
            <w:noProof/>
            <w:szCs w:val="20"/>
          </w:rPr>
          <w:fldChar w:fldCharType="end"/>
        </w:r>
      </w:p>
    </w:sdtContent>
  </w:sdt>
  <w:p w14:paraId="004ED93C" w14:textId="77777777" w:rsidR="006705D0" w:rsidRDefault="00670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220803"/>
      <w:docPartObj>
        <w:docPartGallery w:val="Page Numbers (Bottom of Page)"/>
        <w:docPartUnique/>
      </w:docPartObj>
    </w:sdtPr>
    <w:sdtEndPr>
      <w:rPr>
        <w:noProof/>
      </w:rPr>
    </w:sdtEndPr>
    <w:sdtContent>
      <w:p w14:paraId="041A0B97" w14:textId="77777777" w:rsidR="006705D0" w:rsidRDefault="006705D0">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2B36FD617BD542CDAF9950E9D3BA3F33"/>
      </w:placeholder>
      <w:dataBinding w:prefixMappings="xmlns:ns0='http://schemas.openxmlformats.org/officeDocument/2006/extended-properties' " w:xpath="/ns0:Properties[1]/ns0:Company[1]" w:storeItemID="{6668398D-A668-4E3E-A5EB-62B293D839F1}"/>
      <w:text/>
    </w:sdtPr>
    <w:sdtEndPr/>
    <w:sdtContent>
      <w:p w14:paraId="763B6277" w14:textId="77777777" w:rsidR="006705D0" w:rsidRPr="000C7F89" w:rsidRDefault="006705D0" w:rsidP="000C7F89">
        <w:pPr>
          <w:pStyle w:val="Footer"/>
          <w:jc w:val="right"/>
          <w:rPr>
            <w:rFonts w:ascii="Arial" w:hAnsi="Arial" w:cs="Arial"/>
            <w:sz w:val="20"/>
            <w:szCs w:val="20"/>
          </w:rPr>
        </w:pPr>
        <w:r w:rsidRPr="000C7F89">
          <w:rPr>
            <w:rFonts w:ascii="Arial" w:hAnsi="Arial" w:cs="Arial"/>
            <w:sz w:val="20"/>
            <w:szCs w:val="20"/>
          </w:rPr>
          <w:t xml:space="preserve">Universitas </w:t>
        </w:r>
        <w:r w:rsidRPr="000C7F89">
          <w:rPr>
            <w:rFonts w:ascii="Arial" w:hAnsi="Arial" w:cs="Arial"/>
            <w:sz w:val="20"/>
            <w:szCs w:val="20"/>
          </w:rPr>
          <w:t>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alias w:val="Company"/>
      <w:tag w:val=""/>
      <w:id w:val="2111544667"/>
      <w:placeholder>
        <w:docPart w:val="198956B3C62543B1B4F6B6007CAFB742"/>
      </w:placeholder>
      <w:dataBinding w:prefixMappings="xmlns:ns0='http://schemas.openxmlformats.org/officeDocument/2006/extended-properties' " w:xpath="/ns0:Properties[1]/ns0:Company[1]" w:storeItemID="{6668398D-A668-4E3E-A5EB-62B293D839F1}"/>
      <w:text/>
    </w:sdtPr>
    <w:sdtEndPr/>
    <w:sdtContent>
      <w:p w14:paraId="3CF151CC" w14:textId="77777777" w:rsidR="006705D0" w:rsidRPr="000C7F89" w:rsidRDefault="006705D0"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295723"/>
      <w:docPartObj>
        <w:docPartGallery w:val="Page Numbers (Bottom of Page)"/>
        <w:docPartUnique/>
      </w:docPartObj>
    </w:sdtPr>
    <w:sdtEndPr>
      <w:rPr>
        <w:noProof/>
      </w:rPr>
    </w:sdtEndPr>
    <w:sdtContent>
      <w:p w14:paraId="6F66D536" w14:textId="77777777" w:rsidR="006705D0" w:rsidRDefault="006705D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C0D729425A28498AB6F0C233FBFA7237"/>
      </w:placeholder>
      <w:dataBinding w:prefixMappings="xmlns:ns0='http://schemas.openxmlformats.org/officeDocument/2006/extended-properties' " w:xpath="/ns0:Properties[1]/ns0:Company[1]" w:storeItemID="{6668398D-A668-4E3E-A5EB-62B293D839F1}"/>
      <w:text/>
    </w:sdtPr>
    <w:sdtEndPr/>
    <w:sdtContent>
      <w:p w14:paraId="570E62F0" w14:textId="77777777" w:rsidR="006705D0" w:rsidRPr="00E14E03" w:rsidRDefault="006705D0" w:rsidP="000C7F89">
        <w:pPr>
          <w:pStyle w:val="Footer"/>
          <w:jc w:val="right"/>
          <w:rPr>
            <w:rFonts w:ascii="Arial" w:hAnsi="Arial" w:cs="Arial"/>
          </w:rPr>
        </w:pPr>
        <w:r w:rsidRPr="00E14E03">
          <w:rPr>
            <w:rFonts w:ascii="Arial" w:hAnsi="Arial" w:cs="Arial"/>
            <w:sz w:val="20"/>
          </w:rPr>
          <w:t>Universitas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596237"/>
      <w:docPartObj>
        <w:docPartGallery w:val="Page Numbers (Bottom of Page)"/>
        <w:docPartUnique/>
      </w:docPartObj>
    </w:sdtPr>
    <w:sdtEndPr>
      <w:rPr>
        <w:noProof/>
      </w:rPr>
    </w:sdtEndPr>
    <w:sdtContent>
      <w:p w14:paraId="2CD8189A" w14:textId="77777777" w:rsidR="006705D0" w:rsidRDefault="006705D0">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79348E1B" w14:textId="77777777" w:rsidR="006705D0" w:rsidRDefault="006705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6764" w14:textId="77777777" w:rsidR="006705D0" w:rsidRDefault="00670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F451" w14:textId="77777777" w:rsidR="00196302" w:rsidRDefault="00196302" w:rsidP="00226B5C">
      <w:pPr>
        <w:spacing w:line="240" w:lineRule="auto"/>
      </w:pPr>
      <w:r>
        <w:separator/>
      </w:r>
    </w:p>
  </w:footnote>
  <w:footnote w:type="continuationSeparator" w:id="0">
    <w:p w14:paraId="02B719C3" w14:textId="77777777" w:rsidR="00196302" w:rsidRDefault="00196302"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4123" w14:textId="77777777" w:rsidR="006705D0" w:rsidRDefault="00670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223548"/>
      <w:docPartObj>
        <w:docPartGallery w:val="Page Numbers (Top of Page)"/>
        <w:docPartUnique/>
      </w:docPartObj>
    </w:sdtPr>
    <w:sdtEndPr>
      <w:rPr>
        <w:noProof/>
      </w:rPr>
    </w:sdtEndPr>
    <w:sdtContent>
      <w:p w14:paraId="4FE94987" w14:textId="77777777" w:rsidR="006705D0" w:rsidRDefault="006705D0">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3B68D38" w14:textId="77777777" w:rsidR="006705D0" w:rsidRDefault="006705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B0D8" w14:textId="77777777" w:rsidR="006705D0" w:rsidRDefault="006705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8B8D" w14:textId="77777777" w:rsidR="006705D0" w:rsidRDefault="00670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B621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F81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ACC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3A51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F4DA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6C2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8A63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326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F5BC7"/>
    <w:multiLevelType w:val="hybridMultilevel"/>
    <w:tmpl w:val="6BDC53D6"/>
    <w:lvl w:ilvl="0" w:tplc="38090001">
      <w:start w:val="1"/>
      <w:numFmt w:val="bullet"/>
      <w:lvlText w:val=""/>
      <w:lvlJc w:val="left"/>
      <w:pPr>
        <w:ind w:left="1680" w:hanging="360"/>
      </w:pPr>
      <w:rPr>
        <w:rFonts w:ascii="Symbol" w:hAnsi="Symbol" w:hint="default"/>
      </w:rPr>
    </w:lvl>
    <w:lvl w:ilvl="1" w:tplc="38090003" w:tentative="1">
      <w:start w:val="1"/>
      <w:numFmt w:val="bullet"/>
      <w:lvlText w:val="o"/>
      <w:lvlJc w:val="left"/>
      <w:pPr>
        <w:ind w:left="2400" w:hanging="360"/>
      </w:pPr>
      <w:rPr>
        <w:rFonts w:ascii="Courier New" w:hAnsi="Courier New" w:cs="Courier New" w:hint="default"/>
      </w:rPr>
    </w:lvl>
    <w:lvl w:ilvl="2" w:tplc="38090005" w:tentative="1">
      <w:start w:val="1"/>
      <w:numFmt w:val="bullet"/>
      <w:lvlText w:val=""/>
      <w:lvlJc w:val="left"/>
      <w:pPr>
        <w:ind w:left="3120" w:hanging="360"/>
      </w:pPr>
      <w:rPr>
        <w:rFonts w:ascii="Wingdings" w:hAnsi="Wingdings" w:hint="default"/>
      </w:rPr>
    </w:lvl>
    <w:lvl w:ilvl="3" w:tplc="38090001" w:tentative="1">
      <w:start w:val="1"/>
      <w:numFmt w:val="bullet"/>
      <w:lvlText w:val=""/>
      <w:lvlJc w:val="left"/>
      <w:pPr>
        <w:ind w:left="3840" w:hanging="360"/>
      </w:pPr>
      <w:rPr>
        <w:rFonts w:ascii="Symbol" w:hAnsi="Symbol" w:hint="default"/>
      </w:rPr>
    </w:lvl>
    <w:lvl w:ilvl="4" w:tplc="38090003" w:tentative="1">
      <w:start w:val="1"/>
      <w:numFmt w:val="bullet"/>
      <w:lvlText w:val="o"/>
      <w:lvlJc w:val="left"/>
      <w:pPr>
        <w:ind w:left="4560" w:hanging="360"/>
      </w:pPr>
      <w:rPr>
        <w:rFonts w:ascii="Courier New" w:hAnsi="Courier New" w:cs="Courier New" w:hint="default"/>
      </w:rPr>
    </w:lvl>
    <w:lvl w:ilvl="5" w:tplc="38090005" w:tentative="1">
      <w:start w:val="1"/>
      <w:numFmt w:val="bullet"/>
      <w:lvlText w:val=""/>
      <w:lvlJc w:val="left"/>
      <w:pPr>
        <w:ind w:left="5280" w:hanging="360"/>
      </w:pPr>
      <w:rPr>
        <w:rFonts w:ascii="Wingdings" w:hAnsi="Wingdings" w:hint="default"/>
      </w:rPr>
    </w:lvl>
    <w:lvl w:ilvl="6" w:tplc="38090001" w:tentative="1">
      <w:start w:val="1"/>
      <w:numFmt w:val="bullet"/>
      <w:lvlText w:val=""/>
      <w:lvlJc w:val="left"/>
      <w:pPr>
        <w:ind w:left="6000" w:hanging="360"/>
      </w:pPr>
      <w:rPr>
        <w:rFonts w:ascii="Symbol" w:hAnsi="Symbol" w:hint="default"/>
      </w:rPr>
    </w:lvl>
    <w:lvl w:ilvl="7" w:tplc="38090003" w:tentative="1">
      <w:start w:val="1"/>
      <w:numFmt w:val="bullet"/>
      <w:lvlText w:val="o"/>
      <w:lvlJc w:val="left"/>
      <w:pPr>
        <w:ind w:left="6720" w:hanging="360"/>
      </w:pPr>
      <w:rPr>
        <w:rFonts w:ascii="Courier New" w:hAnsi="Courier New" w:cs="Courier New" w:hint="default"/>
      </w:rPr>
    </w:lvl>
    <w:lvl w:ilvl="8" w:tplc="38090005" w:tentative="1">
      <w:start w:val="1"/>
      <w:numFmt w:val="bullet"/>
      <w:lvlText w:val=""/>
      <w:lvlJc w:val="left"/>
      <w:pPr>
        <w:ind w:left="7440" w:hanging="360"/>
      </w:pPr>
      <w:rPr>
        <w:rFonts w:ascii="Wingdings" w:hAnsi="Wingdings" w:hint="default"/>
      </w:rPr>
    </w:lvl>
  </w:abstractNum>
  <w:abstractNum w:abstractNumId="11" w15:restartNumberingAfterBreak="0">
    <w:nsid w:val="02E53756"/>
    <w:multiLevelType w:val="hybridMultilevel"/>
    <w:tmpl w:val="33F218F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C177E85"/>
    <w:multiLevelType w:val="hybridMultilevel"/>
    <w:tmpl w:val="8F0C2A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151A3821"/>
    <w:multiLevelType w:val="hybridMultilevel"/>
    <w:tmpl w:val="1908C6AA"/>
    <w:lvl w:ilvl="0" w:tplc="8196C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BB658CD"/>
    <w:multiLevelType w:val="hybridMultilevel"/>
    <w:tmpl w:val="7DEAE0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03678B9"/>
    <w:multiLevelType w:val="hybridMultilevel"/>
    <w:tmpl w:val="1E8A1214"/>
    <w:lvl w:ilvl="0" w:tplc="8196C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31A53CD"/>
    <w:multiLevelType w:val="hybridMultilevel"/>
    <w:tmpl w:val="406CC09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07401F6"/>
    <w:multiLevelType w:val="hybridMultilevel"/>
    <w:tmpl w:val="EA1A79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2352791"/>
    <w:multiLevelType w:val="hybridMultilevel"/>
    <w:tmpl w:val="5ECC2E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292141C"/>
    <w:multiLevelType w:val="hybridMultilevel"/>
    <w:tmpl w:val="3418CB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0E2FE7"/>
    <w:multiLevelType w:val="hybridMultilevel"/>
    <w:tmpl w:val="CF1AADD8"/>
    <w:lvl w:ilvl="0" w:tplc="8196C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4AF1D73"/>
    <w:multiLevelType w:val="hybridMultilevel"/>
    <w:tmpl w:val="E954EFC2"/>
    <w:lvl w:ilvl="0" w:tplc="38090001">
      <w:start w:val="1"/>
      <w:numFmt w:val="bullet"/>
      <w:lvlText w:val=""/>
      <w:lvlJc w:val="left"/>
      <w:pPr>
        <w:ind w:left="1507" w:hanging="360"/>
      </w:pPr>
      <w:rPr>
        <w:rFonts w:ascii="Symbol" w:hAnsi="Symbol" w:hint="default"/>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22" w15:restartNumberingAfterBreak="0">
    <w:nsid w:val="470E3585"/>
    <w:multiLevelType w:val="hybridMultilevel"/>
    <w:tmpl w:val="6BA2831E"/>
    <w:lvl w:ilvl="0" w:tplc="8196C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4100369"/>
    <w:multiLevelType w:val="hybridMultilevel"/>
    <w:tmpl w:val="1CFEA8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D97081F"/>
    <w:multiLevelType w:val="hybridMultilevel"/>
    <w:tmpl w:val="A01A9F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FA37DD6"/>
    <w:multiLevelType w:val="multilevel"/>
    <w:tmpl w:val="2A7E9294"/>
    <w:lvl w:ilvl="0">
      <w:start w:val="1"/>
      <w:numFmt w:val="decimal"/>
      <w:pStyle w:val="Heading1"/>
      <w:suff w:val="nothing"/>
      <w:lvlText w:val="BAB %1"/>
      <w:lvlJc w:val="left"/>
      <w:pPr>
        <w:ind w:left="522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abstractNum w:abstractNumId="27" w15:restartNumberingAfterBreak="0">
    <w:nsid w:val="79894669"/>
    <w:multiLevelType w:val="hybridMultilevel"/>
    <w:tmpl w:val="0ADC1B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B082EDA"/>
    <w:multiLevelType w:val="hybridMultilevel"/>
    <w:tmpl w:val="3814D9B8"/>
    <w:lvl w:ilvl="0" w:tplc="8196C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E711B8D"/>
    <w:multiLevelType w:val="hybridMultilevel"/>
    <w:tmpl w:val="61EE491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26"/>
  </w:num>
  <w:num w:numId="2">
    <w:abstractNumId w:val="2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7"/>
  </w:num>
  <w:num w:numId="24">
    <w:abstractNumId w:val="18"/>
  </w:num>
  <w:num w:numId="25">
    <w:abstractNumId w:val="22"/>
  </w:num>
  <w:num w:numId="26">
    <w:abstractNumId w:val="28"/>
  </w:num>
  <w:num w:numId="27">
    <w:abstractNumId w:val="11"/>
  </w:num>
  <w:num w:numId="28">
    <w:abstractNumId w:val="14"/>
  </w:num>
  <w:num w:numId="29">
    <w:abstractNumId w:val="25"/>
  </w:num>
  <w:num w:numId="30">
    <w:abstractNumId w:val="29"/>
  </w:num>
  <w:num w:numId="31">
    <w:abstractNumId w:val="17"/>
  </w:num>
  <w:num w:numId="32">
    <w:abstractNumId w:val="23"/>
  </w:num>
  <w:num w:numId="33">
    <w:abstractNumId w:val="19"/>
  </w:num>
  <w:num w:numId="34">
    <w:abstractNumId w:val="10"/>
  </w:num>
  <w:num w:numId="35">
    <w:abstractNumId w:val="21"/>
  </w:num>
  <w:num w:numId="36">
    <w:abstractNumId w:val="16"/>
  </w:num>
  <w:num w:numId="37">
    <w:abstractNumId w:val="15"/>
  </w:num>
  <w:num w:numId="38">
    <w:abstractNumId w:val="20"/>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by Tan">
    <w15:presenceInfo w15:providerId="Windows Live" w15:userId="ca469e9ae71c5505"/>
  </w15:person>
  <w15:person w15:author="1772033@maranatha.ac.id">
    <w15:presenceInfo w15:providerId="Windows Live" w15:userId="66377187554a3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B1"/>
    <w:rsid w:val="0006017B"/>
    <w:rsid w:val="000630E4"/>
    <w:rsid w:val="000C7F89"/>
    <w:rsid w:val="000E1D87"/>
    <w:rsid w:val="000F0700"/>
    <w:rsid w:val="00154837"/>
    <w:rsid w:val="00177AF6"/>
    <w:rsid w:val="0019404C"/>
    <w:rsid w:val="00196302"/>
    <w:rsid w:val="001C1E6D"/>
    <w:rsid w:val="001C2AB4"/>
    <w:rsid w:val="001D5A7F"/>
    <w:rsid w:val="001E3903"/>
    <w:rsid w:val="001F07AC"/>
    <w:rsid w:val="001F436E"/>
    <w:rsid w:val="001F4FD7"/>
    <w:rsid w:val="002014B8"/>
    <w:rsid w:val="00213FBC"/>
    <w:rsid w:val="00215E87"/>
    <w:rsid w:val="00222DE7"/>
    <w:rsid w:val="00226B5C"/>
    <w:rsid w:val="00291D23"/>
    <w:rsid w:val="002C7CF1"/>
    <w:rsid w:val="002F7EEE"/>
    <w:rsid w:val="00327C6E"/>
    <w:rsid w:val="00346278"/>
    <w:rsid w:val="00363F42"/>
    <w:rsid w:val="00372726"/>
    <w:rsid w:val="00380E45"/>
    <w:rsid w:val="00383A77"/>
    <w:rsid w:val="003C4CC5"/>
    <w:rsid w:val="003F1C16"/>
    <w:rsid w:val="00402406"/>
    <w:rsid w:val="004139FA"/>
    <w:rsid w:val="00421A5D"/>
    <w:rsid w:val="0042467C"/>
    <w:rsid w:val="00435DFF"/>
    <w:rsid w:val="00454F23"/>
    <w:rsid w:val="0046132C"/>
    <w:rsid w:val="004A4699"/>
    <w:rsid w:val="004B0DF4"/>
    <w:rsid w:val="004D47E1"/>
    <w:rsid w:val="004E2BAB"/>
    <w:rsid w:val="004E347A"/>
    <w:rsid w:val="004F501B"/>
    <w:rsid w:val="005130A4"/>
    <w:rsid w:val="00516B0D"/>
    <w:rsid w:val="00520512"/>
    <w:rsid w:val="00531F28"/>
    <w:rsid w:val="005553F7"/>
    <w:rsid w:val="00567A08"/>
    <w:rsid w:val="00586916"/>
    <w:rsid w:val="005D3835"/>
    <w:rsid w:val="005E4589"/>
    <w:rsid w:val="0060195D"/>
    <w:rsid w:val="00604DC2"/>
    <w:rsid w:val="0060752B"/>
    <w:rsid w:val="00620748"/>
    <w:rsid w:val="006705D0"/>
    <w:rsid w:val="0069326F"/>
    <w:rsid w:val="006D230B"/>
    <w:rsid w:val="006D4C1A"/>
    <w:rsid w:val="006F00DD"/>
    <w:rsid w:val="007148FE"/>
    <w:rsid w:val="007503F7"/>
    <w:rsid w:val="007A1F62"/>
    <w:rsid w:val="007B5377"/>
    <w:rsid w:val="007C3534"/>
    <w:rsid w:val="007D0727"/>
    <w:rsid w:val="00827600"/>
    <w:rsid w:val="00830450"/>
    <w:rsid w:val="00863929"/>
    <w:rsid w:val="00886DA0"/>
    <w:rsid w:val="00896D00"/>
    <w:rsid w:val="008C069B"/>
    <w:rsid w:val="008D4977"/>
    <w:rsid w:val="008F7F79"/>
    <w:rsid w:val="00913AE2"/>
    <w:rsid w:val="0092066B"/>
    <w:rsid w:val="00930130"/>
    <w:rsid w:val="00934286"/>
    <w:rsid w:val="00937FEB"/>
    <w:rsid w:val="0095635A"/>
    <w:rsid w:val="00961700"/>
    <w:rsid w:val="009A41D2"/>
    <w:rsid w:val="009E00D9"/>
    <w:rsid w:val="009E4E6F"/>
    <w:rsid w:val="009E5E8C"/>
    <w:rsid w:val="00A10CF8"/>
    <w:rsid w:val="00A21B27"/>
    <w:rsid w:val="00A26B95"/>
    <w:rsid w:val="00A54542"/>
    <w:rsid w:val="00A749AB"/>
    <w:rsid w:val="00A75CB5"/>
    <w:rsid w:val="00AA2DAC"/>
    <w:rsid w:val="00AE396D"/>
    <w:rsid w:val="00B40242"/>
    <w:rsid w:val="00B47F1E"/>
    <w:rsid w:val="00B8677A"/>
    <w:rsid w:val="00B93C85"/>
    <w:rsid w:val="00BA5EB8"/>
    <w:rsid w:val="00BB15D9"/>
    <w:rsid w:val="00BB6D8E"/>
    <w:rsid w:val="00BE1C2A"/>
    <w:rsid w:val="00C73716"/>
    <w:rsid w:val="00CC2B9D"/>
    <w:rsid w:val="00CE3FCB"/>
    <w:rsid w:val="00CF1A23"/>
    <w:rsid w:val="00CF2C17"/>
    <w:rsid w:val="00CF651C"/>
    <w:rsid w:val="00D2268E"/>
    <w:rsid w:val="00D24EAC"/>
    <w:rsid w:val="00D46F40"/>
    <w:rsid w:val="00D51EDC"/>
    <w:rsid w:val="00D80F3D"/>
    <w:rsid w:val="00DA5B56"/>
    <w:rsid w:val="00DA64AD"/>
    <w:rsid w:val="00DD31B8"/>
    <w:rsid w:val="00DE6712"/>
    <w:rsid w:val="00DE6EB1"/>
    <w:rsid w:val="00DE74E8"/>
    <w:rsid w:val="00DF18BC"/>
    <w:rsid w:val="00DF6EEF"/>
    <w:rsid w:val="00E03005"/>
    <w:rsid w:val="00E045E9"/>
    <w:rsid w:val="00E05F79"/>
    <w:rsid w:val="00E14E03"/>
    <w:rsid w:val="00E25AAC"/>
    <w:rsid w:val="00E27D42"/>
    <w:rsid w:val="00E31076"/>
    <w:rsid w:val="00E36FF2"/>
    <w:rsid w:val="00E434C2"/>
    <w:rsid w:val="00E55130"/>
    <w:rsid w:val="00E72427"/>
    <w:rsid w:val="00EA1806"/>
    <w:rsid w:val="00EC04D3"/>
    <w:rsid w:val="00EC0988"/>
    <w:rsid w:val="00EC76CD"/>
    <w:rsid w:val="00ED464C"/>
    <w:rsid w:val="00F13EC5"/>
    <w:rsid w:val="00F17EDE"/>
    <w:rsid w:val="00F33E12"/>
    <w:rsid w:val="00F52F40"/>
    <w:rsid w:val="00F578F5"/>
    <w:rsid w:val="00F7021F"/>
    <w:rsid w:val="00F858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8AFDB"/>
  <w15:chartTrackingRefBased/>
  <w15:docId w15:val="{14AA52FD-767A-44DB-921B-ABA37CB8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ind w:left="351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6705D0"/>
    <w:pPr>
      <w:spacing w:line="240" w:lineRule="auto"/>
    </w:pPr>
    <w:rPr>
      <w:sz w:val="22"/>
    </w:rPr>
  </w:style>
  <w:style w:type="paragraph" w:customStyle="1" w:styleId="Abstract">
    <w:name w:val="Abstract"/>
    <w:basedOn w:val="Normal"/>
    <w:next w:val="Normal"/>
    <w:qFormat/>
    <w:rsid w:val="006705D0"/>
    <w:pPr>
      <w:spacing w:line="240" w:lineRule="auto"/>
    </w:pPr>
    <w:rPr>
      <w:i/>
      <w:sz w:val="22"/>
      <w:lang w:val="en-US"/>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link w:val="ListParagraphChar"/>
    <w:uiPriority w:val="34"/>
    <w:qFormat/>
    <w:rsid w:val="0069326F"/>
    <w:pPr>
      <w:ind w:left="720"/>
      <w:contextualSpacing/>
    </w:pPr>
  </w:style>
  <w:style w:type="character" w:customStyle="1" w:styleId="ListParagraphChar">
    <w:name w:val="List Paragraph Char"/>
    <w:basedOn w:val="DefaultParagraphFont"/>
    <w:link w:val="ListParagraph"/>
    <w:uiPriority w:val="34"/>
    <w:locked/>
    <w:rsid w:val="00DE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oter" Target="footer5.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4.xm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header" Target="header2.xml"/><Relationship Id="rId44"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eader" Target="header4.xml"/><Relationship Id="rId48" Type="http://schemas.openxmlformats.org/officeDocument/2006/relationships/glossaryDocument" Target="glossary/document.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UAT%20MAGANG\TUGAS%20BIMBINGAN%20KAMPUS\Template%20Laporan\Template%20Laporan%20Magang%20Teknik%20Informatik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6FD617BD542CDAF9950E9D3BA3F33"/>
        <w:category>
          <w:name w:val="General"/>
          <w:gallery w:val="placeholder"/>
        </w:category>
        <w:types>
          <w:type w:val="bbPlcHdr"/>
        </w:types>
        <w:behaviors>
          <w:behavior w:val="content"/>
        </w:behaviors>
        <w:guid w:val="{740B11F5-56CD-4200-A6B7-8811BE82512A}"/>
      </w:docPartPr>
      <w:docPartBody>
        <w:p w:rsidR="00251F65" w:rsidRDefault="00C75202">
          <w:pPr>
            <w:pStyle w:val="2B36FD617BD542CDAF9950E9D3BA3F33"/>
          </w:pPr>
          <w:r w:rsidRPr="00E334E2">
            <w:rPr>
              <w:rStyle w:val="PlaceholderText"/>
            </w:rPr>
            <w:t>[Company]</w:t>
          </w:r>
        </w:p>
      </w:docPartBody>
    </w:docPart>
    <w:docPart>
      <w:docPartPr>
        <w:name w:val="198956B3C62543B1B4F6B6007CAFB742"/>
        <w:category>
          <w:name w:val="General"/>
          <w:gallery w:val="placeholder"/>
        </w:category>
        <w:types>
          <w:type w:val="bbPlcHdr"/>
        </w:types>
        <w:behaviors>
          <w:behavior w:val="content"/>
        </w:behaviors>
        <w:guid w:val="{F92F4014-34AB-4289-AC85-61117C649B9C}"/>
      </w:docPartPr>
      <w:docPartBody>
        <w:p w:rsidR="00251F65" w:rsidRDefault="00C75202">
          <w:pPr>
            <w:pStyle w:val="198956B3C62543B1B4F6B6007CAFB742"/>
          </w:pPr>
          <w:r w:rsidRPr="00E334E2">
            <w:rPr>
              <w:rStyle w:val="PlaceholderText"/>
            </w:rPr>
            <w:t>[Company]</w:t>
          </w:r>
        </w:p>
      </w:docPartBody>
    </w:docPart>
    <w:docPart>
      <w:docPartPr>
        <w:name w:val="C0D729425A28498AB6F0C233FBFA7237"/>
        <w:category>
          <w:name w:val="General"/>
          <w:gallery w:val="placeholder"/>
        </w:category>
        <w:types>
          <w:type w:val="bbPlcHdr"/>
        </w:types>
        <w:behaviors>
          <w:behavior w:val="content"/>
        </w:behaviors>
        <w:guid w:val="{AE8CF09A-AB75-4A30-AEF4-399F6F2F83DE}"/>
      </w:docPartPr>
      <w:docPartBody>
        <w:p w:rsidR="00251F65" w:rsidRDefault="00C75202">
          <w:pPr>
            <w:pStyle w:val="C0D729425A28498AB6F0C233FBFA7237"/>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2"/>
    <w:rsid w:val="00251F65"/>
    <w:rsid w:val="0092329E"/>
    <w:rsid w:val="00C75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36FD617BD542CDAF9950E9D3BA3F33">
    <w:name w:val="2B36FD617BD542CDAF9950E9D3BA3F33"/>
  </w:style>
  <w:style w:type="paragraph" w:customStyle="1" w:styleId="198956B3C62543B1B4F6B6007CAFB742">
    <w:name w:val="198956B3C62543B1B4F6B6007CAFB742"/>
  </w:style>
  <w:style w:type="paragraph" w:customStyle="1" w:styleId="C0D729425A28498AB6F0C233FBFA7237">
    <w:name w:val="C0D729425A28498AB6F0C233FBFA7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4FE8B909-053D-4886-B0B9-7180031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Magang Teknik Informatika</Template>
  <TotalTime>137</TotalTime>
  <Pages>45</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1772033@maranatha.ac.id</cp:lastModifiedBy>
  <cp:revision>14</cp:revision>
  <dcterms:created xsi:type="dcterms:W3CDTF">2021-06-07T10:32:00Z</dcterms:created>
  <dcterms:modified xsi:type="dcterms:W3CDTF">2021-06-07T14:15:00Z</dcterms:modified>
</cp:coreProperties>
</file>