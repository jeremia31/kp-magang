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numPr>
          <w:ilvl w:val="0"/>
          <w:numId w:val="3"/>
        </w:numPr>
        <w:ind w:left="0" w:hanging="0"/>
        <w:rPr/>
      </w:pPr>
      <w:r>
        <w:rPr/>
        <w:br/>
      </w:r>
      <w:bookmarkStart w:id="0" w:name="_Toc24719674"/>
      <w:r>
        <w:rPr/>
        <w:t xml:space="preserve">PENDAHULUAN </w:t>
      </w:r>
      <w:bookmarkEnd w:id="0"/>
    </w:p>
    <w:p>
      <w:pPr>
        <w:pStyle w:val="Normal"/>
        <w:rPr/>
      </w:pPr>
      <w:r>
        <w:rPr/>
      </w:r>
    </w:p>
    <w:p>
      <w:pPr>
        <w:pStyle w:val="Heading2"/>
        <w:numPr>
          <w:ilvl w:val="1"/>
          <w:numId w:val="3"/>
        </w:numPr>
        <w:rPr/>
      </w:pPr>
      <w:commentRangeStart w:id="0"/>
      <w:r>
        <w:rPr/>
        <w:t xml:space="preserve">Latar Belakang </w:t>
      </w:r>
      <w:bookmarkStart w:id="1" w:name="_Toc24719675"/>
      <w:bookmarkEnd w:id="1"/>
      <w:commentRangeEnd w:id="0"/>
      <w:r>
        <w:commentReference w:id="0"/>
      </w:r>
      <w:r>
        <w:rPr/>
      </w:r>
    </w:p>
    <w:p>
      <w:pPr>
        <w:pStyle w:val="Normal"/>
        <w:rPr>
          <w:lang w:val="id-ID"/>
          <w:ins w:id="2" w:author="Fransius Situmorang" w:date="2021-05-01T07:58:00Z"/>
        </w:rPr>
      </w:pPr>
      <w:ins w:id="1" w:author="Fransius Situmorang" w:date="2021-05-01T07:58:00Z">
        <w:r>
          <w:rPr>
            <w:lang w:val="id-ID"/>
          </w:rPr>
        </w:r>
      </w:ins>
    </w:p>
    <w:p>
      <w:pPr>
        <w:pStyle w:val="Normal"/>
        <w:tabs>
          <w:tab w:val="left" w:pos="720" w:leader="none"/>
          <w:tab w:val="left" w:pos="990" w:leader="none"/>
        </w:tabs>
        <w:spacing w:lineRule="auto" w:line="360"/>
        <w:jc w:val="both"/>
        <w:pPrChange w:id="0" w:author="Fransius Situmorang" w:date="2021-05-01T08:10:00Z">
          <w:pPr>
            <w:pStyle w:val="Heading2"/>
            <w:numPr>
              <w:ilvl w:val="0"/>
              <w:numId w:val="3"/>
            </w:numPr>
          </w:pPr>
        </w:pPrChange>
        <w:rPr/>
      </w:pPr>
      <w:r>
        <w:rPr/>
        <w:tab/>
      </w:r>
      <w:ins w:id="3" w:author="Fransius Situmorang" w:date="2021-05-01T07:58:00Z">
        <w:r>
          <w:rPr/>
          <w:t>Sum</w:t>
        </w:r>
      </w:ins>
      <w:ins w:id="4" w:author="Fransius Situmorang" w:date="2021-05-01T07:59:00Z">
        <w:r>
          <w:rPr/>
          <w:t xml:space="preserve">ber Daya Manusia adalah, </w:t>
        </w:r>
      </w:ins>
      <w:ins w:id="5" w:author="Fransius Situmorang" w:date="2021-05-01T08:00:00Z">
        <w:r>
          <w:rPr/>
          <w:t xml:space="preserve">suatu individu yang dapat bekerja sebagai pengguna atau </w:t>
        </w:r>
      </w:ins>
      <w:ins w:id="6" w:author="Fransius Situmorang" w:date="2021-05-01T08:02:00Z">
        <w:r>
          <w:rPr/>
          <w:t xml:space="preserve">sebagai </w:t>
        </w:r>
      </w:ins>
      <w:ins w:id="7" w:author="Fransius Situmorang" w:date="2021-05-01T08:00:00Z">
        <w:r>
          <w:rPr/>
          <w:t xml:space="preserve">penggerak </w:t>
        </w:r>
      </w:ins>
      <w:ins w:id="8" w:author="Fransius Situmorang" w:date="2021-05-01T08:01:00Z">
        <w:r>
          <w:rPr/>
          <w:t>s</w:t>
        </w:r>
      </w:ins>
      <w:ins w:id="9" w:author="Fransius Situmorang" w:date="2021-05-01T08:02:00Z">
        <w:r>
          <w:rPr/>
          <w:t>uatu organisasi, baik di sekolah, di sekitar lingkungan</w:t>
        </w:r>
      </w:ins>
      <w:ins w:id="10" w:author="Fransius Situmorang" w:date="2021-05-01T08:03:00Z">
        <w:r>
          <w:rPr/>
          <w:t xml:space="preserve"> rumah, dan dilingkungan perkantoran yang biasanya </w:t>
        </w:r>
      </w:ins>
      <w:ins w:id="11" w:author="Fransius Situmorang" w:date="2021-05-01T08:04:00Z">
        <w:r>
          <w:rPr/>
          <w:t>berfungsi sebagai aset yang bisa dilatih dan dikembangkan kemampuannya dalam bekerja</w:t>
        </w:r>
      </w:ins>
      <w:ins w:id="12" w:author="Fransius Situmorang" w:date="2021-05-01T08:09:00Z">
        <w:r>
          <w:rPr/>
          <w:t xml:space="preserve">. </w:t>
        </w:r>
      </w:ins>
      <w:ins w:id="13" w:author="Fransius Situmorang" w:date="2021-05-01T08:08:00Z">
        <w:r>
          <w:rPr/>
          <w:t xml:space="preserve"> untuk dari pada </w:t>
        </w:r>
      </w:ins>
      <w:ins w:id="14" w:author="Fransius Situmorang" w:date="2021-05-01T08:10:00Z">
        <w:r>
          <w:rPr/>
          <w:t xml:space="preserve">itu, </w:t>
        </w:r>
      </w:ins>
      <w:ins w:id="15" w:author="Fransius Situmorang" w:date="2021-05-01T08:08:00Z">
        <w:r>
          <w:rPr/>
          <w:t>sumber daya manusia harus terus di latih dan diberikan ilmu yang berguna agar dapat berkembang menjadi sumber daya yang lebih berkualitas, dengan cara me</w:t>
        </w:r>
      </w:ins>
      <w:ins w:id="16" w:author="Fransius Situmorang" w:date="2021-05-01T08:09:00Z">
        <w:r>
          <w:rPr/>
          <w:t xml:space="preserve">ningkatkan Pendidikan </w:t>
        </w:r>
      </w:ins>
      <w:ins w:id="17" w:author="Fransius Situmorang" w:date="2021-05-01T08:11:00Z">
        <w:r>
          <w:rPr/>
          <w:t>atau sistem pembelajaran yang tidak ketinggalan zaman</w:t>
        </w:r>
      </w:ins>
      <w:ins w:id="18" w:author="Fransius Situmorang" w:date="2021-05-01T08:14:00Z">
        <w:r>
          <w:rPr/>
          <w:t xml:space="preserve"> dan mengajarkannya pada sumber daya tersebut.</w:t>
        </w:r>
      </w:ins>
    </w:p>
    <w:p>
      <w:pPr>
        <w:pStyle w:val="Normal"/>
        <w:ind w:firstLine="720"/>
        <w:jc w:val="both"/>
        <w:pPrChange w:id="0" w:author="lenovo" w:date="2021-05-03T08:42:00Z">
          <w:pPr>
            <w:pStyle w:val="ReportContent"/>
          </w:pPr>
        </w:pPrChange>
        <w:rPr/>
      </w:pPr>
      <w:r>
        <w:rPr/>
        <w:t xml:space="preserve">Pendidikan merupakan salah satu upaya </w:t>
      </w:r>
      <w:ins w:id="19" w:author="Fransius Situmorang" w:date="2021-05-01T08:12:00Z">
        <w:r>
          <w:rPr/>
          <w:t xml:space="preserve">yang dapat dilakukan, </w:t>
        </w:r>
      </w:ins>
      <w:r>
        <w:rPr/>
        <w:t xml:space="preserve">untuk meningkatkan sumber daya </w:t>
      </w:r>
      <w:del w:id="20" w:author="Unknown Author" w:date="2021-04-23T14:05:00Z">
        <w:r>
          <w:rPr/>
          <w:delText>M</w:delText>
        </w:r>
      </w:del>
      <w:ins w:id="21" w:author="Unknown Author" w:date="2021-04-23T14:05:00Z">
        <w:r>
          <w:rPr/>
          <w:t>m</w:t>
        </w:r>
      </w:ins>
      <w:r>
        <w:rPr/>
        <w:t>anusia</w:t>
      </w:r>
      <w:ins w:id="22" w:author="Fransius Situmorang" w:date="2021-05-01T07:53:00Z">
        <w:r>
          <w:rPr/>
          <w:t xml:space="preserve"> dengan </w:t>
        </w:r>
      </w:ins>
      <w:ins w:id="23" w:author="Fransius Situmorang" w:date="2021-05-01T08:12:00Z">
        <w:r>
          <w:rPr/>
          <w:t>sistem</w:t>
        </w:r>
      </w:ins>
      <w:ins w:id="24" w:author="Fransius Situmorang" w:date="2021-05-01T07:53:00Z">
        <w:r>
          <w:rPr/>
          <w:t xml:space="preserve"> pembelajaran</w:t>
        </w:r>
      </w:ins>
      <w:r>
        <w:rPr/>
        <w:t xml:space="preserve">, sehingga </w:t>
      </w:r>
      <w:del w:id="25" w:author="Unknown Author" w:date="2021-04-23T14:06:00Z">
        <w:r>
          <w:rPr/>
          <w:delText>M</w:delText>
        </w:r>
      </w:del>
      <w:ins w:id="26" w:author="Unknown Author" w:date="2021-04-23T14:06:00Z">
        <w:r>
          <w:rPr/>
          <w:t>m</w:t>
        </w:r>
      </w:ins>
      <w:r>
        <w:rPr/>
        <w:t xml:space="preserve">anusia </w:t>
      </w:r>
      <w:del w:id="27" w:author="Fransius Situmorang" w:date="2021-05-01T07:53:00Z">
        <w:r>
          <w:rPr/>
          <w:delText xml:space="preserve">mempunyai </w:delText>
        </w:r>
      </w:del>
      <w:ins w:id="28" w:author="Fransius Situmorang" w:date="2021-05-01T07:53:00Z">
        <w:r>
          <w:rPr/>
          <w:t xml:space="preserve">dapat memiliki </w:t>
        </w:r>
      </w:ins>
      <w:r>
        <w:rPr/>
        <w:t xml:space="preserve">keterampilan dan keahlian khusus yang dapat meningkatkan kualitas </w:t>
      </w:r>
      <w:del w:id="29" w:author="Unknown Author" w:date="2021-04-23T14:06:00Z">
        <w:r>
          <w:rPr/>
          <w:delText>P</w:delText>
        </w:r>
      </w:del>
      <w:del w:id="30" w:author="Fransius Situmorang" w:date="2021-05-01T07:54:00Z">
        <w:r>
          <w:rPr/>
          <w:delText>p</w:delText>
        </w:r>
      </w:del>
      <w:del w:id="31" w:author="Fransius Situmorang" w:date="2021-05-01T07:54:00Z">
        <w:r>
          <w:rPr/>
          <w:delText>endidikan</w:delText>
        </w:r>
      </w:del>
      <w:ins w:id="32" w:author="Fransius Situmorang" w:date="2021-05-01T07:54:00Z">
        <w:r>
          <w:rPr/>
          <w:t xml:space="preserve">pada </w:t>
        </w:r>
      </w:ins>
      <w:ins w:id="33" w:author="Fransius Situmorang" w:date="2021-05-01T07:55:00Z">
        <w:r>
          <w:rPr/>
          <w:t>diri nya</w:t>
        </w:r>
      </w:ins>
      <w:r>
        <w:rPr/>
        <w:t xml:space="preserve"> untuk menjadi </w:t>
      </w:r>
      <w:ins w:id="34" w:author="Fransius Situmorang" w:date="2021-05-01T07:55:00Z">
        <w:r>
          <w:rPr/>
          <w:t xml:space="preserve">manusia </w:t>
        </w:r>
      </w:ins>
      <w:r>
        <w:rPr/>
        <w:t xml:space="preserve">lebih baik dan berkualitas. </w:t>
      </w:r>
      <w:ins w:id="35" w:author="Unknown Author" w:date="2021-04-23T14:06:00Z">
        <w:r>
          <w:rPr/>
          <w:t xml:space="preserve">Ilmu dapat diperoleh dari </w:t>
        </w:r>
      </w:ins>
      <w:del w:id="36" w:author="Unknown Author" w:date="2021-04-23T14:07:00Z">
        <w:r>
          <w:rPr/>
          <w:delText xml:space="preserve">Belajar tidak hanya melalui </w:delText>
        </w:r>
      </w:del>
      <w:del w:id="37" w:author="Unknown Author" w:date="2021-04-23T14:06:00Z">
        <w:r>
          <w:rPr/>
          <w:delText>P</w:delText>
        </w:r>
      </w:del>
      <w:ins w:id="38" w:author="Unknown Author" w:date="2021-04-23T14:06:00Z">
        <w:r>
          <w:rPr/>
          <w:t>p</w:t>
        </w:r>
      </w:ins>
      <w:r>
        <w:rPr/>
        <w:t>endidikan formal</w:t>
      </w:r>
      <w:del w:id="39" w:author="Unknown Author" w:date="2021-04-23T14:07:00Z">
        <w:r>
          <w:rPr/>
          <w:delText xml:space="preserve">, tetapi juga melalui </w:delText>
        </w:r>
      </w:del>
      <w:ins w:id="40" w:author="Unknown Author" w:date="2021-04-23T14:07:00Z">
        <w:r>
          <w:rPr/>
          <w:t xml:space="preserve"> dan </w:t>
        </w:r>
      </w:ins>
      <w:del w:id="41" w:author="Unknown Author" w:date="2021-04-23T14:07:00Z">
        <w:r>
          <w:rPr/>
          <w:delText>P</w:delText>
        </w:r>
      </w:del>
      <w:ins w:id="42" w:author="Unknown Author" w:date="2021-04-23T14:07:00Z">
        <w:r>
          <w:rPr/>
          <w:t>p</w:t>
        </w:r>
      </w:ins>
      <w:r>
        <w:rPr/>
        <w:t>endidikan non</w:t>
      </w:r>
      <w:del w:id="43" w:author="Unknown Author" w:date="2021-04-23T14:07:00Z">
        <w:r>
          <w:rPr/>
          <w:delText xml:space="preserve"> </w:delText>
        </w:r>
      </w:del>
      <w:ins w:id="44" w:author="Unknown Author" w:date="2021-04-23T14:07:00Z">
        <w:r>
          <w:rPr/>
          <w:t>-</w:t>
        </w:r>
      </w:ins>
      <w:r>
        <w:rPr/>
        <w:t>form</w:t>
      </w:r>
      <w:ins w:id="45" w:author="lenovo" w:date="2021-04-29T10:10:00Z">
        <w:r>
          <w:rPr/>
          <w:t>al</w:t>
        </w:r>
      </w:ins>
      <w:ins w:id="46" w:author="Fransius Situmorang" w:date="2021-05-01T08:12:00Z">
        <w:r>
          <w:rPr/>
          <w:t xml:space="preserve"> ataupun dari </w:t>
        </w:r>
      </w:ins>
      <w:ins w:id="47" w:author="Fransius Situmorang" w:date="2021-05-01T08:13:00Z">
        <w:r>
          <w:rPr/>
          <w:t>segi lingkungan yang dapat memberikan suatu pengalaman kepada sumber daya manusia</w:t>
        </w:r>
      </w:ins>
      <w:ins w:id="48" w:author="Fransius Situmorang" w:date="2021-05-01T08:15:00Z">
        <w:r>
          <w:rPr/>
          <w:t xml:space="preserve"> tersebut. Namun pada tahun 2020 </w:t>
        </w:r>
      </w:ins>
      <w:ins w:id="49" w:author="Fransius Situmorang" w:date="2021-05-01T08:16:00Z">
        <w:r>
          <w:rPr/>
          <w:t xml:space="preserve">sumber daya manusia tidak dapat saling berinteraksi secara langsung karena pada tahun 2020 dunia sedang mengalami penyebaran </w:t>
        </w:r>
      </w:ins>
      <w:ins w:id="50" w:author="Fransius Situmorang" w:date="2021-05-01T08:20:00Z">
        <w:r>
          <w:rPr/>
          <w:t xml:space="preserve">Covid -19 </w:t>
        </w:r>
      </w:ins>
      <w:ins w:id="51" w:author="Fransius Situmorang" w:date="2021-05-01T08:16:00Z">
        <w:r>
          <w:rPr/>
          <w:t xml:space="preserve">yang dapat </w:t>
        </w:r>
      </w:ins>
      <w:ins w:id="52" w:author="Fransius Situmorang" w:date="2021-05-01T08:17:00Z">
        <w:r>
          <w:rPr/>
          <w:t xml:space="preserve">menular dengan cara saling berinteraksi secara langsung, oleh karena itu pemerintah menetapkan, semua sumber daya manusia hanya dapat </w:t>
        </w:r>
      </w:ins>
      <w:ins w:id="53" w:author="Fransius Situmorang" w:date="2021-05-01T08:18:00Z">
        <w:r>
          <w:rPr/>
          <w:t>bersekolah ataupun bekerja dari rumah</w:t>
        </w:r>
      </w:ins>
      <w:ins w:id="54" w:author="Fransius Situmorang" w:date="2021-05-01T08:20:00Z">
        <w:r>
          <w:rPr/>
          <w:t xml:space="preserve"> aga</w:t>
        </w:r>
      </w:ins>
      <w:ins w:id="55" w:author="Fransius Situmorang" w:date="2021-05-01T08:21:00Z">
        <w:r>
          <w:rPr/>
          <w:t>r dapat memutuskan rantai perkembangan Virus Covid-19</w:t>
        </w:r>
      </w:ins>
      <w:ins w:id="56" w:author="Fransius Situmorang" w:date="2021-05-01T08:49:00Z">
        <w:r>
          <w:rPr/>
          <w:t>.</w:t>
        </w:r>
      </w:ins>
    </w:p>
    <w:p>
      <w:pPr>
        <w:pStyle w:val="Normal"/>
        <w:jc w:val="both"/>
        <w:pPrChange w:id="0" w:author="lenovo" w:date="2021-05-03T08:42:00Z">
          <w:pPr>
            <w:pStyle w:val="ReportContent"/>
          </w:pPr>
        </w:pPrChange>
        <w:rPr>
          <w:sz w:val="24"/>
          <w:szCs w:val="24"/>
          <w:highlight w:val="yellow"/>
          <w:lang w:val="id-ID"/>
          <w:del w:id="75" w:author="Fransius Situmorang" w:date="2021-05-01T07:52:00Z"/>
        </w:rPr>
      </w:pPr>
      <w:r>
        <w:rPr/>
        <w:tab/>
      </w:r>
      <w:del w:id="58" w:author="Fransius Situmorang" w:date="2021-05-01T08:41:00Z">
        <w:r>
          <w:rPr/>
          <w:delText>a</w:delText>
        </w:r>
      </w:del>
      <w:del w:id="59" w:author="Fransius Situmorang" w:date="2021-05-01T08:41:00Z">
        <w:r>
          <w:rPr/>
          <w:delText xml:space="preserve">Covid-19 yang melanda dunia sudah lebih dari </w:delText>
        </w:r>
      </w:del>
      <w:del w:id="60" w:author="Fransius Situmorang" w:date="2021-05-01T08:41:00Z">
        <w:r>
          <w:rPr/>
          <w:delText>10</w:delText>
        </w:r>
      </w:del>
      <w:del w:id="61" w:author="Fransius Situmorang" w:date="2021-05-01T08:41:00Z">
        <w:r>
          <w:rPr/>
          <w:delText xml:space="preserve"> bulan ini berdampak terhadap perubahan aktifitas belajar-mengajar.</w:delText>
        </w:r>
      </w:del>
      <w:del w:id="62" w:author="Fransius Situmorang" w:date="2021-05-01T08:41:00Z">
        <w:r>
          <w:rPr/>
          <w:delText xml:space="preserve"> </w:delText>
        </w:r>
      </w:del>
      <w:del w:id="63" w:author="Fransius Situmorang" w:date="2021-05-01T08:41:00Z">
        <w:r>
          <w:rPr/>
          <w:delText>Akibatnya banyak tenaga pendidik gagap menghadapi perubahan drastis ini. Sementara itu praktis tidak ada cara lain untuk meminimalisir penyebaran Covid-19 selain dengan membatasi perjumpaan manusia dalam jumlah yang banyak.</w:delText>
        </w:r>
      </w:del>
      <w:del w:id="64" w:author="Fransius Situmorang" w:date="2021-05-01T08:41:00Z">
        <w:r>
          <w:rPr/>
          <w:delText xml:space="preserve">maka dari itu </w:delText>
        </w:r>
      </w:del>
      <w:del w:id="65" w:author="Fransius Situmorang" w:date="2021-05-01T08:41:00Z">
        <w:r>
          <w:rPr/>
          <w:delText>Scola</w:delText>
        </w:r>
      </w:del>
      <w:del w:id="66" w:author="Fransius Situmorang" w:date="2021-05-01T08:41:00Z">
        <w:r>
          <w:rPr/>
          <w:delText xml:space="preserve"> adalah salah satu jabawan untuk masih bisa </w:delText>
        </w:r>
      </w:del>
      <w:del w:id="67" w:author="Fransius Situmorang" w:date="2021-05-01T08:41:00Z">
        <w:r>
          <w:rPr/>
          <w:delText>belajar den</w:delText>
        </w:r>
      </w:del>
      <w:del w:id="68" w:author="Fransius Situmorang" w:date="2021-05-01T08:41:00Z">
        <w:r>
          <w:rPr/>
          <w:delText>gan secara</w:delText>
        </w:r>
      </w:del>
      <w:del w:id="69" w:author="Fransius Situmorang" w:date="2021-05-01T08:41:00Z">
        <w:r>
          <w:rPr/>
          <w:delText xml:space="preserve"> online dengan tenang</w:delText>
        </w:r>
      </w:del>
      <w:del w:id="70" w:author="Fransius Situmorang" w:date="2021-05-01T08:41:00Z">
        <w:r>
          <w:rPr/>
          <w:delText xml:space="preserve"> dan </w:delText>
        </w:r>
      </w:del>
      <w:del w:id="71" w:author="Fransius Situmorang" w:date="2021-05-01T08:41:00Z">
        <w:r>
          <w:rPr/>
          <w:delText>keterampilan sangat menyajikan materi pembelajaran</w:delText>
        </w:r>
      </w:del>
      <w:del w:id="72" w:author="Fransius Situmorang" w:date="2021-05-01T08:41:00Z">
        <w:r>
          <w:rPr/>
          <w:delText xml:space="preserve"> </w:delText>
        </w:r>
      </w:del>
      <w:del w:id="73" w:author="Fransius Situmorang" w:date="2021-05-01T08:41:00Z">
        <w:r>
          <w:rPr/>
          <w:delText>.</w:delText>
        </w:r>
      </w:del>
      <w:del w:id="74" w:author="Fransius Situmorang" w:date="2021-05-01T08:41:00Z">
        <w:r>
          <w:rPr/>
          <w:delText>l.</w:delText>
        </w:r>
      </w:del>
    </w:p>
    <w:p>
      <w:pPr>
        <w:pStyle w:val="Normal"/>
        <w:jc w:val="both"/>
        <w:pPrChange w:id="0" w:author="lenovo" w:date="2021-05-03T08:42:00Z"/>
        <w:rPr/>
      </w:pPr>
      <w:del w:id="76" w:author="Fransius Situmorang" w:date="2021-05-01T07:52:00Z">
        <w:r>
          <w:rPr/>
          <w:tab/>
        </w:r>
      </w:del>
      <w:r>
        <w:rPr/>
        <w:t>[</w:t>
      </w:r>
      <w:r>
        <w:rPr>
          <w:sz w:val="24"/>
          <w:szCs w:val="24"/>
          <w:highlight w:val="yellow"/>
          <w:lang w:val="id-ID"/>
        </w:rPr>
        <w:t>Paragraf ke-2: Terjadi wabah virus COVID-19, jadi sekolah-sekolah beralih ke pembelajaran daring --→ platform online --→ salah platform online itu adalah Scola]</w:t>
      </w:r>
      <w:ins w:id="77" w:author="Fransius Situmorang" w:date="2021-05-01T08:41:00Z">
        <w:r>
          <w:rPr/>
          <w:t xml:space="preserve">Covid-19 </w:t>
        </w:r>
      </w:ins>
      <w:ins w:id="78" w:author="Fransius Situmorang" w:date="2021-05-01T08:42:00Z">
        <w:r>
          <w:rPr/>
          <w:t xml:space="preserve">adalah penyakit menular yang disebabkan oleh </w:t>
        </w:r>
      </w:ins>
      <w:ins w:id="79" w:author="Fransius Situmorang" w:date="2021-05-01T08:42:00Z">
        <w:r>
          <w:rPr>
            <w:i/>
            <w:iCs/>
          </w:rPr>
          <w:t>virus severe acute respiratory syndrome coronavirus</w:t>
        </w:r>
      </w:ins>
      <w:ins w:id="80" w:author="Fransius Situmorang" w:date="2021-05-01T08:43:00Z">
        <w:r>
          <w:rPr>
            <w:i/>
            <w:iCs/>
          </w:rPr>
          <w:t xml:space="preserve"> 2</w:t>
        </w:r>
      </w:ins>
      <w:ins w:id="81" w:author="Fransius Situmorang" w:date="2021-05-01T08:43:00Z">
        <w:r>
          <w:rPr/>
          <w:t xml:space="preserve"> atau disebut SARS-COV-2, virus ini dapat menyebabkan gangguan </w:t>
        </w:r>
      </w:ins>
      <w:ins w:id="82" w:author="Fransius Situmorang" w:date="2021-05-01T08:44:00Z">
        <w:r>
          <w:rPr/>
          <w:t xml:space="preserve">sistem pernapasan, yang dapat menginfeksikan paru paru pada sumber daya manusia, </w:t>
        </w:r>
      </w:ins>
      <w:ins w:id="83" w:author="Fransius Situmorang" w:date="2021-05-01T08:45:00Z">
        <w:r>
          <w:rPr/>
          <w:t xml:space="preserve">virus ini sangat gampang menular pada sumber daya manusia lainnya, </w:t>
        </w:r>
      </w:ins>
      <w:ins w:id="84" w:author="Fransius Situmorang" w:date="2021-05-01T08:46:00Z">
        <w:r>
          <w:rPr/>
          <w:t xml:space="preserve">dengan cara perpindahan cairan dari sumber daya manusia yang </w:t>
        </w:r>
      </w:ins>
      <w:ins w:id="85" w:author="Fransius Situmorang" w:date="2021-05-01T08:47:00Z">
        <w:r>
          <w:rPr/>
          <w:t xml:space="preserve">satu ke sumber daya manusia lainnya, </w:t>
        </w:r>
      </w:ins>
      <w:ins w:id="86" w:author="Fransius Situmorang" w:date="2021-05-01T08:51:00Z">
        <w:r>
          <w:rPr/>
          <w:t xml:space="preserve">covid-19 merupakan virus yang dapat menyebabkan kematian pada sumber daya manusia yang </w:t>
        </w:r>
      </w:ins>
      <w:ins w:id="87" w:author="Fransius Situmorang" w:date="2021-05-01T08:53:00Z">
        <w:r>
          <w:rPr/>
          <w:t>telah terinfeksi, virus ini hanya dapat disembuhkan dengan cara memperkuat kekeb</w:t>
        </w:r>
      </w:ins>
      <w:ins w:id="88" w:author="Fransius Situmorang" w:date="2021-05-01T08:54:00Z">
        <w:r>
          <w:rPr/>
          <w:t>alan tubuh dan melakukan isolasi mandiri agar tidak menularkan kepada sumber daya manusia lainnya, oleh karena itu pemerintah menerapkan masya</w:t>
        </w:r>
      </w:ins>
      <w:ins w:id="89" w:author="Fransius Situmorang" w:date="2021-05-01T08:55:00Z">
        <w:r>
          <w:rPr/>
          <w:t>rakat untuk tetap beraktifitas didalam rumah agar memutus rantai penularan covid-19.</w:t>
        </w:r>
      </w:ins>
      <w:ins w:id="90" w:author="Fransius Situmorang" w:date="2021-05-01T08:52:00Z">
        <w:r>
          <w:rPr/>
          <w:t xml:space="preserve"> </w:t>
        </w:r>
      </w:ins>
    </w:p>
    <w:p>
      <w:pPr>
        <w:pStyle w:val="Normal"/>
        <w:ind w:firstLine="720"/>
        <w:jc w:val="both"/>
        <w:pPrChange w:id="0" w:author="lenovo" w:date="2021-05-03T08:42:00Z">
          <w:pPr>
            <w:ind w:firstLine="720"/>
          </w:pPr>
        </w:pPrChange>
        <w:rPr/>
      </w:pPr>
      <w:r>
        <w:rPr/>
        <w:t>Scola merupaka</w:t>
      </w:r>
      <w:ins w:id="91" w:author="lenovo" w:date="2021-05-03T08:18:00Z">
        <w:r>
          <w:rPr/>
          <w:t>n perusahaan yang bergerak di bidang Pendidikan dan edukasi, produknya learning management syste</w:t>
        </w:r>
      </w:ins>
      <w:ins w:id="92" w:author="lenovo" w:date="2021-05-03T08:19:00Z">
        <w:r>
          <w:rPr/>
          <w:t>m (digitalisasu prosess pembelejaran di sekolah)</w:t>
        </w:r>
      </w:ins>
      <w:ins w:id="93" w:author="lenovo" w:date="2021-05-03T08:34:00Z">
        <w:r>
          <w:rPr/>
          <w:t>.</w:t>
        </w:r>
      </w:ins>
      <w:del w:id="94" w:author="lenovo" w:date="2021-05-03T08:18:00Z">
        <w:r>
          <w:rPr/>
          <w:delText>n …</w:delText>
        </w:r>
      </w:del>
      <w:del w:id="95" w:author="Fransius Situmorang" w:date="2021-05-01T08:56:00Z">
        <w:r>
          <w:rPr/>
          <w:delText xml:space="preserve">Scola LMS merupakan perusahan di bidang teknologi </w:delText>
        </w:r>
      </w:del>
      <w:del w:id="96" w:author="Fransius Situmorang" w:date="2021-05-01T08:56:00Z">
        <w:r>
          <w:rPr/>
          <w:delText>informasi yang berfokus di Pendidikan</w:delText>
        </w:r>
      </w:del>
      <w:del w:id="97" w:author="Fransius Situmorang" w:date="2021-05-01T08:56:00Z">
        <w:r>
          <w:rPr/>
          <w:delText xml:space="preserve"> </w:delText>
        </w:r>
      </w:del>
      <w:del w:id="98" w:author="Fransius Situmorang" w:date="2021-05-01T08:56:00Z">
        <w:r>
          <w:rPr/>
          <w:delText>dengan produk utama di learning management system.</w:delText>
        </w:r>
      </w:del>
      <w:r>
        <w:rPr/>
        <w:drawing>
          <wp:inline distT="0" distB="0" distL="0" distR="0">
            <wp:extent cx="5935980" cy="2133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35980" cy="2133600"/>
                    </a:xfrm>
                    <a:prstGeom prst="rect">
                      <a:avLst/>
                    </a:prstGeom>
                  </pic:spPr>
                </pic:pic>
              </a:graphicData>
            </a:graphic>
          </wp:inline>
        </w:drawing>
      </w:r>
      <w:del w:id="99" w:author="Unknown Author" w:date="2021-04-23T14:09:00Z">
        <w:r>
          <w:rPr/>
          <w:delText>Tidak diketahuinya secara keseluruhan sekolah sekolah untuk sekolah daring ke online. Dibutuhkannya pembelajaran online untuk mendukung aktivitas belajar sekolah.</w:delText>
        </w:r>
      </w:del>
      <w:ins w:id="100" w:author="lenovo" w:date="2021-05-03T08:35:00Z">
        <w:r>
          <w:rPr/>
          <w:t>Pengguna Scola LMS Kini Anda dapat menghubungkan kebutuhan Guru, Siswa, Orang Tua, Admin serta Kepala Sekolah dengan menciptakan kolaborasi efektif dalam pembelajaran digital.</w:t>
        </w:r>
      </w:ins>
      <w:ins w:id="101" w:author="lenovo" w:date="2021-05-03T08:36:00Z">
        <w:r>
          <w:rPr/>
          <w:t xml:space="preserve"> Model Pembelajaran dengan Scola LMS sebagai berikut :</w:t>
        </w:r>
      </w:ins>
    </w:p>
    <w:p>
      <w:pPr>
        <w:pStyle w:val="ListParagraph"/>
        <w:numPr>
          <w:ilvl w:val="0"/>
          <w:numId w:val="15"/>
        </w:numPr>
        <w:pPrChange w:id="0" w:author="lenovo" w:date="2021-05-03T08:42:00Z">
          <w:pPr>
            <w:pStyle w:val="ListParagraph"/>
            <w:numPr>
              <w:ilvl w:val="0"/>
              <w:numId w:val="14"/>
            </w:numPr>
            <w:ind w:left="1440" w:hanging="360"/>
          </w:pPr>
        </w:pPrChange>
        <w:rPr>
          <w:sz w:val="22"/>
          <w:szCs w:val="22"/>
          <w:ins w:id="104" w:author="lenovo" w:date="2021-05-03T08:36:00Z"/>
        </w:rPr>
      </w:pPr>
      <w:r>
        <w:rPr>
          <w:sz w:val="22"/>
          <w:szCs w:val="22"/>
        </w:rPr>
        <w:t>Inovasi Kelas Online</w:t>
      </w:r>
      <w:ins w:id="103" w:author="lenovo" w:date="2021-05-03T08:36:00Z">
        <w:r>
          <w:rPr>
            <w:sz w:val="22"/>
            <w:szCs w:val="22"/>
            <w:lang w:val="en-US"/>
          </w:rPr>
          <w:t xml:space="preserve"> </w:t>
        </w:r>
      </w:ins>
    </w:p>
    <w:p>
      <w:pPr>
        <w:pStyle w:val="Normal"/>
        <w:jc w:val="both"/>
        <w:pPrChange w:id="0" w:author="lenovo" w:date="2021-05-03T08:42:00Z">
          <w:pPr>
            <w:pStyle w:val="ListParagraph"/>
            <w:ind w:left="1440" w:hanging="0"/>
          </w:pPr>
        </w:pPrChange>
        <w:rPr/>
      </w:pPr>
      <w:r>
        <w:rPr/>
        <w:t>Membantu sekolah untuk memiliki kelas masa depan dengan teknologi canggih yang akan memberikan pengalaman belajar menyenangkan dan menarik.</w:t>
      </w:r>
    </w:p>
    <w:p>
      <w:pPr>
        <w:pStyle w:val="ListParagraph"/>
        <w:numPr>
          <w:ilvl w:val="0"/>
          <w:numId w:val="16"/>
        </w:numPr>
        <w:pPrChange w:id="0" w:author="lenovo" w:date="2021-05-03T08:42:00Z">
          <w:pPr>
            <w:pStyle w:val="ListParagraph"/>
            <w:numPr>
              <w:ilvl w:val="0"/>
              <w:numId w:val="14"/>
            </w:numPr>
            <w:ind w:left="1440" w:hanging="360"/>
          </w:pPr>
        </w:pPrChange>
        <w:rPr>
          <w:sz w:val="22"/>
          <w:szCs w:val="22"/>
          <w:ins w:id="106" w:author="lenovo" w:date="2021-05-03T08:37:00Z"/>
        </w:rPr>
      </w:pPr>
      <w:r>
        <w:rPr>
          <w:sz w:val="22"/>
          <w:szCs w:val="22"/>
        </w:rPr>
        <w:t>Penerapan Pembelajaran Campuran</w:t>
      </w:r>
    </w:p>
    <w:p>
      <w:pPr>
        <w:pStyle w:val="Normal"/>
        <w:jc w:val="both"/>
        <w:pPrChange w:id="0" w:author="lenovo" w:date="2021-05-03T08:42:00Z">
          <w:pPr>
            <w:pStyle w:val="ListParagraph"/>
            <w:numPr>
              <w:ilvl w:val="0"/>
              <w:numId w:val="14"/>
            </w:numPr>
            <w:ind w:left="1440" w:hanging="360"/>
          </w:pPr>
        </w:pPrChange>
        <w:rPr/>
      </w:pPr>
      <w:r>
        <w:rPr/>
        <w:t>Peserta didik mempelajari konten belajar di aplikasi Scola LMS diluar kelas atau secara mandiri, kemudian melakukan diskusi dikelas.</w:t>
      </w:r>
    </w:p>
    <w:p>
      <w:pPr>
        <w:pStyle w:val="ListParagraph"/>
        <w:numPr>
          <w:ilvl w:val="0"/>
          <w:numId w:val="16"/>
        </w:numPr>
        <w:pPrChange w:id="0" w:author="lenovo" w:date="2021-05-03T08:42:00Z">
          <w:pPr>
            <w:pStyle w:val="ListParagraph"/>
            <w:numPr>
              <w:ilvl w:val="0"/>
              <w:numId w:val="14"/>
            </w:numPr>
            <w:ind w:left="1440" w:hanging="360"/>
          </w:pPr>
        </w:pPrChange>
        <w:rPr>
          <w:sz w:val="22"/>
          <w:szCs w:val="22"/>
          <w:ins w:id="108" w:author="lenovo" w:date="2021-05-03T08:37:00Z"/>
        </w:rPr>
      </w:pPr>
      <w:r>
        <w:rPr>
          <w:sz w:val="22"/>
          <w:szCs w:val="22"/>
        </w:rPr>
        <w:t>Kelas Interaktif</w:t>
      </w:r>
    </w:p>
    <w:p>
      <w:pPr>
        <w:pStyle w:val="Normal"/>
        <w:jc w:val="both"/>
        <w:pPrChange w:id="0" w:author="lenovo" w:date="2021-05-03T08:42:00Z">
          <w:pPr>
            <w:pStyle w:val="ListParagraph"/>
            <w:numPr>
              <w:ilvl w:val="0"/>
              <w:numId w:val="14"/>
            </w:numPr>
            <w:ind w:left="1440" w:hanging="360"/>
          </w:pPr>
        </w:pPrChange>
        <w:rPr/>
      </w:pPr>
      <w:r>
        <w:rPr/>
        <w:t>Pembelajaran dapat dilakukan secara jarak jauh/online dimana para siswa dan guru dapat saling berinteraksi dengan baik dan terkendali oleh sekolah.</w:t>
      </w:r>
    </w:p>
    <w:p>
      <w:pPr>
        <w:pStyle w:val="ListParagraph"/>
        <w:numPr>
          <w:ilvl w:val="0"/>
          <w:numId w:val="16"/>
        </w:numPr>
        <w:pPrChange w:id="0" w:author="lenovo" w:date="2021-05-03T08:42:00Z">
          <w:pPr>
            <w:pStyle w:val="ListParagraph"/>
            <w:numPr>
              <w:ilvl w:val="0"/>
              <w:numId w:val="14"/>
            </w:numPr>
            <w:ind w:left="1440" w:hanging="360"/>
          </w:pPr>
        </w:pPrChange>
        <w:rPr>
          <w:sz w:val="22"/>
          <w:szCs w:val="22"/>
          <w:ins w:id="111" w:author="lenovo" w:date="2021-05-03T08:37:00Z"/>
        </w:rPr>
      </w:pPr>
      <w:ins w:id="110" w:author="lenovo" w:date="2021-05-03T08:37:00Z">
        <w:r>
          <w:rPr>
            <w:sz w:val="22"/>
            <w:szCs w:val="22"/>
          </w:rPr>
          <w:t>Materi Pembelajaran</w:t>
        </w:r>
      </w:ins>
    </w:p>
    <w:p>
      <w:pPr>
        <w:pStyle w:val="Normal"/>
        <w:jc w:val="both"/>
        <w:pPrChange w:id="0" w:author="lenovo" w:date="2021-05-03T08:42:00Z"/>
        <w:rPr/>
      </w:pPr>
      <w:ins w:id="112" w:author="lenovo" w:date="2021-05-03T08:37:00Z">
        <w:r>
          <w:rPr/>
          <w:t>Scola LMS menyediakan konten pembelajaran yang sesuai dengan K13 seperti video materi belajar, soal-soal kuis dan ujian yang dapat diakses langsung oleh sekolah dan guru</w:t>
        </w:r>
      </w:ins>
    </w:p>
    <w:p>
      <w:pPr>
        <w:pStyle w:val="Normal"/>
        <w:jc w:val="both"/>
        <w:pPrChange w:id="0" w:author="lenovo" w:date="2021-05-03T08:42:00Z"/>
        <w:rPr/>
      </w:pPr>
      <w:ins w:id="114" w:author="lenovo" w:date="2021-05-03T08:39:00Z">
        <w:r>
          <w:rPr/>
          <w:t xml:space="preserve">Visi </w:t>
        </w:r>
      </w:ins>
      <w:ins w:id="115" w:author="lenovo" w:date="2021-05-03T08:39:00Z">
        <w:r>
          <w:rPr/>
          <w:t xml:space="preserve">scola </w:t>
        </w:r>
      </w:ins>
      <w:ins w:id="116" w:author="lenovo" w:date="2021-05-03T08:40:00Z">
        <w:r>
          <w:rPr/>
          <w:t>:</w:t>
        </w:r>
      </w:ins>
    </w:p>
    <w:p>
      <w:pPr>
        <w:pStyle w:val="Normal"/>
        <w:jc w:val="both"/>
        <w:pPrChange w:id="0" w:author="lenovo" w:date="2021-05-03T08:42:00Z"/>
        <w:rPr/>
      </w:pPr>
      <w:r>
        <w:rPr/>
        <w:t>Kami memiliki visi agar kualitas SDM Indonesia dapat meningkat, sehingga Scola LMS memiliki visi besar bahwa kualitas SDM Indonesia dapat meningkat sehingga Program Pemerintah Indonesia Golden Age 2045 dapat tercapai. Di tahun 2045, 70% usia masyarakat Indonesia ada pada usia produktif. Potensi untuk masuk di 5 Negara Maju di dunia sangat besar.</w:t>
      </w:r>
    </w:p>
    <w:p>
      <w:pPr>
        <w:pStyle w:val="Normal"/>
        <w:jc w:val="both"/>
        <w:pPrChange w:id="0" w:author="lenovo" w:date="2021-05-03T08:42:00Z">
          <w:pPr>
            <w:pStyle w:val="ReportContent"/>
          </w:pPr>
        </w:pPrChange>
        <w:rPr/>
      </w:pPr>
      <w:r>
        <w:rPr/>
        <w:t>Kami percaya dengan meningkatkan kualitas siswa &amp; guru melalui metode belajar yang menyenangkan, harapan besar tersebut dapat tercapai.</w:t>
      </w:r>
    </w:p>
    <w:p>
      <w:pPr>
        <w:pStyle w:val="Normal"/>
        <w:rPr/>
      </w:pPr>
      <w:r>
        <w:rPr/>
        <w:drawing>
          <wp:inline distT="0" distB="0" distL="0" distR="0">
            <wp:extent cx="5943600" cy="213614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2136140"/>
                    </a:xfrm>
                    <a:prstGeom prst="rect">
                      <a:avLst/>
                    </a:prstGeom>
                  </pic:spPr>
                </pic:pic>
              </a:graphicData>
            </a:graphic>
          </wp:inline>
        </w:drawing>
      </w:r>
    </w:p>
    <w:p>
      <w:pPr>
        <w:pStyle w:val="Normal"/>
        <w:rPr>
          <w:highlight w:val="yellow"/>
          <w:del w:id="123" w:author="1772033@maranatha.ac.id" w:date="2021-06-02T14:54:00Z"/>
        </w:rPr>
      </w:pPr>
      <w:del w:id="121" w:author="1772033@maranatha.ac.id" w:date="2021-06-02T14:54:00Z">
        <w:r>
          <w:rPr/>
          <w:delText xml:space="preserve">    </w:delText>
        </w:r>
      </w:del>
      <w:del w:id="122" w:author="1772033@maranatha.ac.id" w:date="2021-06-02T14:54:00Z">
        <w:r>
          <w:rPr>
            <w:highlight w:val="yellow"/>
          </w:rPr>
          <w:delText>[Paragraf ke-3: Ceritakan tentang Scola, tampilkan Gambar Struktur Organisasi]</w:delText>
        </w:r>
      </w:del>
    </w:p>
    <w:p>
      <w:pPr>
        <w:pStyle w:val="Normal"/>
        <w:rPr>
          <w:highlight w:val="yellow"/>
          <w:del w:id="125" w:author="1772033@maranatha.ac.id" w:date="2021-06-02T14:54:00Z"/>
        </w:rPr>
      </w:pPr>
      <w:del w:id="124" w:author="1772033@maranatha.ac.id" w:date="2021-06-02T14:54:00Z">
        <w:r>
          <w:rPr>
            <w:highlight w:val="yellow"/>
          </w:rPr>
          <w:tab/>
        </w:r>
      </w:del>
    </w:p>
    <w:p>
      <w:pPr>
        <w:pStyle w:val="Normal"/>
        <w:rPr>
          <w:highlight w:val="yellow"/>
          <w:del w:id="127" w:author="1772033@maranatha.ac.id" w:date="2021-06-02T14:54:00Z"/>
        </w:rPr>
      </w:pPr>
      <w:del w:id="126" w:author="1772033@maranatha.ac.id" w:date="2021-06-02T14:54:00Z">
        <w:r>
          <w:rPr>
            <w:highlight w:val="yellow"/>
          </w:rPr>
          <w:delText>[Paragraf ke-4: Di Scola adalah masalah apa? Lebih khusus, apa masalah di divisi Marketing &amp; Planning? Pencatatan tidak ada, Marketing untuk sekolah yang mana?]</w:delText>
        </w:r>
      </w:del>
    </w:p>
    <w:p>
      <w:pPr>
        <w:pStyle w:val="Normal"/>
        <w:pPrChange w:id="0" w:author="lenovo" w:date="2021-05-03T08:21:00Z"/>
        <w:rPr>
          <w:highlight w:val="yellow"/>
          <w:del w:id="129" w:author="1772033@maranatha.ac.id" w:date="2021-06-02T14:54:00Z"/>
        </w:rPr>
      </w:pPr>
      <w:del w:id="128" w:author="1772033@maranatha.ac.id" w:date="2021-06-02T14:54:00Z">
        <w:r>
          <w:rPr>
            <w:sz w:val="22"/>
            <w:szCs w:val="22"/>
            <w:lang w:val="en-US"/>
          </w:rPr>
          <w:delText>Scola memiliki masalah dengan database</w:delText>
        </w:r>
      </w:del>
      <w:r>
        <w:rPr>
          <w:sz w:val="22"/>
          <w:szCs w:val="22"/>
          <w:lang w:val="en-US"/>
        </w:rPr>
        <w:t xml:space="preserve"> makerting untuk semua sekolah </w:t>
      </w:r>
    </w:p>
    <w:p>
      <w:pPr>
        <w:pStyle w:val="Normal"/>
        <w:rPr>
          <w:highlight w:val="yellow"/>
        </w:rPr>
      </w:pPr>
      <w:r>
        <w:rPr/>
      </w:r>
    </w:p>
    <w:p>
      <w:pPr>
        <w:pStyle w:val="Heading2"/>
        <w:numPr>
          <w:ilvl w:val="1"/>
          <w:numId w:val="3"/>
        </w:numPr>
        <w:rPr/>
      </w:pPr>
      <w:bookmarkStart w:id="2" w:name="_Toc24719676"/>
      <w:r>
        <w:rPr/>
        <w:t>Rumusan Masalah</w:t>
      </w:r>
      <w:bookmarkEnd w:id="2"/>
    </w:p>
    <w:p>
      <w:pPr>
        <w:pStyle w:val="ListNumber"/>
        <w:rPr>
          <w:sz w:val="22"/>
          <w:szCs w:val="22"/>
        </w:rPr>
      </w:pPr>
      <w:ins w:id="130" w:author="Unknown Author" w:date="2021-04-23T14:11:00Z">
        <w:r>
          <w:rPr>
            <w:sz w:val="22"/>
            <w:szCs w:val="22"/>
            <w:lang w:val="en-US"/>
          </w:rPr>
          <w:t>Dari latar belakang yang disebutkan di atas, dirumuskan dua masalah sebagai berikut:</w:t>
        </w:r>
      </w:ins>
    </w:p>
    <w:p>
      <w:pPr>
        <w:pStyle w:val="ListNumber"/>
        <w:numPr>
          <w:ilvl w:val="0"/>
          <w:numId w:val="4"/>
        </w:numPr>
        <w:rPr>
          <w:sz w:val="22"/>
          <w:szCs w:val="22"/>
          <w:del w:id="140" w:author="lenovo" w:date="2021-05-03T11:21:00Z"/>
        </w:rPr>
      </w:pPr>
      <w:r>
        <w:rPr>
          <w:sz w:val="22"/>
          <w:szCs w:val="22"/>
          <w:rPrChange w:id="0" w:author="lenovo" w:date="2021-05-03T11:55:00Z"/>
        </w:rPr>
        <w:t xml:space="preserve">Bagaimana </w:t>
      </w:r>
      <w:del w:id="132" w:author="Unknown Author" w:date="2021-04-23T14:23:00Z">
        <w:r>
          <w:rPr>
            <w:sz w:val="22"/>
            <w:szCs w:val="22"/>
          </w:rPr>
          <w:delText>menyelesaikan</w:delText>
        </w:r>
      </w:del>
      <w:del w:id="133" w:author="lenovo" w:date="2021-05-03T11:26:00Z">
        <w:r>
          <w:rPr>
            <w:sz w:val="22"/>
            <w:szCs w:val="22"/>
          </w:rPr>
          <w:delText xml:space="preserve">merancang </w:delText>
        </w:r>
      </w:del>
      <w:del w:id="134" w:author="lenovo" w:date="2021-05-03T11:20:00Z">
        <w:r>
          <w:rPr>
            <w:sz w:val="22"/>
            <w:szCs w:val="22"/>
          </w:rPr>
          <w:delText xml:space="preserve">dan mengimplementasi </w:delText>
        </w:r>
      </w:del>
      <w:del w:id="135" w:author="lenovo" w:date="2021-05-03T11:26:00Z">
        <w:r>
          <w:rPr>
            <w:sz w:val="22"/>
            <w:szCs w:val="22"/>
          </w:rPr>
          <w:delText xml:space="preserve">sistem informasi </w:delText>
        </w:r>
      </w:del>
      <w:del w:id="136" w:author="lenovo" w:date="2021-05-03T11:21:00Z">
        <w:r>
          <w:rPr>
            <w:sz w:val="22"/>
            <w:szCs w:val="22"/>
          </w:rPr>
          <w:delText xml:space="preserve">untuk membantu </w:delText>
        </w:r>
      </w:del>
      <w:del w:id="137" w:author="lenovo" w:date="2021-05-03T11:26:00Z">
        <w:r>
          <w:rPr>
            <w:sz w:val="22"/>
            <w:szCs w:val="22"/>
          </w:rPr>
          <w:delText>divisi marketing dari Scola</w:delText>
        </w:r>
      </w:del>
      <w:del w:id="138" w:author="lenovo" w:date="2021-05-03T11:26:00Z">
        <w:r>
          <w:rPr>
            <w:sz w:val="22"/>
            <w:szCs w:val="22"/>
          </w:rPr>
          <w:delText xml:space="preserve"> persoalan seberapa banyak sekolah menerapkan pembelajaran online secara efektif </w:delText>
        </w:r>
      </w:del>
      <w:del w:id="139" w:author="lenovo" w:date="2021-05-03T11:22:00Z">
        <w:r>
          <w:rPr>
            <w:sz w:val="22"/>
            <w:szCs w:val="22"/>
          </w:rPr>
          <w:delText>?</w:delText>
        </w:r>
      </w:del>
    </w:p>
    <w:p>
      <w:pPr>
        <w:pStyle w:val="ListNumber"/>
        <w:numPr>
          <w:ilvl w:val="0"/>
          <w:numId w:val="4"/>
        </w:numPr>
        <w:rPr>
          <w:sz w:val="22"/>
          <w:szCs w:val="22"/>
          <w:del w:id="144" w:author="lenovo" w:date="2021-05-03T11:21:00Z"/>
        </w:rPr>
      </w:pPr>
      <w:del w:id="141" w:author="lenovo" w:date="2021-05-03T11:26:00Z">
        <w:r>
          <w:rPr>
            <w:sz w:val="22"/>
            <w:szCs w:val="22"/>
          </w:rPr>
          <w:delText>Bagaimana menyelesaikan persoalan seberapa besar potensi pembelajaran digital/online dimasa pandemik?</w:delText>
        </w:r>
      </w:del>
      <w:del w:id="142" w:author="lenovo" w:date="2021-05-03T11:26:00Z">
        <w:r>
          <w:rPr>
            <w:sz w:val="22"/>
            <w:szCs w:val="22"/>
          </w:rPr>
          <w:delText xml:space="preserve">Bagaimana </w:delText>
        </w:r>
      </w:del>
      <w:del w:id="143" w:author="lenovo" w:date="2021-05-03T11:21:00Z">
        <w:r>
          <w:rPr>
            <w:sz w:val="22"/>
            <w:szCs w:val="22"/>
          </w:rPr>
          <w:delText>merancang sistem informasi untuk membantu manajemen dari Scola?</w:delText>
        </w:r>
      </w:del>
    </w:p>
    <w:p>
      <w:pPr>
        <w:pStyle w:val="ListNumber"/>
        <w:numPr>
          <w:ilvl w:val="0"/>
          <w:numId w:val="4"/>
        </w:numPr>
        <w:rPr>
          <w:sz w:val="22"/>
          <w:szCs w:val="22"/>
          <w:ins w:id="148" w:author="lenovo" w:date="2021-05-03T11:26:00Z"/>
        </w:rPr>
      </w:pPr>
      <w:ins w:id="145" w:author="lenovo" w:date="2021-05-03T11:26:00Z">
        <w:r>
          <w:rPr>
            <w:rFonts w:cs="Times New Roman"/>
            <w:sz w:val="22"/>
            <w:szCs w:val="22"/>
            <w:lang w:val="en-US"/>
          </w:rPr>
          <w:t xml:space="preserve">Berdasarkan latar belakang masalah, maka dapat diambil kesimpulan beberapa rumusan masalah yaitu bagaimana </w:t>
        </w:r>
      </w:ins>
      <w:ins w:id="146" w:author="lenovo" w:date="2021-05-03T11:26:00Z">
        <w:r>
          <w:rPr>
            <w:sz w:val="22"/>
            <w:szCs w:val="22"/>
            <w:lang w:val="en-US"/>
          </w:rPr>
          <w:t>merancang sistem informasi manajemen klien untuk divisi marketing dari Scola LMS sehingga membantu untuk monitoring progress klien</w:t>
        </w:r>
      </w:ins>
      <w:ins w:id="147" w:author="lenovo" w:date="2021-05-03T11:28:00Z">
        <w:r>
          <w:rPr>
            <w:sz w:val="22"/>
            <w:szCs w:val="22"/>
            <w:lang w:val="en-US"/>
          </w:rPr>
          <w:t>?</w:t>
        </w:r>
      </w:ins>
    </w:p>
    <w:p>
      <w:pPr>
        <w:pStyle w:val="ListNumber"/>
        <w:ind w:left="360" w:hanging="0"/>
        <w:pPrChange w:id="0" w:author="lenovo" w:date="2021-05-03T11:21:00Z">
          <w:pPr>
            <w:pStyle w:val="ListNumber"/>
            <w:numPr>
              <w:ilvl w:val="0"/>
              <w:numId w:val="6"/>
            </w:numPr>
            <w:tabs>
              <w:tab w:val="left" w:pos="360" w:leader="none"/>
            </w:tabs>
            <w:ind w:left="360" w:hanging="360"/>
          </w:pPr>
        </w:pPrChange>
        <w:rPr/>
      </w:pPr>
      <w:r>
        <w:rPr/>
      </w:r>
    </w:p>
    <w:p>
      <w:pPr>
        <w:pStyle w:val="ListNumber"/>
        <w:numPr>
          <w:ilvl w:val="0"/>
          <w:numId w:val="18"/>
        </w:numPr>
        <w:pPrChange w:id="0" w:author="lenovo" w:date="2021-05-03T11:21:00Z">
          <w:pPr>
            <w:pStyle w:val="ListNumber"/>
            <w:numPr>
              <w:ilvl w:val="0"/>
              <w:numId w:val="7"/>
            </w:numPr>
            <w:tabs>
              <w:tab w:val="left" w:pos="360" w:leader="none"/>
            </w:tabs>
            <w:ind w:left="360" w:hanging="360"/>
          </w:pPr>
        </w:pPrChange>
        <w:rPr>
          <w:lang w:val="en-US"/>
          <w:del w:id="151" w:author="lenovo" w:date="2021-05-03T11:21:00Z"/>
        </w:rPr>
      </w:pPr>
      <w:del w:id="150" w:author="lenovo" w:date="2021-05-03T11:21:00Z">
        <w:r>
          <w:rPr>
            <w:lang w:val="en-US"/>
          </w:rPr>
          <w:delText>Bagaimana __________________</w:delText>
        </w:r>
      </w:del>
      <w:r>
        <w:rPr>
          <w:lang w:val="en-US"/>
        </w:rPr>
        <w:t>_________________________________?</w:t>
      </w:r>
    </w:p>
    <w:p>
      <w:pPr>
        <w:pStyle w:val="ListNumber"/>
        <w:numPr>
          <w:ilvl w:val="0"/>
          <w:numId w:val="19"/>
        </w:numPr>
        <w:rPr>
          <w:del w:id="153" w:author="lenovo" w:date="2021-05-03T11:21:00Z"/>
        </w:rPr>
      </w:pPr>
      <w:del w:id="152" w:author="lenovo" w:date="2021-05-03T11:21:00Z">
        <w:r>
          <w:rPr/>
        </w:r>
      </w:del>
    </w:p>
    <w:p>
      <w:pPr>
        <w:pStyle w:val="ListNumber"/>
        <w:numPr>
          <w:ilvl w:val="0"/>
          <w:numId w:val="20"/>
        </w:numPr>
        <w:pPrChange w:id="0" w:author="lenovo" w:date="2021-05-03T11:21:00Z"/>
        <w:rPr/>
      </w:pPr>
      <w:bookmarkStart w:id="3" w:name="_Toc24719677"/>
      <w:r>
        <w:rPr/>
        <w:t>Tujuan Pembahasan</w:t>
      </w:r>
      <w:bookmarkEnd w:id="3"/>
    </w:p>
    <w:p>
      <w:pPr>
        <w:pStyle w:val="Normal"/>
        <w:jc w:val="both"/>
        <w:pPrChange w:id="0" w:author="lenovo" w:date="2021-05-03T11:29:00Z">
          <w:pPr>
            <w:pStyle w:val="Heading2"/>
            <w:numPr>
              <w:ilvl w:val="0"/>
              <w:numId w:val="3"/>
            </w:numPr>
          </w:pPr>
        </w:pPrChange>
        <w:rPr>
          <w:del w:id="157" w:author="lenovo" w:date="2021-05-03T11:29:00Z"/>
        </w:rPr>
      </w:pPr>
      <w:r>
        <w:rPr>
          <w:rFonts w:cs="Times New Roman"/>
        </w:rPr>
        <w:t xml:space="preserve">Tujuan pembahasan dari kerja praktek ini adalah </w:t>
      </w:r>
      <w:ins w:id="155" w:author="lenovo" w:date="2021-05-03T11:28:00Z">
        <w:r>
          <w:rPr>
            <w:rFonts w:cs="Times New Roman"/>
          </w:rPr>
          <w:t xml:space="preserve">mengembangankan </w:t>
        </w:r>
      </w:ins>
      <w:ins w:id="156" w:author="lenovo" w:date="2021-05-03T11:29:00Z">
        <w:r>
          <w:rPr/>
          <w:t xml:space="preserve">, </w:t>
        </w:r>
      </w:ins>
    </w:p>
    <w:p>
      <w:pPr>
        <w:pStyle w:val="Normal"/>
        <w:jc w:val="both"/>
        <w:pPrChange w:id="0" w:author="lenovo" w:date="2021-05-03T11:29:00Z">
          <w:pPr>
            <w:pStyle w:val="ListNumber"/>
            <w:numPr>
              <w:ilvl w:val="0"/>
              <w:numId w:val="8"/>
            </w:numPr>
            <w:tabs>
              <w:tab w:val="left" w:pos="360" w:leader="none"/>
            </w:tabs>
            <w:ind w:left="360" w:hanging="360"/>
          </w:pPr>
        </w:pPrChange>
        <w:rPr/>
      </w:pPr>
      <w:ins w:id="158" w:author="lenovo" w:date="2021-05-03T11:29:00Z">
        <w:r>
          <w:rPr/>
          <w:t>m</w:t>
        </w:r>
      </w:ins>
      <w:del w:id="159" w:author="lenovo" w:date="2021-05-03T11:29:00Z">
        <w:r>
          <w:rPr/>
          <w:delText>M</w:delText>
        </w:r>
      </w:del>
      <w:ins w:id="160" w:author="Unknown Author" w:date="2021-04-23T14:30:00Z">
        <w:r>
          <w:rPr/>
          <w:t xml:space="preserve">erancang dan mengimplementasi sistem informasi </w:t>
        </w:r>
      </w:ins>
      <w:del w:id="161" w:author="lenovo" w:date="2021-05-03T11:29:00Z">
        <w:r>
          <w:rPr/>
          <w:delText>untuk</w:delText>
        </w:r>
      </w:del>
      <w:ins w:id="162" w:author="lenovo" w:date="2021-05-03T11:29:00Z">
        <w:r>
          <w:rPr/>
          <w:t xml:space="preserve">manajemen klien di </w:t>
        </w:r>
      </w:ins>
      <w:del w:id="163" w:author="lenovo" w:date="2021-05-03T11:29:00Z">
        <w:r>
          <w:rPr/>
          <w:delText xml:space="preserve"> membantu </w:delText>
        </w:r>
      </w:del>
      <w:ins w:id="164" w:author="Unknown Author" w:date="2021-04-23T14:30:00Z">
        <w:r>
          <w:rPr/>
          <w:t xml:space="preserve">divisi marketing </w:t>
        </w:r>
      </w:ins>
      <w:ins w:id="165" w:author="lenovo" w:date="2021-05-03T11:32:00Z">
        <w:r>
          <w:rPr/>
          <w:t xml:space="preserve">SCOLA </w:t>
        </w:r>
      </w:ins>
      <w:del w:id="166" w:author="lenovo" w:date="2021-05-03T11:32:00Z">
        <w:r>
          <w:rPr/>
          <w:delText>dan manajemen di Scola</w:delText>
        </w:r>
      </w:del>
      <w:ins w:id="167" w:author="lenovo" w:date="2021-05-03T11:31:00Z">
        <w:r>
          <w:rPr/>
          <w:t>LMS.</w:t>
        </w:r>
      </w:ins>
      <w:del w:id="168" w:author="lenovo" w:date="2021-05-03T11:31:00Z">
        <w:r>
          <w:rPr/>
          <w:delText>.</w:delText>
        </w:r>
      </w:del>
    </w:p>
    <w:p>
      <w:pPr>
        <w:pStyle w:val="ListNumber"/>
        <w:numPr>
          <w:ilvl w:val="0"/>
          <w:numId w:val="21"/>
        </w:numPr>
        <w:rPr>
          <w:lang w:val="en-US"/>
          <w:del w:id="170" w:author="lenovo" w:date="2021-05-03T11:29:00Z"/>
        </w:rPr>
      </w:pPr>
      <w:del w:id="169" w:author="lenovo" w:date="2021-05-03T11:29:00Z">
        <w:r>
          <w:rPr>
            <w:lang w:val="en-US"/>
          </w:rPr>
          <w:delText>Mengetahui data data sekolah yang membutuhkan pembelajaran online untuk menunjang  kegiatan mengajar belajar dirumah.</w:delText>
        </w:r>
      </w:del>
    </w:p>
    <w:p>
      <w:pPr>
        <w:pStyle w:val="ListNumber"/>
        <w:numPr>
          <w:ilvl w:val="0"/>
          <w:numId w:val="22"/>
        </w:numPr>
        <w:rPr>
          <w:lang w:val="en-US"/>
          <w:del w:id="175" w:author="lenovo" w:date="2021-05-03T11:29:00Z"/>
        </w:rPr>
      </w:pPr>
      <w:del w:id="171" w:author="lenovo" w:date="2021-05-03T11:29:00Z">
        <w:r>
          <w:rPr>
            <w:lang w:val="en-US"/>
          </w:rPr>
          <w:delText>Menerapkan sy</w:delText>
        </w:r>
      </w:del>
      <w:del w:id="172" w:author="lenovo" w:date="2021-05-03T11:29:00Z">
        <w:r>
          <w:rPr>
            <w:lang w:val="en-US"/>
          </w:rPr>
          <w:delText>i</w:delText>
        </w:r>
      </w:del>
      <w:del w:id="173" w:author="lenovo" w:date="2021-05-03T11:29:00Z">
        <w:r>
          <w:rPr>
            <w:lang w:val="en-US"/>
          </w:rPr>
          <w:delText>stem pembelajaran online dengan Scola disekolah-sekolah yang membutuhkan.</w:delText>
        </w:r>
      </w:del>
      <w:del w:id="174" w:author="lenovo" w:date="2021-05-03T11:29:00Z">
        <w:r>
          <w:rPr>
            <w:lang w:val="en-US"/>
          </w:rPr>
          <w:delText>[diperbaiki lagi]</w:delText>
        </w:r>
      </w:del>
    </w:p>
    <w:p>
      <w:pPr>
        <w:pStyle w:val="ListNumber"/>
        <w:numPr>
          <w:ilvl w:val="0"/>
          <w:numId w:val="23"/>
        </w:numPr>
        <w:rPr>
          <w:lang w:val="en-US"/>
        </w:rPr>
      </w:pPr>
      <w:r>
        <w:rPr/>
      </w:r>
    </w:p>
    <w:p>
      <w:pPr>
        <w:pStyle w:val="Heading2"/>
        <w:numPr>
          <w:ilvl w:val="1"/>
          <w:numId w:val="3"/>
        </w:numPr>
        <w:rPr/>
      </w:pPr>
      <w:bookmarkStart w:id="4" w:name="_Toc24719678"/>
      <w:r>
        <w:rPr/>
        <w:t>Ruang Lingkup</w:t>
      </w:r>
      <w:bookmarkEnd w:id="4"/>
    </w:p>
    <w:p>
      <w:pPr>
        <w:pStyle w:val="Normal"/>
        <w:jc w:val="both"/>
        <w:pPrChange w:id="0" w:author="lenovo" w:date="2021-05-03T11:33:00Z">
          <w:pPr>
            <w:pStyle w:val="ListParagraph"/>
            <w:numPr>
              <w:ilvl w:val="0"/>
              <w:numId w:val="3"/>
            </w:numPr>
            <w:tabs>
              <w:tab w:val="left" w:pos="0" w:leader="none"/>
            </w:tabs>
          </w:pPr>
        </w:pPrChange>
        <w:rPr>
          <w:rFonts w:cs="Times New Roman"/>
          <w:ins w:id="181" w:author="lenovo" w:date="2021-05-03T11:30:00Z"/>
        </w:rPr>
      </w:pPr>
      <w:r>
        <w:rPr>
          <w:rFonts w:cs="Times New Roman"/>
        </w:rPr>
        <w:t xml:space="preserve">Ruang lingkup dari pembuatan aplikasi ini antara lain adalah </w:t>
      </w:r>
      <w:ins w:id="177" w:author="lenovo" w:date="2021-05-03T11:31:00Z">
        <w:r>
          <w:rPr>
            <w:rFonts w:cs="Times New Roman"/>
          </w:rPr>
          <w:t xml:space="preserve">mengembangkan, merancang dan implementasikan </w:t>
        </w:r>
      </w:ins>
      <w:ins w:id="178" w:author="lenovo" w:date="2021-05-03T11:30:00Z">
        <w:r>
          <w:rPr>
            <w:rFonts w:cs="Times New Roman"/>
          </w:rPr>
          <w:t xml:space="preserve"> </w:t>
        </w:r>
      </w:ins>
      <w:ins w:id="179" w:author="lenovo" w:date="2021-05-03T11:32:00Z">
        <w:r>
          <w:rPr/>
          <w:t>sistem informasi manajemen klien untuk divisi marketing SCOLA LMS untuk monitorin</w:t>
        </w:r>
      </w:ins>
      <w:ins w:id="180" w:author="lenovo" w:date="2021-05-03T11:33:00Z">
        <w:r>
          <w:rPr/>
          <w:t>g progres klien.</w:t>
        </w:r>
      </w:ins>
    </w:p>
    <w:p>
      <w:pPr>
        <w:pStyle w:val="Normal"/>
        <w:pPrChange w:id="0" w:author="lenovo" w:date="2021-05-03T11:30:00Z">
          <w:pPr>
            <w:pStyle w:val="Heading2"/>
            <w:numPr>
              <w:ilvl w:val="0"/>
              <w:numId w:val="3"/>
            </w:numPr>
          </w:pPr>
        </w:pPrChange>
        <w:rPr/>
      </w:pPr>
      <w:r>
        <w:rPr/>
      </w:r>
    </w:p>
    <w:p>
      <w:pPr>
        <w:pStyle w:val="Heading2"/>
        <w:numPr>
          <w:ilvl w:val="1"/>
          <w:numId w:val="3"/>
        </w:numPr>
        <w:rPr>
          <w:del w:id="185" w:author="lenovo" w:date="2021-05-03T11:30:00Z"/>
        </w:rPr>
      </w:pPr>
      <w:del w:id="182" w:author="lenovo" w:date="2021-05-03T11:30:00Z">
        <w:r>
          <w:rPr>
            <w:lang w:val="en-US"/>
          </w:rPr>
          <w:delText xml:space="preserve">Divisi yang dibantu dengan sistem informasi ini adalah divisi marketing dan </w:delText>
        </w:r>
      </w:del>
      <w:del w:id="183" w:author="lenovo" w:date="2021-05-03T11:30:00Z">
        <w:r>
          <w:rPr>
            <w:lang w:val="en-US"/>
          </w:rPr>
          <w:delText>manajemen.</w:delText>
        </w:r>
      </w:del>
      <w:del w:id="184" w:author="lenovo" w:date="2021-05-03T11:30:00Z">
        <w:r>
          <w:rPr>
            <w:lang w:val="en-US"/>
          </w:rPr>
          <w:delText>Membuat system monitoring data sekolah target implementasi pembelajaran digital Scola.</w:delText>
        </w:r>
      </w:del>
    </w:p>
    <w:p>
      <w:pPr>
        <w:pStyle w:val="Normal"/>
        <w:rPr>
          <w:del w:id="187" w:author="lenovo" w:date="2021-05-03T11:30:00Z"/>
        </w:rPr>
      </w:pPr>
      <w:del w:id="186" w:author="lenovo" w:date="2021-05-03T11:30:00Z">
        <w:r>
          <w:rPr/>
        </w:r>
      </w:del>
    </w:p>
    <w:p>
      <w:pPr>
        <w:pStyle w:val="Heading2"/>
        <w:numPr>
          <w:ilvl w:val="1"/>
          <w:numId w:val="3"/>
        </w:numPr>
        <w:rPr/>
      </w:pPr>
      <w:bookmarkStart w:id="5" w:name="_Toc24719679"/>
      <w:r>
        <w:rPr/>
        <w:t>Sumber Data</w:t>
      </w:r>
      <w:bookmarkEnd w:id="5"/>
    </w:p>
    <w:p>
      <w:pPr>
        <w:pStyle w:val="Normal"/>
        <w:rPr/>
      </w:pPr>
      <w:r>
        <w:rPr/>
        <w:t xml:space="preserve">      </w:t>
      </w:r>
      <w:r>
        <w:rPr/>
        <w:t>Sumber data yang digunakan dalam pembuatan laporan kerja praktek ini adalah sebagai berikut:</w:t>
      </w:r>
    </w:p>
    <w:p>
      <w:pPr>
        <w:pStyle w:val="ListParagraph"/>
        <w:numPr>
          <w:ilvl w:val="0"/>
          <w:numId w:val="5"/>
        </w:numPr>
        <w:rPr>
          <w:lang w:val="en-US"/>
        </w:rPr>
      </w:pPr>
      <w:ins w:id="188" w:author="lenovo" w:date="2021-05-03T11:57:00Z">
        <w:r>
          <w:rPr>
            <w:lang w:val="en-US"/>
          </w:rPr>
          <w:t xml:space="preserve">https://referensi.data.kemdikbud.go.id/index11.php?kode=066100&amp;level=2 </w:t>
        </w:r>
      </w:ins>
      <w:del w:id="189" w:author="Unknown Author" w:date="2021-04-23T14:35:00Z">
        <w:r>
          <w:rPr>
            <w:lang w:val="en-US"/>
          </w:rPr>
          <w:delText>Sistem pembelajaran Scola</w:delText>
        </w:r>
      </w:del>
      <w:del w:id="190" w:author="lenovo" w:date="2021-05-03T11:34:00Z">
        <w:r>
          <w:rPr>
            <w:lang w:val="en-US"/>
          </w:rPr>
          <w:delText xml:space="preserve"> </w:delText>
        </w:r>
      </w:del>
      <w:del w:id="191" w:author="lenovo" w:date="2021-05-03T11:34:00Z">
        <w:r>
          <w:rPr>
            <w:lang w:val="en-US"/>
          </w:rPr>
          <w:delText xml:space="preserve"> [referensi]</w:delText>
        </w:r>
      </w:del>
    </w:p>
    <w:p>
      <w:pPr>
        <w:pStyle w:val="ListParagraph"/>
        <w:numPr>
          <w:ilvl w:val="0"/>
          <w:numId w:val="5"/>
        </w:numPr>
        <w:rPr>
          <w:lang w:val="en-US"/>
        </w:rPr>
      </w:pPr>
      <w:r>
        <w:rPr>
          <w:lang w:val="en-US"/>
        </w:rPr>
        <w:t>https://apps.scola.id/</w:t>
      </w:r>
    </w:p>
    <w:p>
      <w:pPr>
        <w:pStyle w:val="Heading2"/>
        <w:numPr>
          <w:ilvl w:val="1"/>
          <w:numId w:val="3"/>
        </w:numPr>
        <w:rPr/>
      </w:pPr>
      <w:bookmarkStart w:id="6" w:name="_Toc24719680"/>
      <w:r>
        <w:rPr/>
        <w:t>Sistematika Penyajian</w:t>
      </w:r>
      <w:bookmarkEnd w:id="6"/>
    </w:p>
    <w:p>
      <w:pPr>
        <w:pStyle w:val="ReportContent"/>
        <w:rPr>
          <w:lang w:val="en-US"/>
        </w:rPr>
      </w:pPr>
      <w:r>
        <w:rPr>
          <w:lang w:val="en-US"/>
        </w:rPr>
        <w:t>Sistematika pembahasan dari penyusunan laporan kerja praktek ini direncakanakan sebagai berikut:</w:t>
      </w:r>
    </w:p>
    <w:p>
      <w:pPr>
        <w:pStyle w:val="Normal"/>
        <w:ind w:firstLine="720"/>
        <w:rPr/>
      </w:pPr>
      <w:r>
        <w:rPr/>
        <w:t>BAB I PENDAHULUAN</w:t>
      </w:r>
    </w:p>
    <w:p>
      <w:pPr>
        <w:pStyle w:val="Normal"/>
        <w:rPr/>
      </w:pPr>
      <w:r>
        <w:rPr/>
        <w:t>Bab ini membuat tentang latar belakang, rumusan masalah, tujuan, ruang lingkup kajian, serta sistematika pembahasan dari kerja praktek ini.</w:t>
      </w:r>
    </w:p>
    <w:p>
      <w:pPr>
        <w:pStyle w:val="Normal"/>
        <w:ind w:firstLine="720"/>
        <w:rPr/>
      </w:pPr>
      <w:r>
        <w:rPr/>
        <w:t>BAB II LANDASAN TEORI</w:t>
      </w:r>
    </w:p>
    <w:p>
      <w:pPr>
        <w:pStyle w:val="Normal"/>
        <w:rPr/>
      </w:pPr>
      <w:r>
        <w:rPr/>
        <w:t>Bab ini membahas mengenai teori-teori yang berkaitan dalam penyelesaikan proyek kerja praktek.</w:t>
      </w:r>
    </w:p>
    <w:p>
      <w:pPr>
        <w:pStyle w:val="Normal"/>
        <w:ind w:firstLine="720"/>
        <w:rPr/>
      </w:pPr>
      <w:r>
        <w:rPr/>
        <w:t xml:space="preserve">BAB III ANALISIS DAN DESAIN SISTEM </w:t>
      </w:r>
    </w:p>
    <w:p>
      <w:pPr>
        <w:pStyle w:val="Normal"/>
        <w:rPr/>
      </w:pPr>
      <w:r>
        <w:rPr/>
        <w:t>Bab ini membahas analisis dan desain system yang akan dibangun pada proyek kerja praktek.</w:t>
      </w:r>
    </w:p>
    <w:p>
      <w:pPr>
        <w:pStyle w:val="Normal"/>
        <w:ind w:firstLine="720"/>
        <w:rPr/>
      </w:pPr>
      <w:r>
        <w:rPr/>
        <w:t>BAB IV PEGEMBANGAN PERANGKAT LUNAK</w:t>
      </w:r>
    </w:p>
    <w:p>
      <w:pPr>
        <w:pStyle w:val="Normal"/>
        <w:rPr/>
      </w:pPr>
      <w:r>
        <w:rPr/>
        <w:t>Bab ini berisi kumpulan screenshot dari proyek yang dibuat berserta deskripsi dai tiap fitur yang dibuat.</w:t>
      </w:r>
    </w:p>
    <w:p>
      <w:pPr>
        <w:pStyle w:val="Normal"/>
        <w:ind w:firstLine="720"/>
        <w:rPr/>
      </w:pPr>
      <w:r>
        <w:rPr/>
        <w:t>BAB V TESTING DAN EVALUASI SISTEM</w:t>
      </w:r>
    </w:p>
    <w:p>
      <w:pPr>
        <w:pStyle w:val="Normal"/>
        <w:rPr/>
      </w:pPr>
      <w:r>
        <w:rPr/>
        <w:t>Bab ini berisi hasil pengujian dan evaluasi dari system yang telah dibangun.</w:t>
      </w:r>
    </w:p>
    <w:p>
      <w:pPr>
        <w:pStyle w:val="Normal"/>
        <w:ind w:firstLine="720"/>
        <w:rPr/>
      </w:pPr>
      <w:r>
        <w:rPr/>
        <w:t xml:space="preserve">BAB VI KESIMPULAN DAN SARAN </w:t>
      </w:r>
    </w:p>
    <w:p>
      <w:pPr>
        <w:pStyle w:val="Normal"/>
        <w:rPr/>
      </w:pPr>
      <w:r>
        <w:rPr/>
        <w:t>Bab ini berisi kesimpulan dan saran dari pembahasan pada perancangan serta Analisa pengujian web yang dibuat untuk perkembangan web kedepan nya.</w:t>
      </w:r>
    </w:p>
    <w:p>
      <w:pPr>
        <w:pStyle w:val="Normal"/>
        <w:rPr/>
      </w:pPr>
      <w:r>
        <w:rPr/>
      </w:r>
    </w:p>
    <w:p>
      <w:pPr>
        <w:pStyle w:val="Normal"/>
        <w:spacing w:lineRule="auto" w:line="240" w:before="0" w:after="0"/>
        <w:rPr/>
      </w:pPr>
      <w:ins w:id="192" w:author="lenovo" w:date="2021-04-29T14:56:00Z">
        <w:r>
          <w:rPr/>
        </w:r>
      </w:ins>
      <w:r>
        <w:br w:type="page"/>
      </w:r>
    </w:p>
    <w:p>
      <w:pPr>
        <w:pStyle w:val="Heading1"/>
        <w:numPr>
          <w:ilvl w:val="0"/>
          <w:numId w:val="0"/>
        </w:numPr>
        <w:ind w:left="0" w:hanging="0"/>
        <w:pPrChange w:id="0" w:author="lenovo" w:date="2021-04-29T14:58:00Z">
          <w:pPr>
            <w:pStyle w:val="Heading1"/>
            <w:ind w:left="0" w:hanging="0"/>
          </w:pPr>
        </w:pPrChange>
        <w:rPr/>
      </w:pPr>
      <w:r>
        <w:rPr>
          <w:lang w:val="en-US"/>
        </w:rPr>
        <w:t>BAB II</w:t>
      </w:r>
      <w:ins w:id="194" w:author="lenovo" w:date="2021-04-29T14:57:00Z">
        <w:r>
          <w:rPr/>
          <w:br/>
        </w:r>
      </w:ins>
      <w:ins w:id="195" w:author="lenovo" w:date="2021-04-29T14:57:00Z">
        <w:bookmarkStart w:id="7" w:name="_Toc24719681"/>
        <w:r>
          <w:rPr/>
          <w:t>Instansi dan Deskripsi Pekerjaan</w:t>
        </w:r>
      </w:ins>
      <w:bookmarkEnd w:id="7"/>
    </w:p>
    <w:p>
      <w:pPr>
        <w:pStyle w:val="Normal"/>
        <w:rPr/>
      </w:pPr>
      <w:ins w:id="197" w:author="lenovo" w:date="2021-04-29T14:57:00Z">
        <w:r>
          <w:rPr/>
        </w:r>
      </w:ins>
    </w:p>
    <w:p>
      <w:pPr>
        <w:pStyle w:val="Heading2"/>
        <w:numPr>
          <w:ilvl w:val="1"/>
          <w:numId w:val="2"/>
        </w:numPr>
        <w:rPr/>
      </w:pPr>
      <w:ins w:id="199" w:author="lenovo" w:date="2021-04-29T14:57:00Z">
        <w:bookmarkStart w:id="8" w:name="_Toc24719682"/>
        <w:r>
          <w:rPr/>
          <w:t>Profil Perusahaan</w:t>
        </w:r>
      </w:ins>
      <w:bookmarkEnd w:id="8"/>
    </w:p>
    <w:p>
      <w:pPr>
        <w:pStyle w:val="ReportContent"/>
        <w:rPr>
          <w:lang w:val="en-US"/>
          <w:ins w:id="202" w:author="lenovo" w:date="2021-04-29T14:57:00Z"/>
        </w:rPr>
      </w:pPr>
      <w:ins w:id="201" w:author="lenovo" w:date="2021-04-29T14:57:00Z">
        <w:r>
          <w:rPr>
            <w:lang w:val="en-US"/>
          </w:rPr>
          <w:t>Scola LMS membatu sekolah untuk siap diera digital.Scola  LMS membantu sekolah untuk siap di era digital.Sistem yang kami rancang menghubungkan siswa, orang tua, Guru, Admin dan kepala sekolah sehingga dapat tercipta kolaborasi dalam setiap proses pembelajaran, Pengunaan Scola:</w:t>
        </w:r>
      </w:ins>
    </w:p>
    <w:p>
      <w:pPr>
        <w:pStyle w:val="ReportContent"/>
        <w:numPr>
          <w:ilvl w:val="0"/>
          <w:numId w:val="11"/>
        </w:numPr>
        <w:suppressAutoHyphens w:val="false"/>
        <w:rPr>
          <w:lang w:val="en-US"/>
          <w:ins w:id="204" w:author="lenovo" w:date="2021-04-29T14:57:00Z"/>
        </w:rPr>
      </w:pPr>
      <w:ins w:id="203" w:author="lenovo" w:date="2021-04-29T14:57:00Z">
        <w:r>
          <w:rPr>
            <w:lang w:val="en-US"/>
          </w:rPr>
          <w:t>Pendidikan Jarak Jauh</w:t>
        </w:r>
      </w:ins>
    </w:p>
    <w:p>
      <w:pPr>
        <w:pStyle w:val="ListParagraph"/>
        <w:rPr>
          <w:lang w:val="en-US"/>
          <w:ins w:id="206" w:author="lenovo" w:date="2021-04-29T14:57:00Z"/>
        </w:rPr>
      </w:pPr>
      <w:ins w:id="205" w:author="lenovo" w:date="2021-04-29T14:57:00Z">
        <w:r>
          <w:rPr>
            <w:lang w:val="en-US"/>
          </w:rPr>
          <w:t>Pembelajaran yang dilakukan secara online dimana peserta didik pengajar dapat saling berinteraksi walau berbeda tempat dengan pengajar.</w:t>
        </w:r>
      </w:ins>
    </w:p>
    <w:p>
      <w:pPr>
        <w:pStyle w:val="ListParagraph"/>
        <w:numPr>
          <w:ilvl w:val="0"/>
          <w:numId w:val="11"/>
        </w:numPr>
        <w:suppressAutoHyphens w:val="false"/>
        <w:rPr>
          <w:lang w:val="en-US"/>
          <w:ins w:id="208" w:author="lenovo" w:date="2021-04-29T14:57:00Z"/>
        </w:rPr>
      </w:pPr>
      <w:ins w:id="207" w:author="lenovo" w:date="2021-04-29T14:57:00Z">
        <w:r>
          <w:rPr>
            <w:lang w:val="en-US"/>
          </w:rPr>
          <w:t>Blended Learning (Flip Classroom)</w:t>
        </w:r>
      </w:ins>
    </w:p>
    <w:p>
      <w:pPr>
        <w:pStyle w:val="ListParagraph"/>
        <w:rPr>
          <w:lang w:val="en-US"/>
          <w:ins w:id="210" w:author="lenovo" w:date="2021-04-29T14:57:00Z"/>
        </w:rPr>
      </w:pPr>
      <w:ins w:id="209" w:author="lenovo" w:date="2021-04-29T14:57:00Z">
        <w:r>
          <w:rPr>
            <w:lang w:val="en-US"/>
          </w:rPr>
          <w:t>Flipped classroom merupakan inovasi pembelajaran dimana peserta didik mempelajari konten (belajar) di luar kelas atau di rumah secara mandiri (online) kemudian melakukan diskusi atau active learning di kelas.</w:t>
        </w:r>
      </w:ins>
    </w:p>
    <w:p>
      <w:pPr>
        <w:pStyle w:val="ListParagraph"/>
        <w:numPr>
          <w:ilvl w:val="0"/>
          <w:numId w:val="11"/>
        </w:numPr>
        <w:suppressAutoHyphens w:val="false"/>
        <w:rPr>
          <w:lang w:val="en-US"/>
          <w:ins w:id="212" w:author="lenovo" w:date="2021-04-29T14:57:00Z"/>
        </w:rPr>
      </w:pPr>
      <w:ins w:id="211" w:author="lenovo" w:date="2021-04-29T14:57:00Z">
        <w:r>
          <w:rPr>
            <w:lang w:val="en-US"/>
          </w:rPr>
          <w:t>Materi Pembelajaran</w:t>
        </w:r>
      </w:ins>
    </w:p>
    <w:p>
      <w:pPr>
        <w:pStyle w:val="ListParagraph"/>
        <w:rPr>
          <w:lang w:val="en-US"/>
          <w:ins w:id="214" w:author="lenovo" w:date="2021-04-29T14:57:00Z"/>
        </w:rPr>
      </w:pPr>
      <w:ins w:id="213" w:author="lenovo" w:date="2021-04-29T14:57:00Z">
        <w:r>
          <w:rPr>
            <w:lang w:val="en-US"/>
          </w:rPr>
          <w:t>Kami menyediakan konten pembelajaran yang sesuai dengan K13 seperti video materi belajar, soal-soal kuis dan ujian sudah tersedia di SCOLA tinggal digunakan oleh guru dan sekolah.</w:t>
        </w:r>
      </w:ins>
    </w:p>
    <w:p>
      <w:pPr>
        <w:pStyle w:val="Normal"/>
        <w:rPr/>
      </w:pPr>
      <w:ins w:id="215" w:author="lenovo" w:date="2021-04-29T14:57:00Z">
        <w:r>
          <w:rPr/>
          <w:t>Fitur-fitur yang terdapat SCOLA memberikan solusi tepat untuk anda. Berikut merupakan fitur-fitur utama dari SCOLA.</w:t>
        </w:r>
      </w:ins>
    </w:p>
    <w:p>
      <w:pPr>
        <w:pStyle w:val="ListParagraph"/>
        <w:numPr>
          <w:ilvl w:val="0"/>
          <w:numId w:val="12"/>
        </w:numPr>
        <w:suppressAutoHyphens w:val="false"/>
        <w:rPr>
          <w:lang w:val="en-US"/>
          <w:ins w:id="218" w:author="lenovo" w:date="2021-04-29T14:57:00Z"/>
        </w:rPr>
      </w:pPr>
      <w:ins w:id="217" w:author="lenovo" w:date="2021-04-29T14:57:00Z">
        <w:r>
          <w:rPr>
            <w:lang w:val="en-US"/>
          </w:rPr>
          <w:t>Notifikasi User</w:t>
        </w:r>
      </w:ins>
    </w:p>
    <w:p>
      <w:pPr>
        <w:pStyle w:val="Normal"/>
        <w:ind w:firstLine="720"/>
        <w:rPr/>
      </w:pPr>
      <w:ins w:id="219" w:author="lenovo" w:date="2021-04-29T14:57:00Z">
        <w:r>
          <w:rPr/>
          <w:t>Notifikasi untuk orang tua, guru dan siswa terkait semua aktivitas.</w:t>
        </w:r>
      </w:ins>
    </w:p>
    <w:p>
      <w:pPr>
        <w:pStyle w:val="ListParagraph"/>
        <w:numPr>
          <w:ilvl w:val="0"/>
          <w:numId w:val="12"/>
        </w:numPr>
        <w:suppressAutoHyphens w:val="false"/>
        <w:rPr>
          <w:lang w:val="en-US"/>
          <w:ins w:id="222" w:author="lenovo" w:date="2021-04-29T14:57:00Z"/>
        </w:rPr>
      </w:pPr>
      <w:ins w:id="221" w:author="lenovo" w:date="2021-04-29T14:57:00Z">
        <w:r>
          <w:rPr>
            <w:lang w:val="en-US"/>
          </w:rPr>
          <w:t>Management System</w:t>
        </w:r>
      </w:ins>
    </w:p>
    <w:p>
      <w:pPr>
        <w:pStyle w:val="ListParagraph"/>
        <w:rPr>
          <w:lang w:val="en-US"/>
          <w:ins w:id="224" w:author="lenovo" w:date="2021-04-29T14:57:00Z"/>
        </w:rPr>
      </w:pPr>
      <w:ins w:id="223" w:author="lenovo" w:date="2021-04-29T14:57:00Z">
        <w:r>
          <w:rPr>
            <w:lang w:val="en-US"/>
          </w:rPr>
          <w:t>Mengelola data sekolah (Akun pengguna, kelas dan kurikulum)</w:t>
        </w:r>
      </w:ins>
    </w:p>
    <w:p>
      <w:pPr>
        <w:pStyle w:val="ListParagraph"/>
        <w:numPr>
          <w:ilvl w:val="0"/>
          <w:numId w:val="12"/>
        </w:numPr>
        <w:suppressAutoHyphens w:val="false"/>
        <w:rPr>
          <w:lang w:val="en-US"/>
          <w:ins w:id="226" w:author="lenovo" w:date="2021-04-29T14:57:00Z"/>
        </w:rPr>
      </w:pPr>
      <w:ins w:id="225" w:author="lenovo" w:date="2021-04-29T14:57:00Z">
        <w:r>
          <w:rPr>
            <w:lang w:val="en-US"/>
          </w:rPr>
          <w:t xml:space="preserve">Report Online </w:t>
        </w:r>
      </w:ins>
    </w:p>
    <w:p>
      <w:pPr>
        <w:pStyle w:val="ListParagraph"/>
        <w:rPr>
          <w:lang w:val="en-US"/>
          <w:ins w:id="228" w:author="lenovo" w:date="2021-04-29T14:57:00Z"/>
        </w:rPr>
      </w:pPr>
      <w:ins w:id="227" w:author="lenovo" w:date="2021-04-29T14:57:00Z">
        <w:r>
          <w:rPr>
            <w:lang w:val="en-US"/>
          </w:rPr>
          <w:t>Report online untuk melihat secara real-time hasil pembelajaran siswa</w:t>
        </w:r>
      </w:ins>
    </w:p>
    <w:p>
      <w:pPr>
        <w:pStyle w:val="ListParagraph"/>
        <w:numPr>
          <w:ilvl w:val="0"/>
          <w:numId w:val="12"/>
        </w:numPr>
        <w:suppressAutoHyphens w:val="false"/>
        <w:rPr>
          <w:lang w:val="en-US"/>
          <w:ins w:id="230" w:author="lenovo" w:date="2021-04-29T14:57:00Z"/>
        </w:rPr>
      </w:pPr>
      <w:ins w:id="229" w:author="lenovo" w:date="2021-04-29T14:57:00Z">
        <w:r>
          <w:rPr>
            <w:lang w:val="en-US"/>
          </w:rPr>
          <w:t>Webinar</w:t>
        </w:r>
      </w:ins>
    </w:p>
    <w:p>
      <w:pPr>
        <w:pStyle w:val="ListParagraph"/>
        <w:rPr>
          <w:lang w:val="en-US"/>
          <w:ins w:id="232" w:author="lenovo" w:date="2021-04-29T14:57:00Z"/>
        </w:rPr>
      </w:pPr>
      <w:ins w:id="231" w:author="lenovo" w:date="2021-04-29T14:57:00Z">
        <w:r>
          <w:rPr>
            <w:lang w:val="en-US"/>
          </w:rPr>
          <w:t>Seminar atau Conference online</w:t>
        </w:r>
      </w:ins>
    </w:p>
    <w:p>
      <w:pPr>
        <w:pStyle w:val="ListParagraph"/>
        <w:numPr>
          <w:ilvl w:val="0"/>
          <w:numId w:val="12"/>
        </w:numPr>
        <w:suppressAutoHyphens w:val="false"/>
        <w:rPr>
          <w:lang w:val="en-US"/>
          <w:ins w:id="234" w:author="lenovo" w:date="2021-04-29T14:57:00Z"/>
        </w:rPr>
      </w:pPr>
      <w:ins w:id="233" w:author="lenovo" w:date="2021-04-29T14:57:00Z">
        <w:r>
          <w:rPr>
            <w:lang w:val="en-US"/>
          </w:rPr>
          <w:t>Materi Belajar</w:t>
        </w:r>
      </w:ins>
    </w:p>
    <w:p>
      <w:pPr>
        <w:pStyle w:val="ListParagraph"/>
        <w:rPr>
          <w:lang w:val="en-US"/>
          <w:ins w:id="236" w:author="lenovo" w:date="2021-04-29T14:57:00Z"/>
        </w:rPr>
      </w:pPr>
      <w:ins w:id="235" w:author="lenovo" w:date="2021-04-29T14:57:00Z">
        <w:r>
          <w:rPr>
            <w:lang w:val="en-US"/>
          </w:rPr>
          <w:t>Materi bacaan, Video belajar, pembahasan dan bank soal</w:t>
        </w:r>
      </w:ins>
    </w:p>
    <w:p>
      <w:pPr>
        <w:pStyle w:val="ListParagraph"/>
        <w:numPr>
          <w:ilvl w:val="0"/>
          <w:numId w:val="12"/>
        </w:numPr>
        <w:suppressAutoHyphens w:val="false"/>
        <w:rPr>
          <w:lang w:val="en-US"/>
          <w:ins w:id="238" w:author="lenovo" w:date="2021-04-29T14:57:00Z"/>
        </w:rPr>
      </w:pPr>
      <w:ins w:id="237" w:author="lenovo" w:date="2021-04-29T14:57:00Z">
        <w:r>
          <w:rPr>
            <w:lang w:val="en-US"/>
          </w:rPr>
          <w:t xml:space="preserve">Forum Diskusi </w:t>
        </w:r>
      </w:ins>
    </w:p>
    <w:p>
      <w:pPr>
        <w:pStyle w:val="ListParagraph"/>
        <w:rPr>
          <w:lang w:val="en-US"/>
          <w:ins w:id="240" w:author="lenovo" w:date="2021-04-29T14:57:00Z"/>
        </w:rPr>
      </w:pPr>
      <w:ins w:id="239" w:author="lenovo" w:date="2021-04-29T14:57:00Z">
        <w:r>
          <w:rPr>
            <w:lang w:val="en-US"/>
          </w:rPr>
          <w:t>Forum diskusi untuk siswa dengan guru.</w:t>
        </w:r>
      </w:ins>
    </w:p>
    <w:p>
      <w:pPr>
        <w:pStyle w:val="Normal"/>
        <w:rPr/>
      </w:pPr>
      <w:ins w:id="241" w:author="lenovo" w:date="2021-04-29T14:57:00Z">
        <w:r>
          <w:rPr/>
          <w:t>Virtual classroom, tatap muka online menjadi lebih mudah dengan virtual classroom virtual classroom yang tersedia di scola LMS medukung proses pembelajaran jarak jauh menjadi lebih interaktif antara guru dan siswa.</w:t>
        </w:r>
      </w:ins>
    </w:p>
    <w:p>
      <w:pPr>
        <w:pStyle w:val="Normal"/>
        <w:rPr/>
      </w:pPr>
      <w:ins w:id="243" w:author="lenovo" w:date="2021-04-29T14:57:00Z">
        <w:r>
          <w:rPr/>
          <w:t>Fitur-fitur Virtual Classroom SCOLA terdiri dari :</w:t>
        </w:r>
      </w:ins>
    </w:p>
    <w:p>
      <w:pPr>
        <w:pStyle w:val="ListParagraph"/>
        <w:numPr>
          <w:ilvl w:val="0"/>
          <w:numId w:val="13"/>
        </w:numPr>
        <w:suppressAutoHyphens w:val="false"/>
        <w:rPr>
          <w:lang w:val="en-US"/>
          <w:ins w:id="246" w:author="lenovo" w:date="2021-04-29T14:57:00Z"/>
        </w:rPr>
      </w:pPr>
      <w:ins w:id="245" w:author="lenovo" w:date="2021-04-29T14:57:00Z">
        <w:r>
          <w:rPr>
            <w:lang w:val="en-US"/>
          </w:rPr>
          <w:t xml:space="preserve">Chatting </w:t>
        </w:r>
      </w:ins>
    </w:p>
    <w:p>
      <w:pPr>
        <w:pStyle w:val="Normal"/>
        <w:ind w:left="660" w:hanging="0"/>
        <w:rPr/>
      </w:pPr>
      <w:ins w:id="247" w:author="lenovo" w:date="2021-04-29T14:57:00Z">
        <w:r>
          <w:rPr/>
          <w:t>Fitur untuk komunikasi antar peserta didik dalam webinar atau conference dengan guru.</w:t>
        </w:r>
      </w:ins>
    </w:p>
    <w:p>
      <w:pPr>
        <w:pStyle w:val="ListParagraph"/>
        <w:numPr>
          <w:ilvl w:val="0"/>
          <w:numId w:val="13"/>
        </w:numPr>
        <w:suppressAutoHyphens w:val="false"/>
        <w:rPr>
          <w:lang w:val="en-US"/>
          <w:ins w:id="250" w:author="lenovo" w:date="2021-04-29T14:57:00Z"/>
        </w:rPr>
      </w:pPr>
      <w:ins w:id="249" w:author="lenovo" w:date="2021-04-29T14:57:00Z">
        <w:r>
          <w:rPr>
            <w:lang w:val="en-US"/>
          </w:rPr>
          <w:t>Share Screen</w:t>
        </w:r>
      </w:ins>
    </w:p>
    <w:p>
      <w:pPr>
        <w:pStyle w:val="ListParagraph"/>
        <w:rPr>
          <w:lang w:val="en-US"/>
          <w:ins w:id="252" w:author="lenovo" w:date="2021-04-29T14:57:00Z"/>
        </w:rPr>
      </w:pPr>
      <w:ins w:id="251" w:author="lenovo" w:date="2021-04-29T14:57:00Z">
        <w:r>
          <w:rPr>
            <w:lang w:val="en-US"/>
          </w:rPr>
          <w:t>Peserta didik/guru dapat share materi di webinar atau conference.</w:t>
        </w:r>
      </w:ins>
    </w:p>
    <w:p>
      <w:pPr>
        <w:pStyle w:val="ListParagraph"/>
        <w:numPr>
          <w:ilvl w:val="0"/>
          <w:numId w:val="13"/>
        </w:numPr>
        <w:suppressAutoHyphens w:val="false"/>
        <w:rPr>
          <w:lang w:val="en-US"/>
          <w:ins w:id="254" w:author="lenovo" w:date="2021-04-29T14:57:00Z"/>
        </w:rPr>
      </w:pPr>
      <w:ins w:id="253" w:author="lenovo" w:date="2021-04-29T14:57:00Z">
        <w:r>
          <w:rPr>
            <w:lang w:val="en-US"/>
          </w:rPr>
          <w:t>Webinar</w:t>
        </w:r>
      </w:ins>
    </w:p>
    <w:p>
      <w:pPr>
        <w:pStyle w:val="ListParagraph"/>
        <w:rPr>
          <w:lang w:val="en-US"/>
          <w:ins w:id="256" w:author="lenovo" w:date="2021-04-29T14:57:00Z"/>
        </w:rPr>
      </w:pPr>
      <w:ins w:id="255" w:author="lenovo" w:date="2021-04-29T14:57:00Z">
        <w:r>
          <w:rPr>
            <w:lang w:val="en-US"/>
          </w:rPr>
          <w:t>Admin bisa mengatur untuk jadwal webinar dari sekolah.</w:t>
        </w:r>
      </w:ins>
    </w:p>
    <w:p>
      <w:pPr>
        <w:pStyle w:val="Normal"/>
        <w:rPr/>
      </w:pPr>
      <w:ins w:id="257" w:author="lenovo" w:date="2021-04-29T14:57:00Z">
        <w:r>
          <w:rPr/>
        </w:r>
      </w:ins>
    </w:p>
    <w:p>
      <w:pPr>
        <w:pStyle w:val="Normal"/>
        <w:rPr/>
      </w:pPr>
      <w:ins w:id="259" w:author="lenovo" w:date="2021-04-29T14:57:00Z">
        <w:r>
          <w:rPr/>
          <w:t>Kelola ujian online dapat dilakukan dengan mudah, ujian online merupakan fitur untuk memudahkan guru dalam mengelola ujian dan siswa dalam mengerjakan ujian secara online, fitur-fitur ujian online SCOLA terdiri dari :</w:t>
        </w:r>
      </w:ins>
    </w:p>
    <w:p>
      <w:pPr>
        <w:pStyle w:val="ListParagraph"/>
        <w:numPr>
          <w:ilvl w:val="0"/>
          <w:numId w:val="13"/>
        </w:numPr>
        <w:suppressAutoHyphens w:val="false"/>
        <w:rPr>
          <w:lang w:val="en-US"/>
          <w:ins w:id="262" w:author="lenovo" w:date="2021-04-29T14:57:00Z"/>
        </w:rPr>
      </w:pPr>
      <w:ins w:id="261" w:author="lenovo" w:date="2021-04-29T14:57:00Z">
        <w:r>
          <w:rPr>
            <w:lang w:val="en-US"/>
          </w:rPr>
          <w:t>Tipe soal</w:t>
        </w:r>
      </w:ins>
    </w:p>
    <w:p>
      <w:pPr>
        <w:pStyle w:val="ListParagraph"/>
        <w:rPr>
          <w:lang w:val="en-US"/>
          <w:ins w:id="264" w:author="lenovo" w:date="2021-04-29T14:57:00Z"/>
        </w:rPr>
      </w:pPr>
      <w:ins w:id="263" w:author="lenovo" w:date="2021-04-29T14:57:00Z">
        <w:r>
          <w:rPr>
            <w:lang w:val="en-US"/>
          </w:rPr>
          <w:t>Ujian tersedia tipe soal ujian pilihan ganda, isian singkat, essay dan beberapa tipe soal lainnya.</w:t>
        </w:r>
      </w:ins>
    </w:p>
    <w:p>
      <w:pPr>
        <w:pStyle w:val="ListParagraph"/>
        <w:numPr>
          <w:ilvl w:val="0"/>
          <w:numId w:val="13"/>
        </w:numPr>
        <w:suppressAutoHyphens w:val="false"/>
        <w:rPr>
          <w:lang w:val="en-US"/>
          <w:ins w:id="266" w:author="lenovo" w:date="2021-04-29T14:57:00Z"/>
        </w:rPr>
      </w:pPr>
      <w:ins w:id="265" w:author="lenovo" w:date="2021-04-29T14:57:00Z">
        <w:r>
          <w:rPr>
            <w:lang w:val="en-US"/>
          </w:rPr>
          <w:t>Pengaturan ujian</w:t>
        </w:r>
      </w:ins>
    </w:p>
    <w:p>
      <w:pPr>
        <w:pStyle w:val="ListParagraph"/>
        <w:rPr>
          <w:lang w:val="en-US"/>
          <w:ins w:id="268" w:author="lenovo" w:date="2021-04-29T14:57:00Z"/>
        </w:rPr>
      </w:pPr>
      <w:ins w:id="267" w:author="lenovo" w:date="2021-04-29T14:57:00Z">
        <w:r>
          <w:rPr>
            <w:lang w:val="en-US"/>
          </w:rPr>
          <w:t>Guru dapat melakukan pengaturan ujin kapan di berikan ke siswa</w:t>
        </w:r>
      </w:ins>
    </w:p>
    <w:p>
      <w:pPr>
        <w:pStyle w:val="ListParagraph"/>
        <w:numPr>
          <w:ilvl w:val="0"/>
          <w:numId w:val="13"/>
        </w:numPr>
        <w:suppressAutoHyphens w:val="false"/>
        <w:rPr>
          <w:lang w:val="en-US"/>
          <w:ins w:id="270" w:author="lenovo" w:date="2021-04-29T14:57:00Z"/>
        </w:rPr>
      </w:pPr>
      <w:ins w:id="269" w:author="lenovo" w:date="2021-04-29T14:57:00Z">
        <w:r>
          <w:rPr>
            <w:lang w:val="en-US"/>
          </w:rPr>
          <w:t>Report Otomatis</w:t>
        </w:r>
      </w:ins>
    </w:p>
    <w:p>
      <w:pPr>
        <w:pStyle w:val="ListParagraph"/>
        <w:rPr>
          <w:lang w:val="en-US"/>
          <w:ins w:id="272" w:author="lenovo" w:date="2021-04-29T14:57:00Z"/>
        </w:rPr>
      </w:pPr>
      <w:ins w:id="271" w:author="lenovo" w:date="2021-04-29T14:57:00Z">
        <w:r>
          <w:rPr>
            <w:lang w:val="en-US"/>
          </w:rPr>
          <w:t>Guru dapat langsung melihat hasil dari ujian yang dilakukan</w:t>
        </w:r>
      </w:ins>
    </w:p>
    <w:p>
      <w:pPr>
        <w:pStyle w:val="ListParagraph"/>
        <w:numPr>
          <w:ilvl w:val="0"/>
          <w:numId w:val="13"/>
        </w:numPr>
        <w:suppressAutoHyphens w:val="false"/>
        <w:rPr>
          <w:lang w:val="en-US"/>
          <w:ins w:id="274" w:author="lenovo" w:date="2021-04-29T14:57:00Z"/>
        </w:rPr>
      </w:pPr>
      <w:ins w:id="273" w:author="lenovo" w:date="2021-04-29T14:57:00Z">
        <w:r>
          <w:rPr>
            <w:lang w:val="en-US"/>
          </w:rPr>
          <w:t>Konfirmasi Ujian</w:t>
        </w:r>
      </w:ins>
    </w:p>
    <w:p>
      <w:pPr>
        <w:pStyle w:val="ListParagraph"/>
        <w:rPr>
          <w:lang w:val="en-US"/>
          <w:ins w:id="276" w:author="lenovo" w:date="2021-04-29T14:57:00Z"/>
        </w:rPr>
      </w:pPr>
      <w:ins w:id="275" w:author="lenovo" w:date="2021-04-29T14:57:00Z">
        <w:r>
          <w:rPr>
            <w:lang w:val="en-US"/>
          </w:rPr>
          <w:t>Halaman untuk pengecekan dari peserta ujian setelah melakukan ujian unutk memastikan semua jawaban dari ujian.</w:t>
        </w:r>
      </w:ins>
    </w:p>
    <w:p>
      <w:pPr>
        <w:pStyle w:val="Normal"/>
        <w:rPr/>
      </w:pPr>
      <w:ins w:id="277" w:author="lenovo" w:date="2021-04-29T14:57:00Z">
        <w:r>
          <w:rPr/>
        </w:r>
      </w:ins>
    </w:p>
    <w:p>
      <w:pPr>
        <w:pStyle w:val="Normal"/>
        <w:rPr/>
      </w:pPr>
      <w:ins w:id="279" w:author="lenovo" w:date="2021-04-29T14:57:00Z">
        <w:r>
          <w:rPr/>
          <w:t>Manajemen Sistem, mudah mengola system pembelajaran sekolah, sekolah dapat mengelola system pembelajaran dan perkembangan aktifitas pembelajaran di Scola LMS, fitur-fitur manajemen system SCOLA terdiri dari :</w:t>
        </w:r>
      </w:ins>
    </w:p>
    <w:p>
      <w:pPr>
        <w:pStyle w:val="ListParagraph"/>
        <w:numPr>
          <w:ilvl w:val="0"/>
          <w:numId w:val="13"/>
        </w:numPr>
        <w:suppressAutoHyphens w:val="false"/>
        <w:rPr>
          <w:lang w:val="en-US"/>
          <w:ins w:id="282" w:author="lenovo" w:date="2021-04-29T14:57:00Z"/>
        </w:rPr>
      </w:pPr>
      <w:ins w:id="281" w:author="lenovo" w:date="2021-04-29T14:57:00Z">
        <w:r>
          <w:rPr>
            <w:lang w:val="en-US"/>
          </w:rPr>
          <w:t>Kelola User</w:t>
        </w:r>
      </w:ins>
    </w:p>
    <w:p>
      <w:pPr>
        <w:pStyle w:val="ListParagraph"/>
        <w:rPr>
          <w:lang w:val="en-US"/>
          <w:ins w:id="284" w:author="lenovo" w:date="2021-04-29T14:57:00Z"/>
        </w:rPr>
      </w:pPr>
      <w:ins w:id="283" w:author="lenovo" w:date="2021-04-29T14:57:00Z">
        <w:r>
          <w:rPr>
            <w:lang w:val="en-US"/>
          </w:rPr>
          <w:t>Memudahkan dalam pengelolaan penggunaan SCOLA yang terdiri dari siswa, orang tua, guru dan sekolah</w:t>
        </w:r>
      </w:ins>
    </w:p>
    <w:p>
      <w:pPr>
        <w:pStyle w:val="ListParagraph"/>
        <w:numPr>
          <w:ilvl w:val="0"/>
          <w:numId w:val="13"/>
        </w:numPr>
        <w:suppressAutoHyphens w:val="false"/>
        <w:rPr>
          <w:lang w:val="en-US"/>
          <w:ins w:id="286" w:author="lenovo" w:date="2021-04-29T14:57:00Z"/>
        </w:rPr>
      </w:pPr>
      <w:ins w:id="285" w:author="lenovo" w:date="2021-04-29T14:57:00Z">
        <w:r>
          <w:rPr>
            <w:lang w:val="en-US"/>
          </w:rPr>
          <w:t>Kelola Kelas</w:t>
        </w:r>
      </w:ins>
    </w:p>
    <w:p>
      <w:pPr>
        <w:pStyle w:val="ListParagraph"/>
        <w:rPr>
          <w:lang w:val="en-US"/>
          <w:ins w:id="288" w:author="lenovo" w:date="2021-04-29T14:57:00Z"/>
        </w:rPr>
      </w:pPr>
      <w:ins w:id="287" w:author="lenovo" w:date="2021-04-29T14:57:00Z">
        <w:r>
          <w:rPr>
            <w:lang w:val="en-US"/>
          </w:rPr>
          <w:t>Memudahkan dalam pengelolaan kelas penggunaa SCOLA</w:t>
        </w:r>
      </w:ins>
    </w:p>
    <w:p>
      <w:pPr>
        <w:pStyle w:val="ListParagraph"/>
        <w:numPr>
          <w:ilvl w:val="0"/>
          <w:numId w:val="13"/>
        </w:numPr>
        <w:suppressAutoHyphens w:val="false"/>
        <w:rPr>
          <w:lang w:val="en-US"/>
          <w:ins w:id="290" w:author="lenovo" w:date="2021-04-29T14:57:00Z"/>
        </w:rPr>
      </w:pPr>
      <w:ins w:id="289" w:author="lenovo" w:date="2021-04-29T14:57:00Z">
        <w:r>
          <w:rPr>
            <w:lang w:val="en-US"/>
          </w:rPr>
          <w:t xml:space="preserve">Kelola Rencana Pembelajaran </w:t>
        </w:r>
      </w:ins>
    </w:p>
    <w:p>
      <w:pPr>
        <w:pStyle w:val="ListParagraph"/>
        <w:rPr>
          <w:lang w:val="en-US"/>
          <w:ins w:id="292" w:author="lenovo" w:date="2021-04-29T14:57:00Z"/>
        </w:rPr>
      </w:pPr>
      <w:ins w:id="291" w:author="lenovo" w:date="2021-04-29T14:57:00Z">
        <w:r>
          <w:rPr>
            <w:lang w:val="en-US"/>
          </w:rPr>
          <w:t>Admin dimudahkan dalam pengelolaan kurikulum sekolah dimana admin dapat Menyusun kurikulum sesuai K13 dan tambahan dari sekolah</w:t>
        </w:r>
      </w:ins>
    </w:p>
    <w:p>
      <w:pPr>
        <w:pStyle w:val="ListParagraph"/>
        <w:numPr>
          <w:ilvl w:val="0"/>
          <w:numId w:val="13"/>
        </w:numPr>
        <w:suppressAutoHyphens w:val="false"/>
        <w:rPr>
          <w:lang w:val="en-US"/>
          <w:ins w:id="294" w:author="lenovo" w:date="2021-04-29T14:57:00Z"/>
        </w:rPr>
      </w:pPr>
      <w:ins w:id="293" w:author="lenovo" w:date="2021-04-29T14:57:00Z">
        <w:r>
          <w:rPr>
            <w:lang w:val="en-US"/>
          </w:rPr>
          <w:t>Report</w:t>
        </w:r>
      </w:ins>
    </w:p>
    <w:p>
      <w:pPr>
        <w:pStyle w:val="ListParagraph"/>
        <w:rPr>
          <w:lang w:val="en-US"/>
          <w:ins w:id="296" w:author="lenovo" w:date="2021-04-29T14:57:00Z"/>
        </w:rPr>
      </w:pPr>
      <w:ins w:id="295" w:author="lenovo" w:date="2021-04-29T14:57:00Z">
        <w:r>
          <w:rPr>
            <w:lang w:val="en-US"/>
          </w:rPr>
          <w:t>Admin dapat dengan mudah mendapatkan report secara real-time</w:t>
        </w:r>
      </w:ins>
    </w:p>
    <w:p>
      <w:pPr>
        <w:pStyle w:val="Normal"/>
        <w:rPr/>
      </w:pPr>
      <w:ins w:id="297" w:author="lenovo" w:date="2021-04-29T14:57:00Z">
        <w:r>
          <w:rPr/>
        </w:r>
      </w:ins>
    </w:p>
    <w:p>
      <w:pPr>
        <w:pStyle w:val="Normal"/>
        <w:rPr/>
      </w:pPr>
      <w:ins w:id="299" w:author="lenovo" w:date="2021-04-29T14:57:00Z">
        <w:r>
          <w:rPr/>
          <w:t>Agenda agenda sekolah untuk semua user, sekolah dapat melakukan pengelolaan informasi agenda dan aktifitas sekolah lebih mudah ke semua user. Fitur-fitur agenda dan aktifitas SCOLA terdiri dari:</w:t>
        </w:r>
      </w:ins>
    </w:p>
    <w:p>
      <w:pPr>
        <w:pStyle w:val="ListParagraph"/>
        <w:numPr>
          <w:ilvl w:val="0"/>
          <w:numId w:val="13"/>
        </w:numPr>
        <w:suppressAutoHyphens w:val="false"/>
        <w:rPr>
          <w:lang w:val="en-US"/>
          <w:ins w:id="302" w:author="lenovo" w:date="2021-04-29T14:57:00Z"/>
        </w:rPr>
      </w:pPr>
      <w:ins w:id="301" w:author="lenovo" w:date="2021-04-29T14:57:00Z">
        <w:r>
          <w:rPr>
            <w:lang w:val="en-US"/>
          </w:rPr>
          <w:t>Pengumuman</w:t>
        </w:r>
      </w:ins>
    </w:p>
    <w:p>
      <w:pPr>
        <w:pStyle w:val="ListParagraph"/>
        <w:rPr>
          <w:lang w:val="en-US"/>
          <w:ins w:id="304" w:author="lenovo" w:date="2021-04-29T14:57:00Z"/>
        </w:rPr>
      </w:pPr>
      <w:ins w:id="303" w:author="lenovo" w:date="2021-04-29T14:57:00Z">
        <w:r>
          <w:rPr>
            <w:lang w:val="en-US"/>
          </w:rPr>
          <w:t>Sekolah dengan mudah dapat memberikan informasi terkait agenda dan aktifitas sekolah ke semua user.</w:t>
        </w:r>
      </w:ins>
    </w:p>
    <w:p>
      <w:pPr>
        <w:pStyle w:val="ListParagraph"/>
        <w:numPr>
          <w:ilvl w:val="0"/>
          <w:numId w:val="13"/>
        </w:numPr>
        <w:suppressAutoHyphens w:val="false"/>
        <w:rPr>
          <w:lang w:val="en-US"/>
          <w:ins w:id="306" w:author="lenovo" w:date="2021-04-29T14:57:00Z"/>
        </w:rPr>
      </w:pPr>
      <w:ins w:id="305" w:author="lenovo" w:date="2021-04-29T14:57:00Z">
        <w:r>
          <w:rPr>
            <w:lang w:val="en-US"/>
          </w:rPr>
          <w:t>Penjadwalan</w:t>
        </w:r>
      </w:ins>
    </w:p>
    <w:p>
      <w:pPr>
        <w:pStyle w:val="ListParagraph"/>
        <w:rPr>
          <w:lang w:val="en-US"/>
          <w:ins w:id="308" w:author="lenovo" w:date="2021-04-29T14:57:00Z"/>
        </w:rPr>
      </w:pPr>
      <w:ins w:id="307" w:author="lenovo" w:date="2021-04-29T14:57:00Z">
        <w:r>
          <w:rPr>
            <w:lang w:val="en-US"/>
          </w:rPr>
          <w:t>Sekolah dapat melakukan pengelolaan jadwal penjadwalan dari sekolah ke guru dan siswa.</w:t>
        </w:r>
      </w:ins>
    </w:p>
    <w:p>
      <w:pPr>
        <w:pStyle w:val="ListParagraph"/>
        <w:numPr>
          <w:ilvl w:val="0"/>
          <w:numId w:val="13"/>
        </w:numPr>
        <w:suppressAutoHyphens w:val="false"/>
        <w:rPr>
          <w:lang w:val="en-US"/>
          <w:ins w:id="310" w:author="lenovo" w:date="2021-04-29T14:57:00Z"/>
        </w:rPr>
      </w:pPr>
      <w:ins w:id="309" w:author="lenovo" w:date="2021-04-29T14:57:00Z">
        <w:r>
          <w:rPr>
            <w:lang w:val="en-US"/>
          </w:rPr>
          <w:t xml:space="preserve">Transaksi Keuangan </w:t>
        </w:r>
      </w:ins>
    </w:p>
    <w:p>
      <w:pPr>
        <w:pStyle w:val="ListParagraph"/>
        <w:rPr>
          <w:lang w:val="en-US"/>
          <w:ins w:id="312" w:author="lenovo" w:date="2021-04-29T14:57:00Z"/>
        </w:rPr>
      </w:pPr>
      <w:ins w:id="311" w:author="lenovo" w:date="2021-04-29T14:57:00Z">
        <w:r>
          <w:rPr>
            <w:lang w:val="en-US"/>
          </w:rPr>
          <w:t>Fasilitas untuk absen online digunakan oleh sekolah untuk penerapkan kedisplinan ke siswa</w:t>
        </w:r>
      </w:ins>
    </w:p>
    <w:p>
      <w:pPr>
        <w:pStyle w:val="Normal"/>
        <w:rPr/>
      </w:pPr>
      <w:ins w:id="313" w:author="lenovo" w:date="2021-04-29T14:57:00Z">
        <w:r>
          <w:rPr/>
        </w:r>
      </w:ins>
    </w:p>
    <w:p>
      <w:pPr>
        <w:pStyle w:val="Normal"/>
        <w:rPr/>
      </w:pPr>
      <w:ins w:id="315" w:author="lenovo" w:date="2021-04-29T14:57:00Z">
        <w:r>
          <w:rPr/>
          <w:t>Report oran tua, kemudahan melihat hasil belajar anak orang tua dengan mudah menerima informasi terkati hasil pembelajaran dan aktifitas pembelajaran, fitur-fitur report orang tua SCOLA terdiri dari :</w:t>
        </w:r>
      </w:ins>
    </w:p>
    <w:p>
      <w:pPr>
        <w:pStyle w:val="ListParagraph"/>
        <w:numPr>
          <w:ilvl w:val="0"/>
          <w:numId w:val="13"/>
        </w:numPr>
        <w:suppressAutoHyphens w:val="false"/>
        <w:rPr>
          <w:lang w:val="en-US"/>
          <w:ins w:id="318" w:author="lenovo" w:date="2021-04-29T14:57:00Z"/>
        </w:rPr>
      </w:pPr>
      <w:ins w:id="317" w:author="lenovo" w:date="2021-04-29T14:57:00Z">
        <w:r>
          <w:rPr>
            <w:lang w:val="en-US"/>
          </w:rPr>
          <w:t>Report Orang Tua</w:t>
        </w:r>
      </w:ins>
    </w:p>
    <w:p>
      <w:pPr>
        <w:pStyle w:val="ListParagraph"/>
        <w:rPr>
          <w:lang w:val="en-US"/>
          <w:ins w:id="320" w:author="lenovo" w:date="2021-04-29T14:57:00Z"/>
        </w:rPr>
      </w:pPr>
      <w:ins w:id="319" w:author="lenovo" w:date="2021-04-29T14:57:00Z">
        <w:r>
          <w:rPr>
            <w:lang w:val="en-US"/>
          </w:rPr>
          <w:t>Orang tua dapat dengan mudah menerima laporan terkait hasil belajar siswa</w:t>
        </w:r>
      </w:ins>
    </w:p>
    <w:p>
      <w:pPr>
        <w:pStyle w:val="ListParagraph"/>
        <w:numPr>
          <w:ilvl w:val="0"/>
          <w:numId w:val="13"/>
        </w:numPr>
        <w:suppressAutoHyphens w:val="false"/>
        <w:rPr>
          <w:lang w:val="en-US"/>
          <w:ins w:id="322" w:author="lenovo" w:date="2021-04-29T14:57:00Z"/>
        </w:rPr>
      </w:pPr>
      <w:ins w:id="321" w:author="lenovo" w:date="2021-04-29T14:57:00Z">
        <w:r>
          <w:rPr>
            <w:lang w:val="en-US"/>
          </w:rPr>
          <w:t>Absensi Online</w:t>
        </w:r>
      </w:ins>
    </w:p>
    <w:p>
      <w:pPr>
        <w:pStyle w:val="ListParagraph"/>
        <w:rPr>
          <w:lang w:val="en-US"/>
          <w:ins w:id="324" w:author="lenovo" w:date="2021-04-29T14:57:00Z"/>
        </w:rPr>
      </w:pPr>
      <w:ins w:id="323" w:author="lenovo" w:date="2021-04-29T14:57:00Z">
        <w:r>
          <w:rPr>
            <w:lang w:val="en-US"/>
          </w:rPr>
          <w:t>Orang tua bisa melihat absen online dari siswa</w:t>
        </w:r>
      </w:ins>
    </w:p>
    <w:p>
      <w:pPr>
        <w:pStyle w:val="ListParagraph"/>
        <w:numPr>
          <w:ilvl w:val="0"/>
          <w:numId w:val="13"/>
        </w:numPr>
        <w:suppressAutoHyphens w:val="false"/>
        <w:rPr>
          <w:lang w:val="en-US"/>
          <w:ins w:id="326" w:author="lenovo" w:date="2021-04-29T14:57:00Z"/>
        </w:rPr>
      </w:pPr>
      <w:ins w:id="325" w:author="lenovo" w:date="2021-04-29T14:57:00Z">
        <w:r>
          <w:rPr>
            <w:lang w:val="en-US"/>
          </w:rPr>
          <w:t>Pengumuman</w:t>
        </w:r>
      </w:ins>
    </w:p>
    <w:p>
      <w:pPr>
        <w:pStyle w:val="ListParagraph"/>
        <w:rPr>
          <w:lang w:val="en-US"/>
          <w:ins w:id="328" w:author="lenovo" w:date="2021-04-29T14:57:00Z"/>
        </w:rPr>
      </w:pPr>
      <w:ins w:id="327" w:author="lenovo" w:date="2021-04-29T14:57:00Z">
        <w:r>
          <w:rPr>
            <w:lang w:val="en-US"/>
          </w:rPr>
          <w:t>Orang tua bisa melihat pengumuman dari sekolah untuk orang tua</w:t>
        </w:r>
      </w:ins>
    </w:p>
    <w:p>
      <w:pPr>
        <w:pStyle w:val="ListParagraph"/>
        <w:numPr>
          <w:ilvl w:val="0"/>
          <w:numId w:val="13"/>
        </w:numPr>
        <w:suppressAutoHyphens w:val="false"/>
        <w:rPr>
          <w:lang w:val="en-US"/>
          <w:ins w:id="330" w:author="lenovo" w:date="2021-04-29T14:57:00Z"/>
        </w:rPr>
      </w:pPr>
      <w:ins w:id="329" w:author="lenovo" w:date="2021-04-29T14:57:00Z">
        <w:r>
          <w:rPr>
            <w:lang w:val="en-US"/>
          </w:rPr>
          <w:t>Transaksi Keuangan</w:t>
        </w:r>
      </w:ins>
    </w:p>
    <w:p>
      <w:pPr>
        <w:pStyle w:val="ListParagraph"/>
        <w:rPr>
          <w:lang w:val="en-US"/>
          <w:ins w:id="332" w:author="lenovo" w:date="2021-04-29T14:57:00Z"/>
        </w:rPr>
      </w:pPr>
      <w:ins w:id="331" w:author="lenovo" w:date="2021-04-29T14:57:00Z">
        <w:r>
          <w:rPr>
            <w:lang w:val="en-US"/>
          </w:rPr>
          <w:t>Orang tua mendapatkan informasi terkait biata sekolah ke siswa</w:t>
        </w:r>
      </w:ins>
    </w:p>
    <w:p>
      <w:pPr>
        <w:pStyle w:val="ListParagraph"/>
        <w:numPr>
          <w:ilvl w:val="0"/>
          <w:numId w:val="13"/>
        </w:numPr>
        <w:suppressAutoHyphens w:val="false"/>
        <w:rPr>
          <w:lang w:val="en-US"/>
          <w:ins w:id="334" w:author="lenovo" w:date="2021-04-29T14:57:00Z"/>
        </w:rPr>
      </w:pPr>
      <w:ins w:id="333" w:author="lenovo" w:date="2021-04-29T14:57:00Z">
        <w:r>
          <w:rPr>
            <w:lang w:val="en-US"/>
          </w:rPr>
          <w:t>Penjadwalan Orang Tua</w:t>
        </w:r>
      </w:ins>
    </w:p>
    <w:p>
      <w:pPr>
        <w:pStyle w:val="ListParagraph"/>
        <w:pPrChange w:id="0" w:author="lenovo" w:date="2021-04-29T14:59:00Z"/>
        <w:rPr/>
      </w:pPr>
      <w:r>
        <w:rPr>
          <w:lang w:val="en-US"/>
        </w:rPr>
        <w:t>Orang tua bisa melihat jadwal dari siswa</w:t>
      </w:r>
    </w:p>
    <w:p>
      <w:pPr>
        <w:pStyle w:val="Normal"/>
        <w:rPr/>
      </w:pPr>
      <w:ins w:id="336" w:author="lenovo" w:date="2021-04-29T14:57:00Z">
        <w:r>
          <w:rPr/>
          <w:t>Pengaturan profil sekolah, kemudahan pengaturan profil dari sekola, sekolah bisa mengubah tampilan SCOLA untuk pengaturaan profil dari sekolah, fitur-fitur profil sekolah terdiri dari :</w:t>
        </w:r>
      </w:ins>
    </w:p>
    <w:p>
      <w:pPr>
        <w:pStyle w:val="ListParagraph"/>
        <w:numPr>
          <w:ilvl w:val="0"/>
          <w:numId w:val="13"/>
        </w:numPr>
        <w:suppressAutoHyphens w:val="false"/>
        <w:rPr>
          <w:lang w:val="en-US"/>
          <w:ins w:id="339" w:author="lenovo" w:date="2021-04-29T14:57:00Z"/>
        </w:rPr>
      </w:pPr>
      <w:ins w:id="338" w:author="lenovo" w:date="2021-04-29T14:57:00Z">
        <w:r>
          <w:rPr>
            <w:lang w:val="en-US"/>
          </w:rPr>
          <w:t>Pengaturan Logo</w:t>
        </w:r>
      </w:ins>
    </w:p>
    <w:p>
      <w:pPr>
        <w:pStyle w:val="ListParagraph"/>
        <w:rPr>
          <w:lang w:val="en-US"/>
          <w:ins w:id="341" w:author="lenovo" w:date="2021-04-29T14:57:00Z"/>
        </w:rPr>
      </w:pPr>
      <w:ins w:id="340" w:author="lenovo" w:date="2021-04-29T14:57:00Z">
        <w:r>
          <w:rPr>
            <w:lang w:val="en-US"/>
          </w:rPr>
          <w:t>Sekolah bisa mengubah logo dari sekolah di LMS</w:t>
        </w:r>
      </w:ins>
    </w:p>
    <w:p>
      <w:pPr>
        <w:pStyle w:val="ListParagraph"/>
        <w:numPr>
          <w:ilvl w:val="0"/>
          <w:numId w:val="13"/>
        </w:numPr>
        <w:suppressAutoHyphens w:val="false"/>
        <w:rPr>
          <w:lang w:val="en-US"/>
          <w:ins w:id="343" w:author="lenovo" w:date="2021-04-29T14:57:00Z"/>
        </w:rPr>
      </w:pPr>
      <w:ins w:id="342" w:author="lenovo" w:date="2021-04-29T14:57:00Z">
        <w:r>
          <w:rPr>
            <w:lang w:val="en-US"/>
          </w:rPr>
          <w:t>Pengaturan Foto</w:t>
        </w:r>
      </w:ins>
    </w:p>
    <w:p>
      <w:pPr>
        <w:pStyle w:val="ListParagraph"/>
        <w:rPr>
          <w:lang w:val="en-US"/>
          <w:ins w:id="345" w:author="lenovo" w:date="2021-04-29T14:57:00Z"/>
        </w:rPr>
      </w:pPr>
      <w:ins w:id="344" w:author="lenovo" w:date="2021-04-29T14:57:00Z">
        <w:r>
          <w:rPr>
            <w:lang w:val="en-US"/>
          </w:rPr>
          <w:t>Sekolah menambahkan foto-foto dari sekolah di Login LMS</w:t>
        </w:r>
      </w:ins>
    </w:p>
    <w:p>
      <w:pPr>
        <w:pStyle w:val="ListParagraph"/>
        <w:numPr>
          <w:ilvl w:val="0"/>
          <w:numId w:val="13"/>
        </w:numPr>
        <w:suppressAutoHyphens w:val="false"/>
        <w:rPr>
          <w:lang w:val="en-US"/>
          <w:ins w:id="347" w:author="lenovo" w:date="2021-04-29T14:57:00Z"/>
        </w:rPr>
      </w:pPr>
      <w:ins w:id="346" w:author="lenovo" w:date="2021-04-29T14:57:00Z">
        <w:r>
          <w:rPr>
            <w:lang w:val="en-US"/>
          </w:rPr>
          <w:t>Pengaturan Informasi Sekolah</w:t>
        </w:r>
      </w:ins>
    </w:p>
    <w:p>
      <w:pPr>
        <w:pStyle w:val="ListParagraph"/>
        <w:rPr>
          <w:lang w:val="en-US"/>
          <w:ins w:id="349" w:author="lenovo" w:date="2021-04-29T14:59:00Z"/>
        </w:rPr>
      </w:pPr>
      <w:ins w:id="348" w:author="lenovo" w:date="2021-04-29T14:57:00Z">
        <w:r>
          <w:rPr>
            <w:lang w:val="en-US"/>
          </w:rPr>
          <w:t>Sekolah bisa mengatur informasi dari sekolah</w:t>
        </w:r>
      </w:ins>
    </w:p>
    <w:p>
      <w:pPr>
        <w:pStyle w:val="Heading2"/>
        <w:numPr>
          <w:ilvl w:val="1"/>
          <w:numId w:val="2"/>
        </w:numPr>
        <w:rPr/>
      </w:pPr>
      <w:ins w:id="350" w:author="lenovo" w:date="2021-04-29T14:57:00Z">
        <w:bookmarkStart w:id="9" w:name="_Toc24719683"/>
        <w:r>
          <w:rPr/>
          <w:t>Struktur Organisasi Perusahaan</w:t>
        </w:r>
      </w:ins>
      <w:bookmarkEnd w:id="9"/>
    </w:p>
    <w:p>
      <w:pPr>
        <w:pStyle w:val="Normal"/>
        <w:ind w:firstLine="720"/>
        <w:rPr/>
      </w:pPr>
      <w:ins w:id="352" w:author="lenovo" w:date="2021-04-29T14:57:00Z">
        <w:r>
          <w:rPr/>
          <w:t>Sub-bab kedua dari Bab 2 ini membahas struktur organisasi yang ada pada perusahaan tempat magang. Tidak hanya menggambarkan dalam bentuk diagram, narasikan bagian organisasi yang dirasa penting. Berikan juga ulasan tempat/posisi tempat magang yang dilakukan oleh mahasiswa.</w:t>
        </w:r>
      </w:ins>
    </w:p>
    <w:p>
      <w:pPr>
        <w:pStyle w:val="Normal"/>
        <w:ind w:firstLine="720"/>
        <w:rPr/>
      </w:pPr>
      <w:ins w:id="354" w:author="lenovo" w:date="2021-04-29T14:57:00Z">
        <w:r>
          <w:rPr/>
          <w:t>Bahas keterkaitan antara struktur organisasi yang ada, dengan pekerjaan-pekerjaan yang telah dibahas pada sub-bab profil perusahaan.</w:t>
        </w:r>
      </w:ins>
    </w:p>
    <w:p>
      <w:pPr>
        <w:pStyle w:val="Normal"/>
        <w:ind w:firstLine="720"/>
        <w:rPr/>
      </w:pPr>
      <w:ins w:id="356" w:author="lenovo" w:date="2021-04-29T14:57:00Z">
        <w:r>
          <w:rPr/>
        </w:r>
      </w:ins>
    </w:p>
    <w:p>
      <w:pPr>
        <w:pStyle w:val="Heading2"/>
        <w:numPr>
          <w:ilvl w:val="1"/>
          <w:numId w:val="2"/>
        </w:numPr>
        <w:rPr/>
      </w:pPr>
      <w:ins w:id="358" w:author="lenovo" w:date="2021-04-29T14:57:00Z">
        <w:bookmarkStart w:id="10" w:name="_Toc24719684"/>
        <w:r>
          <w:rPr/>
          <w:t>Deskripsi Pekerjaan dan Tanggung Jawab</w:t>
        </w:r>
      </w:ins>
      <w:bookmarkEnd w:id="10"/>
    </w:p>
    <w:p>
      <w:pPr>
        <w:pStyle w:val="Normal"/>
        <w:ind w:firstLine="720"/>
        <w:jc w:val="both"/>
        <w:rPr/>
      </w:pPr>
      <w:ins w:id="360" w:author="lenovo" w:date="2021-04-29T14:57:00Z">
        <w:r>
          <w:rPr/>
          <w:t>Saya mengerjakan project berbasis web</w:t>
        </w:r>
      </w:ins>
      <w:ins w:id="361" w:author="lenovo" w:date="2021-05-03T08:58:00Z">
        <w:r>
          <w:rPr/>
          <w:t xml:space="preserve"> yang topik </w:t>
        </w:r>
      </w:ins>
      <w:ins w:id="362" w:author="lenovo" w:date="2021-05-03T11:38:00Z">
        <w:r>
          <w:rPr/>
          <w:t>“</w:t>
        </w:r>
      </w:ins>
      <w:ins w:id="363" w:author="lenovo" w:date="2021-05-03T11:37:00Z">
        <w:r>
          <w:rPr/>
          <w:t>sistem informasi manajemen klien untuk divisi marketing SCOLA LMS</w:t>
        </w:r>
      </w:ins>
      <w:ins w:id="364" w:author="lenovo" w:date="2021-05-03T11:38:00Z">
        <w:r>
          <w:rPr/>
          <w:t xml:space="preserve">”. Berikut tanggung jawab </w:t>
        </w:r>
      </w:ins>
      <w:ins w:id="365" w:author="lenovo" w:date="2021-05-03T11:39:00Z">
        <w:r>
          <w:rPr/>
          <w:t>magang :</w:t>
        </w:r>
      </w:ins>
    </w:p>
    <w:p>
      <w:pPr>
        <w:pStyle w:val="Normal"/>
        <w:jc w:val="both"/>
        <w:rPr/>
      </w:pPr>
      <w:ins w:id="367" w:author="lenovo" w:date="2021-05-03T11:39:00Z">
        <w:r>
          <w:rPr/>
          <w:t xml:space="preserve">1. Merancang alur proses </w:t>
        </w:r>
      </w:ins>
      <w:ins w:id="368" w:author="lenovo" w:date="2021-05-03T11:40:00Z">
        <w:r>
          <w:rPr/>
          <w:t>sistem informasi manajemen klien</w:t>
        </w:r>
      </w:ins>
    </w:p>
    <w:p>
      <w:pPr>
        <w:pStyle w:val="Normal"/>
        <w:jc w:val="both"/>
        <w:rPr/>
      </w:pPr>
      <w:ins w:id="370" w:author="lenovo" w:date="2021-05-03T11:39:00Z">
        <w:r>
          <w:rPr/>
          <w:t xml:space="preserve">2. Merancang </w:t>
        </w:r>
      </w:ins>
      <w:ins w:id="371" w:author="lenovo" w:date="2021-05-03T11:40:00Z">
        <w:r>
          <w:rPr/>
          <w:t>database sistem informasi manajemen klien</w:t>
        </w:r>
      </w:ins>
    </w:p>
    <w:p>
      <w:pPr>
        <w:pStyle w:val="Normal"/>
        <w:jc w:val="both"/>
        <w:rPr/>
      </w:pPr>
      <w:ins w:id="373" w:author="lenovo" w:date="2021-05-03T11:40:00Z">
        <w:r>
          <w:rPr/>
          <w:t>3. Merancangan dan membuat desain tampilan sistem informasi manajemen klien</w:t>
        </w:r>
      </w:ins>
    </w:p>
    <w:p>
      <w:pPr>
        <w:pStyle w:val="Normal"/>
        <w:jc w:val="both"/>
        <w:rPr/>
      </w:pPr>
      <w:ins w:id="375" w:author="lenovo" w:date="2021-05-03T11:40:00Z">
        <w:r>
          <w:rPr/>
          <w:t xml:space="preserve">4. Melakukan implementasi sistem informasi manajemen klien </w:t>
        </w:r>
      </w:ins>
      <w:ins w:id="376" w:author="lenovo" w:date="2021-05-03T11:41:00Z">
        <w:r>
          <w:rPr/>
          <w:t xml:space="preserve">di divisi marketing SCOLA LMS sehingga </w:t>
        </w:r>
      </w:ins>
      <w:ins w:id="377" w:author="lenovo" w:date="2021-05-03T11:57:00Z">
        <w:r>
          <w:rPr/>
          <w:t xml:space="preserve">  </w:t>
        </w:r>
      </w:ins>
      <w:ins w:id="378" w:author="lenovo" w:date="2021-05-03T11:41:00Z">
        <w:r>
          <w:rPr/>
          <w:t>sistem yang di kembangkan dapat digunakan.</w:t>
        </w:r>
      </w:ins>
    </w:p>
    <w:p>
      <w:pPr>
        <w:pStyle w:val="Normal"/>
        <w:jc w:val="both"/>
        <w:rPr>
          <w:rFonts w:cs="Times New Roman"/>
          <w:ins w:id="381" w:author="lenovo" w:date="2021-05-03T11:36:00Z"/>
        </w:rPr>
      </w:pPr>
      <w:ins w:id="380" w:author="lenovo" w:date="2021-05-03T11:42:00Z">
        <w:r>
          <w:rPr/>
          <w:t>5. Membantu tim divisi marketing untuk mencari data klien sekolah-sekolah.</w:t>
        </w:r>
      </w:ins>
    </w:p>
    <w:p>
      <w:pPr>
        <w:pStyle w:val="Normal"/>
        <w:ind w:firstLine="720"/>
        <w:jc w:val="both"/>
        <w:pPrChange w:id="0" w:author="lenovo" w:date="2021-05-03T11:35:00Z">
          <w:pPr>
            <w:ind w:firstLine="720"/>
          </w:pPr>
        </w:pPrChange>
        <w:rPr/>
      </w:pPr>
      <w:r>
        <w:rPr/>
      </w:r>
    </w:p>
    <w:p>
      <w:pPr>
        <w:pStyle w:val="Normal"/>
        <w:ind w:firstLine="720"/>
        <w:rPr/>
      </w:pPr>
      <w:ins w:id="383" w:author="lenovo" w:date="2021-04-29T14:57:00Z">
        <w:r>
          <w:rPr/>
        </w:r>
      </w:ins>
    </w:p>
    <w:p>
      <w:pPr>
        <w:pStyle w:val="Heading2"/>
        <w:numPr>
          <w:ilvl w:val="1"/>
          <w:numId w:val="2"/>
        </w:numPr>
        <w:rPr/>
      </w:pPr>
      <w:ins w:id="385" w:author="lenovo" w:date="2021-04-29T14:57:00Z">
        <w:bookmarkStart w:id="11" w:name="_Toc24719685"/>
        <w:r>
          <w:rPr/>
          <w:t xml:space="preserve">Keterkaitan Hasil Studi/ </w:t>
        </w:r>
      </w:ins>
      <w:ins w:id="386" w:author="lenovo" w:date="2021-04-29T14:57:00Z">
        <w:r>
          <w:rPr>
            <w:i/>
            <w:iCs/>
          </w:rPr>
          <w:t>Training</w:t>
        </w:r>
      </w:ins>
      <w:ins w:id="387" w:author="lenovo" w:date="2021-04-29T14:57:00Z">
        <w:r>
          <w:rPr/>
          <w:t xml:space="preserve"> dengan Pekerjaan</w:t>
        </w:r>
      </w:ins>
      <w:bookmarkEnd w:id="11"/>
    </w:p>
    <w:p>
      <w:pPr>
        <w:pStyle w:val="Normal"/>
        <w:rPr/>
      </w:pPr>
      <w:ins w:id="389" w:author="lenovo" w:date="2021-05-03T11:44:00Z">
        <w:r>
          <w:rPr/>
          <w:t>Proses magang</w:t>
        </w:r>
      </w:ins>
      <w:ins w:id="390" w:author="lenovo" w:date="2021-05-03T11:45:00Z">
        <w:r>
          <w:rPr/>
          <w:t xml:space="preserve"> di</w:t>
        </w:r>
      </w:ins>
      <w:ins w:id="391" w:author="lenovo" w:date="2021-05-03T11:46:00Z">
        <w:r>
          <w:rPr/>
          <w:t xml:space="preserve"> </w:t>
        </w:r>
      </w:ins>
      <w:ins w:id="392" w:author="lenovo" w:date="2021-05-03T11:45:00Z">
        <w:r>
          <w:rPr/>
          <w:t>SCOLA LMS berlajar tentang bagaimana merancang aplikasi dan sistem informasi dari tahap awal sampe tahap akhir yang dibimbing dari perusahaan.</w:t>
        </w:r>
      </w:ins>
      <w:ins w:id="393" w:author="lenovo" w:date="2021-05-03T11:47:00Z">
        <w:r>
          <w:rPr/>
          <w:t xml:space="preserve"> Tahapan proses perancangan terdiri dari : </w:t>
        </w:r>
      </w:ins>
    </w:p>
    <w:p>
      <w:pPr>
        <w:pStyle w:val="ListParagraph"/>
        <w:numPr>
          <w:ilvl w:val="0"/>
          <w:numId w:val="17"/>
        </w:numPr>
        <w:rPr/>
      </w:pPr>
      <w:ins w:id="395" w:author="lenovo" w:date="2021-05-03T11:59:00Z">
        <w:r>
          <w:rPr/>
          <w:t>Requirements</w:t>
        </w:r>
      </w:ins>
      <w:ins w:id="396" w:author="lenovo" w:date="2021-05-03T11:59:00Z">
        <w:r>
          <w:rPr>
            <w:lang w:val="en-US"/>
          </w:rPr>
          <w:t xml:space="preserve"> sistem ke divisi marketing</w:t>
        </w:r>
      </w:ins>
    </w:p>
    <w:p>
      <w:pPr>
        <w:pStyle w:val="ListParagraph"/>
        <w:numPr>
          <w:ilvl w:val="0"/>
          <w:numId w:val="17"/>
        </w:numPr>
        <w:pPrChange w:id="0" w:author="lenovo" w:date="2021-05-03T11:58:00Z"/>
        <w:rPr/>
      </w:pPr>
      <w:r>
        <w:rPr>
          <w:lang w:val="en-US"/>
        </w:rPr>
        <w:t>P</w:t>
      </w:r>
      <w:ins w:id="398" w:author="lenovo" w:date="2021-05-03T11:59:00Z">
        <w:r>
          <w:rPr>
            <w:lang w:val="en-US"/>
          </w:rPr>
          <w:t>erancangan</w:t>
        </w:r>
      </w:ins>
      <w:ins w:id="399" w:author="lenovo" w:date="2021-05-03T12:00:00Z">
        <w:r>
          <w:rPr>
            <w:lang w:val="en-US"/>
          </w:rPr>
          <w:t xml:space="preserve"> sistem terdiri dari database. UI/UX desain, pemprogramaan sistem dan pengecekan sistem sehingga berjalan dengan baik.</w:t>
        </w:r>
      </w:ins>
    </w:p>
    <w:p>
      <w:pPr>
        <w:pStyle w:val="Normal"/>
        <w:rPr/>
      </w:pPr>
      <w:ins w:id="401" w:author="lenovo" w:date="2021-05-03T11:49:00Z">
        <w:r>
          <w:rPr/>
          <w:t xml:space="preserve">Saya </w:t>
        </w:r>
      </w:ins>
      <w:ins w:id="402" w:author="lenovo" w:date="2021-05-03T11:50:00Z">
        <w:r>
          <w:rPr/>
          <w:t xml:space="preserve">berharap pondasi </w:t>
        </w:r>
      </w:ins>
      <w:ins w:id="403" w:author="lenovo" w:date="2021-05-03T11:51:00Z">
        <w:r>
          <w:rPr/>
          <w:t xml:space="preserve">di proses magang ini  sebagai dasar saya </w:t>
        </w:r>
      </w:ins>
      <w:ins w:id="404" w:author="lenovo" w:date="2021-05-03T11:52:00Z">
        <w:r>
          <w:rPr/>
          <w:t xml:space="preserve">lebih menekuni di bidang web programming. </w:t>
        </w:r>
      </w:ins>
    </w:p>
    <w:p>
      <w:pPr>
        <w:pStyle w:val="Normal"/>
        <w:rPr/>
      </w:pPr>
      <w:ins w:id="406" w:author="lenovo" w:date="2021-04-29T14:57:00Z">
        <w:r>
          <w:rPr/>
        </w:r>
      </w:ins>
    </w:p>
    <w:p>
      <w:pPr>
        <w:pStyle w:val="Heading2"/>
        <w:numPr>
          <w:ilvl w:val="1"/>
          <w:numId w:val="2"/>
        </w:numPr>
        <w:rPr/>
      </w:pPr>
      <w:ins w:id="408" w:author="lenovo" w:date="2021-04-29T14:57:00Z">
        <w:bookmarkStart w:id="12" w:name="_Toc24719686"/>
        <w:r>
          <w:rPr/>
          <w:t>Timeline Proyek</w:t>
        </w:r>
      </w:ins>
      <w:bookmarkEnd w:id="12"/>
    </w:p>
    <w:p>
      <w:pPr>
        <w:pStyle w:val="Normal"/>
        <w:rPr>
          <w:lang w:val="id-ID"/>
        </w:rPr>
      </w:pPr>
      <w:r>
        <w:rPr>
          <w:lang w:val="id-ID"/>
        </w:rPr>
      </w:r>
    </w:p>
    <w:tbl>
      <w:tblPr>
        <w:tblStyle w:val="TableGrid"/>
        <w:tblW w:w="8798" w:type="dxa"/>
        <w:jc w:val="left"/>
        <w:tblInd w:w="0" w:type="dxa"/>
        <w:tblCellMar>
          <w:top w:w="0" w:type="dxa"/>
          <w:left w:w="108" w:type="dxa"/>
          <w:bottom w:w="0" w:type="dxa"/>
          <w:right w:w="108" w:type="dxa"/>
        </w:tblCellMar>
        <w:tblLook w:val="04a0" w:noHBand="0" w:noVBand="1" w:firstColumn="1" w:lastRow="0" w:lastColumn="0" w:firstRow="1"/>
      </w:tblPr>
      <w:tblGrid>
        <w:gridCol w:w="842"/>
        <w:gridCol w:w="1522"/>
        <w:gridCol w:w="3425"/>
        <w:gridCol w:w="3008"/>
      </w:tblGrid>
      <w:tr>
        <w:trPr>
          <w:ins w:id="410" w:author="lenovo" w:date="2021-05-03T09:04:00Z"/>
        </w:trPr>
        <w:tc>
          <w:tcPr>
            <w:tcW w:w="842" w:type="dxa"/>
            <w:tcBorders/>
          </w:tcPr>
          <w:p>
            <w:pPr>
              <w:pStyle w:val="Normal"/>
              <w:spacing w:before="0" w:after="160"/>
              <w:jc w:val="center"/>
              <w:pPrChange w:id="0" w:author="lenovo" w:date="2021-05-03T09:05:00Z"/>
              <w:rPr/>
            </w:pPr>
            <w:r>
              <w:rPr/>
              <w:t>Hari</w:t>
            </w:r>
          </w:p>
        </w:tc>
        <w:tc>
          <w:tcPr>
            <w:tcW w:w="1522" w:type="dxa"/>
            <w:tcBorders/>
          </w:tcPr>
          <w:p>
            <w:pPr>
              <w:pStyle w:val="Normal"/>
              <w:spacing w:before="0" w:after="160"/>
              <w:jc w:val="center"/>
              <w:pPrChange w:id="0" w:author="lenovo" w:date="2021-05-03T09:05:00Z"/>
              <w:rPr/>
            </w:pPr>
            <w:r>
              <w:rPr/>
              <w:t>Waktu</w:t>
            </w:r>
          </w:p>
        </w:tc>
        <w:tc>
          <w:tcPr>
            <w:tcW w:w="3425" w:type="dxa"/>
            <w:tcBorders/>
          </w:tcPr>
          <w:p>
            <w:pPr>
              <w:pStyle w:val="Normal"/>
              <w:spacing w:before="0" w:after="160"/>
              <w:jc w:val="center"/>
              <w:pPrChange w:id="0" w:author="lenovo" w:date="2021-05-03T09:05:00Z"/>
              <w:rPr/>
            </w:pPr>
            <w:r>
              <w:rPr/>
              <w:t>Acara</w:t>
            </w:r>
          </w:p>
        </w:tc>
        <w:tc>
          <w:tcPr>
            <w:tcW w:w="3008" w:type="dxa"/>
            <w:tcBorders/>
          </w:tcPr>
          <w:p>
            <w:pPr>
              <w:pStyle w:val="Normal"/>
              <w:spacing w:before="0" w:after="160"/>
              <w:jc w:val="center"/>
              <w:pPrChange w:id="0" w:author="lenovo" w:date="2021-05-03T09:05:00Z"/>
              <w:rPr/>
            </w:pPr>
            <w:r>
              <w:rPr/>
              <w:t>Materi</w:t>
            </w:r>
          </w:p>
        </w:tc>
      </w:tr>
      <w:tr>
        <w:trPr>
          <w:ins w:id="411" w:author="lenovo" w:date="2021-05-03T09:04:00Z"/>
          <w:trHeight w:val="422" w:hRule="atLeast"/>
        </w:trPr>
        <w:tc>
          <w:tcPr>
            <w:tcW w:w="842" w:type="dxa"/>
            <w:tcBorders>
              <w:bottom w:val="nil"/>
            </w:tcBorders>
          </w:tcPr>
          <w:p>
            <w:pPr>
              <w:pStyle w:val="Normal"/>
              <w:spacing w:before="0" w:after="160"/>
              <w:jc w:val="center"/>
              <w:pPrChange w:id="0" w:author="lenovo" w:date="2021-05-03T09:05:00Z"/>
              <w:rPr/>
            </w:pPr>
            <w:r>
              <w:rPr/>
              <w:t>Senin</w:t>
            </w:r>
          </w:p>
        </w:tc>
        <w:tc>
          <w:tcPr>
            <w:tcW w:w="1522" w:type="dxa"/>
            <w:tcBorders/>
          </w:tcPr>
          <w:p>
            <w:pPr>
              <w:pStyle w:val="Normal"/>
              <w:spacing w:before="0" w:after="160"/>
              <w:jc w:val="center"/>
              <w:pPrChange w:id="0" w:author="lenovo" w:date="2021-05-03T09:11:00Z"/>
              <w:rPr/>
            </w:pPr>
            <w:r>
              <w:rPr/>
              <w:t>09.00 – 12.00</w:t>
            </w:r>
          </w:p>
        </w:tc>
        <w:tc>
          <w:tcPr>
            <w:tcW w:w="3425" w:type="dxa"/>
            <w:tcBorders/>
          </w:tcPr>
          <w:p>
            <w:pPr>
              <w:pStyle w:val="Normal"/>
              <w:spacing w:before="0" w:after="160"/>
              <w:jc w:val="center"/>
              <w:pPrChange w:id="0" w:author="lenovo" w:date="2021-05-03T09:05:00Z"/>
              <w:rPr/>
            </w:pPr>
            <w:r>
              <w:rPr/>
              <w:t xml:space="preserve">Membantu divisi digital </w:t>
            </w:r>
            <w:ins w:id="412" w:author="lenovo" w:date="2021-05-03T09:10:00Z">
              <w:r>
                <w:rPr/>
                <w:t>marketing</w:t>
              </w:r>
            </w:ins>
          </w:p>
        </w:tc>
        <w:tc>
          <w:tcPr>
            <w:tcW w:w="3008" w:type="dxa"/>
            <w:tcBorders/>
          </w:tcPr>
          <w:p>
            <w:pPr>
              <w:pStyle w:val="Normal"/>
              <w:spacing w:before="0" w:after="160"/>
              <w:jc w:val="center"/>
              <w:pPrChange w:id="0" w:author="lenovo" w:date="2021-05-03T09:07:00Z"/>
              <w:rPr/>
            </w:pPr>
            <w:ins w:id="413" w:author="lenovo" w:date="2021-05-03T09:07:00Z">
              <w:r>
                <w:rPr/>
                <w:t>Mencari data sekolah sekolah</w:t>
              </w:r>
            </w:ins>
          </w:p>
        </w:tc>
      </w:tr>
      <w:tr>
        <w:trPr>
          <w:ins w:id="414" w:author="lenovo" w:date="2021-05-03T09:04:00Z"/>
        </w:trPr>
        <w:tc>
          <w:tcPr>
            <w:tcW w:w="842" w:type="dxa"/>
            <w:tcBorders>
              <w:top w:val="nil"/>
              <w:bottom w:val="nil"/>
            </w:tcBorders>
          </w:tcPr>
          <w:p>
            <w:pPr>
              <w:pStyle w:val="Normal"/>
              <w:spacing w:before="0" w:after="160"/>
              <w:jc w:val="center"/>
              <w:rPr/>
            </w:pPr>
            <w:r>
              <w:rPr/>
            </w:r>
          </w:p>
        </w:tc>
        <w:tc>
          <w:tcPr>
            <w:tcW w:w="1522" w:type="dxa"/>
            <w:tcBorders/>
          </w:tcPr>
          <w:p>
            <w:pPr>
              <w:pStyle w:val="Normal"/>
              <w:spacing w:before="0" w:after="160"/>
              <w:jc w:val="center"/>
              <w:pPrChange w:id="0" w:author="lenovo" w:date="2021-05-03T09:05:00Z"/>
              <w:rPr/>
            </w:pPr>
            <w:ins w:id="415" w:author="lenovo" w:date="2021-05-03T09:08:00Z">
              <w:r>
                <w:rPr/>
                <w:t>12.00 – 13.00</w:t>
              </w:r>
            </w:ins>
          </w:p>
        </w:tc>
        <w:tc>
          <w:tcPr>
            <w:tcW w:w="3425" w:type="dxa"/>
            <w:tcBorders/>
          </w:tcPr>
          <w:p>
            <w:pPr>
              <w:pStyle w:val="Normal"/>
              <w:spacing w:before="0" w:after="160"/>
              <w:jc w:val="center"/>
              <w:pPrChange w:id="0" w:author="lenovo" w:date="2021-05-03T09:05:00Z"/>
              <w:rPr/>
            </w:pPr>
            <w:ins w:id="416" w:author="lenovo" w:date="2021-05-03T09:08:00Z">
              <w:r>
                <w:rPr/>
                <w:t>Break</w:t>
              </w:r>
            </w:ins>
          </w:p>
        </w:tc>
        <w:tc>
          <w:tcPr>
            <w:tcW w:w="3008" w:type="dxa"/>
            <w:tcBorders/>
          </w:tcPr>
          <w:p>
            <w:pPr>
              <w:pStyle w:val="Normal"/>
              <w:spacing w:before="0" w:after="160"/>
              <w:jc w:val="center"/>
              <w:pPrChange w:id="0" w:author="lenovo" w:date="2021-05-03T09:05:00Z"/>
              <w:rPr/>
            </w:pPr>
            <w:ins w:id="417" w:author="lenovo" w:date="2021-05-03T09:16:00Z">
              <w:r>
                <w:rPr/>
                <w:t>-</w:t>
              </w:r>
            </w:ins>
          </w:p>
        </w:tc>
      </w:tr>
      <w:tr>
        <w:trPr>
          <w:ins w:id="418" w:author="lenovo" w:date="2021-05-03T09:04:00Z"/>
        </w:trPr>
        <w:tc>
          <w:tcPr>
            <w:tcW w:w="842" w:type="dxa"/>
            <w:tcBorders>
              <w:top w:val="nil"/>
            </w:tcBorders>
          </w:tcPr>
          <w:p>
            <w:pPr>
              <w:pStyle w:val="Normal"/>
              <w:spacing w:before="0" w:after="160"/>
              <w:jc w:val="center"/>
              <w:rPr/>
            </w:pPr>
            <w:r>
              <w:rPr/>
            </w:r>
          </w:p>
        </w:tc>
        <w:tc>
          <w:tcPr>
            <w:tcW w:w="1522" w:type="dxa"/>
            <w:tcBorders/>
          </w:tcPr>
          <w:p>
            <w:pPr>
              <w:pStyle w:val="Normal"/>
              <w:spacing w:before="0" w:after="160"/>
              <w:jc w:val="center"/>
              <w:pPrChange w:id="0" w:author="lenovo" w:date="2021-05-03T09:05:00Z"/>
              <w:rPr/>
            </w:pPr>
            <w:ins w:id="419" w:author="lenovo" w:date="2021-05-03T09:08:00Z">
              <w:r>
                <w:rPr/>
                <w:t>13.00 – 17.00</w:t>
              </w:r>
            </w:ins>
          </w:p>
        </w:tc>
        <w:tc>
          <w:tcPr>
            <w:tcW w:w="3425" w:type="dxa"/>
            <w:tcBorders/>
          </w:tcPr>
          <w:p>
            <w:pPr>
              <w:pStyle w:val="Normal"/>
              <w:spacing w:before="0" w:after="160"/>
              <w:jc w:val="center"/>
              <w:pPrChange w:id="0" w:author="lenovo" w:date="2021-05-03T09:05:00Z"/>
              <w:rPr/>
            </w:pPr>
            <w:ins w:id="420" w:author="lenovo" w:date="2021-05-03T09:08:00Z">
              <w:r>
                <w:rPr/>
                <w:t>Kerjain</w:t>
              </w:r>
            </w:ins>
            <w:ins w:id="421" w:author="lenovo" w:date="2021-05-03T09:09:00Z">
              <w:r>
                <w:rPr/>
                <w:t xml:space="preserve"> Taks</w:t>
              </w:r>
            </w:ins>
          </w:p>
        </w:tc>
        <w:tc>
          <w:tcPr>
            <w:tcW w:w="3008" w:type="dxa"/>
            <w:tcBorders/>
          </w:tcPr>
          <w:p>
            <w:pPr>
              <w:pStyle w:val="Normal"/>
              <w:spacing w:before="0" w:after="160"/>
              <w:jc w:val="center"/>
              <w:pPrChange w:id="0" w:author="lenovo" w:date="2021-05-03T09:05:00Z"/>
              <w:rPr/>
            </w:pPr>
            <w:r>
              <w:rPr/>
              <w:t>Kerjain Project Magang</w:t>
            </w:r>
          </w:p>
        </w:tc>
      </w:tr>
      <w:tr>
        <w:trPr>
          <w:ins w:id="422" w:author="lenovo" w:date="2021-05-03T09:04:00Z"/>
          <w:trHeight w:val="457" w:hRule="atLeast"/>
        </w:trPr>
        <w:tc>
          <w:tcPr>
            <w:tcW w:w="842" w:type="dxa"/>
            <w:tcBorders>
              <w:bottom w:val="nil"/>
            </w:tcBorders>
          </w:tcPr>
          <w:p>
            <w:pPr>
              <w:pStyle w:val="Normal"/>
              <w:widowControl/>
              <w:suppressAutoHyphens w:val="true"/>
              <w:bidi w:val="0"/>
              <w:spacing w:lineRule="auto" w:line="259" w:before="0" w:after="160"/>
              <w:jc w:val="left"/>
              <w:rPr/>
            </w:pPr>
            <w:ins w:id="423" w:author="lenovo" w:date="2021-05-03T09:10:00Z">
              <w:r>
                <w:rPr/>
                <w:t xml:space="preserve">Selasa </w:t>
              </w:r>
            </w:ins>
          </w:p>
        </w:tc>
        <w:tc>
          <w:tcPr>
            <w:tcW w:w="1522" w:type="dxa"/>
            <w:tcBorders/>
          </w:tcPr>
          <w:p>
            <w:pPr>
              <w:pStyle w:val="Normal"/>
              <w:spacing w:before="0" w:after="160"/>
              <w:jc w:val="center"/>
              <w:pPrChange w:id="0" w:author="lenovo" w:date="2021-05-03T09:05:00Z"/>
              <w:rPr>
                <w:lang w:val="id-ID"/>
              </w:rPr>
            </w:pPr>
            <w:ins w:id="424" w:author="lenovo" w:date="2021-05-03T09:16:00Z">
              <w:r>
                <w:rPr/>
                <w:t>09.00 – 12.00</w:t>
              </w:r>
            </w:ins>
          </w:p>
        </w:tc>
        <w:tc>
          <w:tcPr>
            <w:tcW w:w="3425" w:type="dxa"/>
            <w:tcBorders/>
          </w:tcPr>
          <w:p>
            <w:pPr>
              <w:pStyle w:val="Normal"/>
              <w:spacing w:before="0" w:after="160"/>
              <w:jc w:val="center"/>
              <w:pPrChange w:id="0" w:author="lenovo" w:date="2021-05-03T09:05:00Z"/>
              <w:rPr>
                <w:lang w:val="id-ID"/>
              </w:rPr>
            </w:pPr>
            <w:ins w:id="425" w:author="lenovo" w:date="2021-05-03T09:16:00Z">
              <w:r>
                <w:rPr/>
                <w:t>Membantu divisi digital marketing</w:t>
              </w:r>
            </w:ins>
          </w:p>
        </w:tc>
        <w:tc>
          <w:tcPr>
            <w:tcW w:w="3008" w:type="dxa"/>
            <w:tcBorders/>
          </w:tcPr>
          <w:p>
            <w:pPr>
              <w:pStyle w:val="Normal"/>
              <w:spacing w:before="0" w:after="160"/>
              <w:jc w:val="center"/>
              <w:pPrChange w:id="0" w:author="lenovo" w:date="2021-05-03T09:05:00Z"/>
              <w:rPr>
                <w:lang w:val="id-ID"/>
              </w:rPr>
            </w:pPr>
            <w:ins w:id="426" w:author="lenovo" w:date="2021-05-03T09:16:00Z">
              <w:r>
                <w:rPr/>
                <w:t>Mencari data sekolah sekolah</w:t>
              </w:r>
            </w:ins>
          </w:p>
        </w:tc>
      </w:tr>
      <w:tr>
        <w:trPr>
          <w:ins w:id="427" w:author="lenovo" w:date="2021-05-03T09:15:00Z"/>
          <w:trHeight w:val="457" w:hRule="atLeast"/>
        </w:trPr>
        <w:tc>
          <w:tcPr>
            <w:tcW w:w="842" w:type="dxa"/>
            <w:tcBorders>
              <w:top w:val="nil"/>
              <w:bottom w:val="nil"/>
            </w:tcBorders>
          </w:tcPr>
          <w:p>
            <w:pPr>
              <w:pStyle w:val="Normal"/>
              <w:widowControl/>
              <w:suppressAutoHyphens w:val="true"/>
              <w:bidi w:val="0"/>
              <w:spacing w:lineRule="auto" w:line="259" w:before="0" w:after="160"/>
              <w:jc w:val="left"/>
              <w:rPr/>
            </w:pPr>
            <w:r>
              <w:rPr/>
            </w:r>
          </w:p>
        </w:tc>
        <w:tc>
          <w:tcPr>
            <w:tcW w:w="1522" w:type="dxa"/>
            <w:tcBorders/>
          </w:tcPr>
          <w:p>
            <w:pPr>
              <w:pStyle w:val="Normal"/>
              <w:spacing w:before="0" w:after="160"/>
              <w:jc w:val="center"/>
              <w:rPr>
                <w:lang w:val="id-ID"/>
              </w:rPr>
            </w:pPr>
            <w:ins w:id="428" w:author="lenovo" w:date="2021-05-03T09:16:00Z">
              <w:r>
                <w:rPr/>
                <w:t>12.00 – 13.00</w:t>
              </w:r>
            </w:ins>
          </w:p>
        </w:tc>
        <w:tc>
          <w:tcPr>
            <w:tcW w:w="3425" w:type="dxa"/>
            <w:tcBorders/>
          </w:tcPr>
          <w:p>
            <w:pPr>
              <w:pStyle w:val="Normal"/>
              <w:spacing w:before="0" w:after="160"/>
              <w:jc w:val="center"/>
              <w:rPr>
                <w:lang w:val="id-ID"/>
              </w:rPr>
            </w:pPr>
            <w:ins w:id="429" w:author="lenovo" w:date="2021-05-03T09:16:00Z">
              <w:r>
                <w:rPr/>
                <w:t>Break</w:t>
              </w:r>
            </w:ins>
          </w:p>
        </w:tc>
        <w:tc>
          <w:tcPr>
            <w:tcW w:w="3008" w:type="dxa"/>
            <w:tcBorders/>
          </w:tcPr>
          <w:p>
            <w:pPr>
              <w:pStyle w:val="Normal"/>
              <w:spacing w:before="0" w:after="160"/>
              <w:jc w:val="center"/>
              <w:rPr>
                <w:lang w:val="id-ID"/>
              </w:rPr>
            </w:pPr>
            <w:ins w:id="430" w:author="lenovo" w:date="2021-05-03T09:16:00Z">
              <w:r>
                <w:rPr/>
                <w:t>-</w:t>
              </w:r>
            </w:ins>
          </w:p>
        </w:tc>
      </w:tr>
      <w:tr>
        <w:trPr>
          <w:ins w:id="431" w:author="lenovo" w:date="2021-05-03T09:15:00Z"/>
          <w:trHeight w:val="457" w:hRule="atLeast"/>
        </w:trPr>
        <w:tc>
          <w:tcPr>
            <w:tcW w:w="842" w:type="dxa"/>
            <w:tcBorders>
              <w:top w:val="nil"/>
            </w:tcBorders>
          </w:tcPr>
          <w:p>
            <w:pPr>
              <w:pStyle w:val="Normal"/>
              <w:spacing w:before="0" w:after="160"/>
              <w:jc w:val="center"/>
              <w:rPr/>
            </w:pPr>
            <w:r>
              <w:rPr/>
            </w:r>
          </w:p>
        </w:tc>
        <w:tc>
          <w:tcPr>
            <w:tcW w:w="1522" w:type="dxa"/>
            <w:tcBorders/>
          </w:tcPr>
          <w:p>
            <w:pPr>
              <w:pStyle w:val="Normal"/>
              <w:spacing w:before="0" w:after="160"/>
              <w:jc w:val="center"/>
              <w:rPr>
                <w:lang w:val="id-ID"/>
              </w:rPr>
            </w:pPr>
            <w:ins w:id="432" w:author="lenovo" w:date="2021-05-03T09:16:00Z">
              <w:r>
                <w:rPr/>
                <w:t>13.00 – 17.00</w:t>
              </w:r>
            </w:ins>
          </w:p>
        </w:tc>
        <w:tc>
          <w:tcPr>
            <w:tcW w:w="3425" w:type="dxa"/>
            <w:tcBorders/>
          </w:tcPr>
          <w:p>
            <w:pPr>
              <w:pStyle w:val="Normal"/>
              <w:spacing w:before="0" w:after="160"/>
              <w:jc w:val="center"/>
              <w:rPr>
                <w:lang w:val="id-ID"/>
              </w:rPr>
            </w:pPr>
            <w:ins w:id="433" w:author="lenovo" w:date="2021-05-03T09:16:00Z">
              <w:r>
                <w:rPr/>
                <w:t>Kerjain Taks</w:t>
              </w:r>
            </w:ins>
          </w:p>
        </w:tc>
        <w:tc>
          <w:tcPr>
            <w:tcW w:w="3008" w:type="dxa"/>
            <w:tcBorders/>
          </w:tcPr>
          <w:p>
            <w:pPr>
              <w:pStyle w:val="Normal"/>
              <w:spacing w:before="0" w:after="160"/>
              <w:jc w:val="center"/>
              <w:rPr>
                <w:lang w:val="id-ID"/>
              </w:rPr>
            </w:pPr>
            <w:ins w:id="434" w:author="lenovo" w:date="2021-05-03T09:16:00Z">
              <w:r>
                <w:rPr/>
                <w:t>Kerjain Project Magang</w:t>
              </w:r>
            </w:ins>
          </w:p>
        </w:tc>
      </w:tr>
      <w:tr>
        <w:trPr>
          <w:ins w:id="435" w:author="lenovo" w:date="2021-05-03T09:15:00Z"/>
          <w:trHeight w:val="457" w:hRule="atLeast"/>
        </w:trPr>
        <w:tc>
          <w:tcPr>
            <w:tcW w:w="842" w:type="dxa"/>
            <w:tcBorders>
              <w:bottom w:val="nil"/>
            </w:tcBorders>
          </w:tcPr>
          <w:p>
            <w:pPr>
              <w:pStyle w:val="Normal"/>
              <w:spacing w:before="0" w:after="160"/>
              <w:jc w:val="center"/>
              <w:rPr/>
            </w:pPr>
            <w:ins w:id="436" w:author="lenovo" w:date="2021-05-03T09:15:00Z">
              <w:r>
                <w:rPr/>
                <w:t xml:space="preserve">Rabu </w:t>
              </w:r>
            </w:ins>
          </w:p>
        </w:tc>
        <w:tc>
          <w:tcPr>
            <w:tcW w:w="1522" w:type="dxa"/>
            <w:tcBorders/>
          </w:tcPr>
          <w:p>
            <w:pPr>
              <w:pStyle w:val="Normal"/>
              <w:spacing w:before="0" w:after="160"/>
              <w:jc w:val="center"/>
              <w:rPr>
                <w:lang w:val="id-ID"/>
              </w:rPr>
            </w:pPr>
            <w:ins w:id="437" w:author="lenovo" w:date="2021-05-03T09:16:00Z">
              <w:r>
                <w:rPr/>
                <w:t>09.00 – 12.00</w:t>
              </w:r>
            </w:ins>
          </w:p>
        </w:tc>
        <w:tc>
          <w:tcPr>
            <w:tcW w:w="3425" w:type="dxa"/>
            <w:tcBorders/>
          </w:tcPr>
          <w:p>
            <w:pPr>
              <w:pStyle w:val="Normal"/>
              <w:spacing w:before="0" w:after="160"/>
              <w:jc w:val="center"/>
              <w:rPr>
                <w:lang w:val="id-ID"/>
              </w:rPr>
            </w:pPr>
            <w:ins w:id="438" w:author="lenovo" w:date="2021-05-03T09:16:00Z">
              <w:r>
                <w:rPr/>
                <w:t>Membantu divisi digital marketing</w:t>
              </w:r>
            </w:ins>
          </w:p>
        </w:tc>
        <w:tc>
          <w:tcPr>
            <w:tcW w:w="3008" w:type="dxa"/>
            <w:tcBorders/>
          </w:tcPr>
          <w:p>
            <w:pPr>
              <w:pStyle w:val="Normal"/>
              <w:spacing w:before="0" w:after="160"/>
              <w:jc w:val="center"/>
              <w:rPr>
                <w:lang w:val="id-ID"/>
              </w:rPr>
            </w:pPr>
            <w:ins w:id="439" w:author="lenovo" w:date="2021-05-03T09:16:00Z">
              <w:r>
                <w:rPr/>
                <w:t>Mencari data sekolah sekolah</w:t>
              </w:r>
            </w:ins>
          </w:p>
        </w:tc>
      </w:tr>
      <w:tr>
        <w:trPr>
          <w:ins w:id="440" w:author="lenovo" w:date="2021-05-03T09:15:00Z"/>
          <w:trHeight w:val="457" w:hRule="atLeast"/>
        </w:trPr>
        <w:tc>
          <w:tcPr>
            <w:tcW w:w="842" w:type="dxa"/>
            <w:tcBorders>
              <w:top w:val="nil"/>
              <w:bottom w:val="nil"/>
            </w:tcBorders>
          </w:tcPr>
          <w:p>
            <w:pPr>
              <w:pStyle w:val="Normal"/>
              <w:spacing w:before="0" w:after="160"/>
              <w:jc w:val="center"/>
              <w:rPr/>
            </w:pPr>
            <w:r>
              <w:rPr/>
            </w:r>
          </w:p>
        </w:tc>
        <w:tc>
          <w:tcPr>
            <w:tcW w:w="1522" w:type="dxa"/>
            <w:tcBorders/>
          </w:tcPr>
          <w:p>
            <w:pPr>
              <w:pStyle w:val="Normal"/>
              <w:spacing w:before="0" w:after="160"/>
              <w:jc w:val="center"/>
              <w:rPr>
                <w:lang w:val="id-ID"/>
              </w:rPr>
            </w:pPr>
            <w:ins w:id="441" w:author="lenovo" w:date="2021-05-03T09:16:00Z">
              <w:r>
                <w:rPr/>
                <w:t>12.00 – 13.00</w:t>
              </w:r>
            </w:ins>
          </w:p>
        </w:tc>
        <w:tc>
          <w:tcPr>
            <w:tcW w:w="3425" w:type="dxa"/>
            <w:tcBorders/>
          </w:tcPr>
          <w:p>
            <w:pPr>
              <w:pStyle w:val="Normal"/>
              <w:spacing w:before="0" w:after="160"/>
              <w:jc w:val="center"/>
              <w:rPr>
                <w:lang w:val="id-ID"/>
              </w:rPr>
            </w:pPr>
            <w:ins w:id="442" w:author="lenovo" w:date="2021-05-03T09:16:00Z">
              <w:r>
                <w:rPr/>
                <w:t>Break</w:t>
              </w:r>
            </w:ins>
          </w:p>
        </w:tc>
        <w:tc>
          <w:tcPr>
            <w:tcW w:w="3008" w:type="dxa"/>
            <w:tcBorders/>
          </w:tcPr>
          <w:p>
            <w:pPr>
              <w:pStyle w:val="Normal"/>
              <w:spacing w:before="0" w:after="160"/>
              <w:jc w:val="center"/>
              <w:rPr>
                <w:lang w:val="id-ID"/>
              </w:rPr>
            </w:pPr>
            <w:ins w:id="443" w:author="lenovo" w:date="2021-05-03T09:16:00Z">
              <w:r>
                <w:rPr/>
                <w:t>-</w:t>
              </w:r>
            </w:ins>
          </w:p>
        </w:tc>
      </w:tr>
      <w:tr>
        <w:trPr>
          <w:ins w:id="444" w:author="lenovo" w:date="2021-05-03T09:15:00Z"/>
          <w:trHeight w:val="457" w:hRule="atLeast"/>
        </w:trPr>
        <w:tc>
          <w:tcPr>
            <w:tcW w:w="842" w:type="dxa"/>
            <w:tcBorders>
              <w:top w:val="nil"/>
            </w:tcBorders>
          </w:tcPr>
          <w:p>
            <w:pPr>
              <w:pStyle w:val="Normal"/>
              <w:spacing w:before="0" w:after="160"/>
              <w:jc w:val="center"/>
              <w:rPr/>
            </w:pPr>
            <w:r>
              <w:rPr/>
            </w:r>
          </w:p>
        </w:tc>
        <w:tc>
          <w:tcPr>
            <w:tcW w:w="1522" w:type="dxa"/>
            <w:tcBorders/>
          </w:tcPr>
          <w:p>
            <w:pPr>
              <w:pStyle w:val="Normal"/>
              <w:spacing w:before="0" w:after="160"/>
              <w:jc w:val="center"/>
              <w:rPr>
                <w:lang w:val="id-ID"/>
              </w:rPr>
            </w:pPr>
            <w:ins w:id="445" w:author="lenovo" w:date="2021-05-03T09:16:00Z">
              <w:r>
                <w:rPr/>
                <w:t>13.00 – 17.00</w:t>
              </w:r>
            </w:ins>
          </w:p>
        </w:tc>
        <w:tc>
          <w:tcPr>
            <w:tcW w:w="3425" w:type="dxa"/>
            <w:tcBorders/>
          </w:tcPr>
          <w:p>
            <w:pPr>
              <w:pStyle w:val="Normal"/>
              <w:spacing w:before="0" w:after="160"/>
              <w:jc w:val="center"/>
              <w:rPr>
                <w:lang w:val="id-ID"/>
              </w:rPr>
            </w:pPr>
            <w:ins w:id="446" w:author="lenovo" w:date="2021-05-03T09:16:00Z">
              <w:r>
                <w:rPr/>
                <w:t>Kerjain Taks</w:t>
              </w:r>
            </w:ins>
          </w:p>
        </w:tc>
        <w:tc>
          <w:tcPr>
            <w:tcW w:w="3008" w:type="dxa"/>
            <w:tcBorders/>
          </w:tcPr>
          <w:p>
            <w:pPr>
              <w:pStyle w:val="Normal"/>
              <w:spacing w:before="0" w:after="160"/>
              <w:jc w:val="center"/>
              <w:rPr>
                <w:lang w:val="id-ID"/>
              </w:rPr>
            </w:pPr>
            <w:ins w:id="447" w:author="lenovo" w:date="2021-05-03T09:16:00Z">
              <w:r>
                <w:rPr/>
                <w:t>Kerjain Project Magang</w:t>
              </w:r>
            </w:ins>
          </w:p>
        </w:tc>
      </w:tr>
      <w:tr>
        <w:trPr>
          <w:ins w:id="448" w:author="lenovo" w:date="2021-05-03T09:15:00Z"/>
          <w:trHeight w:val="457" w:hRule="atLeast"/>
        </w:trPr>
        <w:tc>
          <w:tcPr>
            <w:tcW w:w="842" w:type="dxa"/>
            <w:tcBorders>
              <w:bottom w:val="nil"/>
            </w:tcBorders>
          </w:tcPr>
          <w:p>
            <w:pPr>
              <w:pStyle w:val="Normal"/>
              <w:spacing w:before="0" w:after="160"/>
              <w:jc w:val="center"/>
              <w:rPr/>
            </w:pPr>
            <w:ins w:id="449" w:author="lenovo" w:date="2021-05-03T09:15:00Z">
              <w:r>
                <w:rPr/>
                <w:t xml:space="preserve">Kamis </w:t>
              </w:r>
            </w:ins>
          </w:p>
        </w:tc>
        <w:tc>
          <w:tcPr>
            <w:tcW w:w="1522" w:type="dxa"/>
            <w:tcBorders/>
          </w:tcPr>
          <w:p>
            <w:pPr>
              <w:pStyle w:val="Normal"/>
              <w:spacing w:before="0" w:after="160"/>
              <w:jc w:val="center"/>
              <w:rPr>
                <w:lang w:val="id-ID"/>
              </w:rPr>
            </w:pPr>
            <w:ins w:id="450" w:author="lenovo" w:date="2021-05-03T09:16:00Z">
              <w:r>
                <w:rPr/>
                <w:t>09.00 – 12.00</w:t>
              </w:r>
            </w:ins>
          </w:p>
        </w:tc>
        <w:tc>
          <w:tcPr>
            <w:tcW w:w="3425" w:type="dxa"/>
            <w:tcBorders/>
          </w:tcPr>
          <w:p>
            <w:pPr>
              <w:pStyle w:val="Normal"/>
              <w:spacing w:before="0" w:after="160"/>
              <w:jc w:val="center"/>
              <w:rPr>
                <w:lang w:val="id-ID"/>
              </w:rPr>
            </w:pPr>
            <w:ins w:id="451" w:author="lenovo" w:date="2021-05-03T09:16:00Z">
              <w:r>
                <w:rPr/>
                <w:t>Membantu divisi digital marketing</w:t>
              </w:r>
            </w:ins>
          </w:p>
        </w:tc>
        <w:tc>
          <w:tcPr>
            <w:tcW w:w="3008" w:type="dxa"/>
            <w:tcBorders/>
          </w:tcPr>
          <w:p>
            <w:pPr>
              <w:pStyle w:val="Normal"/>
              <w:spacing w:before="0" w:after="160"/>
              <w:jc w:val="center"/>
              <w:rPr>
                <w:lang w:val="id-ID"/>
              </w:rPr>
            </w:pPr>
            <w:ins w:id="452" w:author="lenovo" w:date="2021-05-03T09:16:00Z">
              <w:r>
                <w:rPr/>
                <w:t>Mencari data sekolah sekolah</w:t>
              </w:r>
            </w:ins>
          </w:p>
        </w:tc>
      </w:tr>
      <w:tr>
        <w:trPr>
          <w:ins w:id="453" w:author="lenovo" w:date="2021-05-03T09:15:00Z"/>
          <w:trHeight w:val="457" w:hRule="atLeast"/>
        </w:trPr>
        <w:tc>
          <w:tcPr>
            <w:tcW w:w="842" w:type="dxa"/>
            <w:tcBorders>
              <w:top w:val="nil"/>
              <w:bottom w:val="nil"/>
            </w:tcBorders>
          </w:tcPr>
          <w:p>
            <w:pPr>
              <w:pStyle w:val="Normal"/>
              <w:spacing w:before="0" w:after="160"/>
              <w:jc w:val="center"/>
              <w:rPr/>
            </w:pPr>
            <w:r>
              <w:rPr/>
            </w:r>
          </w:p>
        </w:tc>
        <w:tc>
          <w:tcPr>
            <w:tcW w:w="1522" w:type="dxa"/>
            <w:tcBorders/>
          </w:tcPr>
          <w:p>
            <w:pPr>
              <w:pStyle w:val="Normal"/>
              <w:spacing w:before="0" w:after="160"/>
              <w:jc w:val="center"/>
              <w:rPr>
                <w:lang w:val="id-ID"/>
              </w:rPr>
            </w:pPr>
            <w:ins w:id="454" w:author="lenovo" w:date="2021-05-03T09:16:00Z">
              <w:r>
                <w:rPr/>
                <w:t>12.00 – 13.00</w:t>
              </w:r>
            </w:ins>
          </w:p>
        </w:tc>
        <w:tc>
          <w:tcPr>
            <w:tcW w:w="3425" w:type="dxa"/>
            <w:tcBorders/>
          </w:tcPr>
          <w:p>
            <w:pPr>
              <w:pStyle w:val="Normal"/>
              <w:spacing w:before="0" w:after="160"/>
              <w:jc w:val="center"/>
              <w:rPr>
                <w:lang w:val="id-ID"/>
              </w:rPr>
            </w:pPr>
            <w:ins w:id="455" w:author="lenovo" w:date="2021-05-03T09:16:00Z">
              <w:r>
                <w:rPr/>
                <w:t>Break</w:t>
              </w:r>
            </w:ins>
          </w:p>
        </w:tc>
        <w:tc>
          <w:tcPr>
            <w:tcW w:w="3008" w:type="dxa"/>
            <w:tcBorders/>
          </w:tcPr>
          <w:p>
            <w:pPr>
              <w:pStyle w:val="Normal"/>
              <w:spacing w:before="0" w:after="160"/>
              <w:jc w:val="center"/>
              <w:rPr>
                <w:lang w:val="id-ID"/>
              </w:rPr>
            </w:pPr>
            <w:ins w:id="456" w:author="lenovo" w:date="2021-05-03T09:16:00Z">
              <w:r>
                <w:rPr/>
                <w:t>-</w:t>
              </w:r>
            </w:ins>
          </w:p>
        </w:tc>
      </w:tr>
      <w:tr>
        <w:trPr>
          <w:ins w:id="457" w:author="lenovo" w:date="2021-05-03T09:15:00Z"/>
          <w:trHeight w:val="457" w:hRule="atLeast"/>
        </w:trPr>
        <w:tc>
          <w:tcPr>
            <w:tcW w:w="842" w:type="dxa"/>
            <w:tcBorders>
              <w:top w:val="nil"/>
            </w:tcBorders>
          </w:tcPr>
          <w:p>
            <w:pPr>
              <w:pStyle w:val="Normal"/>
              <w:spacing w:before="0" w:after="160"/>
              <w:jc w:val="center"/>
              <w:rPr/>
            </w:pPr>
            <w:r>
              <w:rPr/>
            </w:r>
          </w:p>
        </w:tc>
        <w:tc>
          <w:tcPr>
            <w:tcW w:w="1522" w:type="dxa"/>
            <w:tcBorders/>
          </w:tcPr>
          <w:p>
            <w:pPr>
              <w:pStyle w:val="Normal"/>
              <w:spacing w:before="0" w:after="160"/>
              <w:jc w:val="center"/>
              <w:rPr>
                <w:lang w:val="id-ID"/>
              </w:rPr>
            </w:pPr>
            <w:ins w:id="458" w:author="lenovo" w:date="2021-05-03T09:16:00Z">
              <w:r>
                <w:rPr/>
                <w:t>13.00 – 17.00</w:t>
              </w:r>
            </w:ins>
          </w:p>
        </w:tc>
        <w:tc>
          <w:tcPr>
            <w:tcW w:w="3425" w:type="dxa"/>
            <w:tcBorders/>
          </w:tcPr>
          <w:p>
            <w:pPr>
              <w:pStyle w:val="Normal"/>
              <w:spacing w:before="0" w:after="160"/>
              <w:jc w:val="center"/>
              <w:rPr>
                <w:lang w:val="id-ID"/>
              </w:rPr>
            </w:pPr>
            <w:ins w:id="459" w:author="lenovo" w:date="2021-05-03T09:16:00Z">
              <w:r>
                <w:rPr/>
                <w:t>Kerjain Taks</w:t>
              </w:r>
            </w:ins>
          </w:p>
        </w:tc>
        <w:tc>
          <w:tcPr>
            <w:tcW w:w="3008" w:type="dxa"/>
            <w:tcBorders/>
          </w:tcPr>
          <w:p>
            <w:pPr>
              <w:pStyle w:val="Normal"/>
              <w:spacing w:before="0" w:after="160"/>
              <w:jc w:val="center"/>
              <w:rPr>
                <w:lang w:val="id-ID"/>
              </w:rPr>
            </w:pPr>
            <w:ins w:id="460" w:author="lenovo" w:date="2021-05-03T09:16:00Z">
              <w:r>
                <w:rPr/>
                <w:t>Kerjain Project Magang</w:t>
              </w:r>
            </w:ins>
          </w:p>
        </w:tc>
      </w:tr>
    </w:tbl>
    <w:p>
      <w:pPr>
        <w:pStyle w:val="Normal"/>
        <w:jc w:val="center"/>
        <w:pPrChange w:id="0" w:author="lenovo" w:date="2021-05-03T09:05:00Z">
          <w:pPr>
            <w:pStyle w:val="Heading2"/>
          </w:pPr>
        </w:pPrChange>
        <w:rPr/>
      </w:pPr>
      <w:ins w:id="461" w:author="lenovo" w:date="2021-04-29T14:57:00Z">
        <w:r>
          <w:rPr/>
        </w:r>
      </w:ins>
    </w:p>
    <w:p>
      <w:pPr>
        <w:pStyle w:val="Normal"/>
        <w:ind w:firstLine="720"/>
        <w:rPr/>
      </w:pPr>
      <w:ins w:id="463" w:author="lenovo" w:date="2021-04-29T14:57:00Z">
        <w:r>
          <w:rPr/>
          <w:t>Buatlah timeline dari proyek atau pekerjaan-pekerjaan yang harus diselesaikan di tempat magang.</w:t>
        </w:r>
      </w:ins>
    </w:p>
    <w:p>
      <w:pPr>
        <w:pStyle w:val="Normal"/>
        <w:ind w:firstLine="720"/>
        <w:rPr/>
      </w:pPr>
      <w:ins w:id="465" w:author="lenovo" w:date="2021-04-29T14:57:00Z">
        <w:r>
          <w:rPr/>
          <w:t>Berikan penjelasan dalam bentuk narasi untuk timeline yang telah dibuat.</w:t>
        </w:r>
      </w:ins>
    </w:p>
    <w:p>
      <w:pPr>
        <w:pStyle w:val="Heading2"/>
        <w:numPr>
          <w:ilvl w:val="1"/>
          <w:numId w:val="2"/>
        </w:numPr>
        <w:rPr>
          <w:lang w:val="en-US"/>
          <w:ins w:id="468" w:author="1772033@maranatha.ac.id" w:date="2021-05-19T13:06:00Z"/>
        </w:rPr>
      </w:pPr>
      <w:ins w:id="467" w:author="1772033@maranatha.ac.id" w:date="2021-05-19T13:06:00Z">
        <w:r>
          <w:rPr>
            <w:lang w:val="en-US"/>
          </w:rPr>
          <w:t xml:space="preserve">Waktu dan Tempat Penelitian </w:t>
        </w:r>
      </w:ins>
    </w:p>
    <w:p>
      <w:pPr>
        <w:pStyle w:val="Normal"/>
        <w:rPr/>
      </w:pPr>
      <w:r>
        <w:rPr/>
      </w:r>
    </w:p>
    <w:tbl>
      <w:tblPr>
        <w:tblStyle w:val="TableGrid"/>
        <w:tblW w:w="11090" w:type="dxa"/>
        <w:jc w:val="left"/>
        <w:tblInd w:w="-473" w:type="dxa"/>
        <w:tblCellMar>
          <w:top w:w="0" w:type="dxa"/>
          <w:left w:w="108" w:type="dxa"/>
          <w:bottom w:w="0" w:type="dxa"/>
          <w:right w:w="108" w:type="dxa"/>
        </w:tblCellMar>
        <w:tblLook w:val="04a0" w:noHBand="0" w:noVBand="1" w:firstColumn="1" w:lastRow="0" w:lastColumn="0" w:firstRow="1"/>
      </w:tblPr>
      <w:tblGrid>
        <w:gridCol w:w="1445"/>
        <w:gridCol w:w="566"/>
        <w:gridCol w:w="574"/>
        <w:gridCol w:w="567"/>
        <w:gridCol w:w="567"/>
        <w:gridCol w:w="567"/>
        <w:gridCol w:w="566"/>
        <w:gridCol w:w="568"/>
        <w:gridCol w:w="567"/>
        <w:gridCol w:w="567"/>
        <w:gridCol w:w="566"/>
        <w:gridCol w:w="568"/>
        <w:gridCol w:w="567"/>
        <w:gridCol w:w="567"/>
        <w:gridCol w:w="566"/>
        <w:gridCol w:w="568"/>
        <w:gridCol w:w="567"/>
        <w:gridCol w:w="564"/>
      </w:tblGrid>
      <w:tr>
        <w:trPr>
          <w:ins w:id="469" w:author="1772033@maranatha.ac.id" w:date="2021-05-19T13:22:00Z"/>
        </w:trPr>
        <w:tc>
          <w:tcPr>
            <w:tcW w:w="11087" w:type="dxa"/>
            <w:gridSpan w:val="18"/>
            <w:tcBorders/>
          </w:tcPr>
          <w:p>
            <w:pPr>
              <w:pStyle w:val="Normal"/>
              <w:spacing w:before="0" w:after="160"/>
              <w:jc w:val="center"/>
              <w:pPrChange w:id="0" w:author="1772033@maranatha.ac.id" w:date="2021-05-19T13:24:00Z"/>
              <w:rPr/>
            </w:pPr>
            <w:ins w:id="470" w:author="1772033@maranatha.ac.id" w:date="2021-05-19T13:24:00Z">
              <w:r>
                <w:rPr/>
                <w:t>Jadwal Waktu Penelitian</w:t>
              </w:r>
            </w:ins>
          </w:p>
        </w:tc>
      </w:tr>
      <w:tr>
        <w:trPr>
          <w:ins w:id="471" w:author="1772033@maranatha.ac.id" w:date="2021-05-19T13:23:00Z"/>
          <w:trHeight w:val="153" w:hRule="atLeast"/>
        </w:trPr>
        <w:tc>
          <w:tcPr>
            <w:tcW w:w="1445" w:type="dxa"/>
            <w:tcBorders>
              <w:bottom w:val="nil"/>
            </w:tcBorders>
          </w:tcPr>
          <w:p>
            <w:pPr>
              <w:pStyle w:val="Normal"/>
              <w:spacing w:before="0" w:after="160"/>
              <w:jc w:val="center"/>
              <w:pPrChange w:id="0" w:author="1772033@maranatha.ac.id" w:date="2021-05-19T13:28:00Z"/>
              <w:rPr/>
            </w:pPr>
            <w:ins w:id="472" w:author="1772033@maranatha.ac.id" w:date="2021-05-19T13:24:00Z">
              <w:r>
                <w:rPr/>
                <w:t>Jenis Kegiatan</w:t>
              </w:r>
            </w:ins>
          </w:p>
        </w:tc>
        <w:tc>
          <w:tcPr>
            <w:tcW w:w="1707" w:type="dxa"/>
            <w:gridSpan w:val="3"/>
            <w:tcBorders/>
          </w:tcPr>
          <w:p>
            <w:pPr>
              <w:pStyle w:val="Normal"/>
              <w:spacing w:before="0" w:after="160"/>
              <w:jc w:val="center"/>
              <w:pPrChange w:id="0" w:author="1772033@maranatha.ac.id" w:date="2021-05-19T13:28:00Z"/>
              <w:rPr/>
            </w:pPr>
            <w:ins w:id="473" w:author="1772033@maranatha.ac.id" w:date="2021-05-19T13:50:00Z">
              <w:r>
                <w:rPr/>
                <w:t>Febuari</w:t>
              </w:r>
            </w:ins>
          </w:p>
        </w:tc>
        <w:tc>
          <w:tcPr>
            <w:tcW w:w="2268" w:type="dxa"/>
            <w:gridSpan w:val="4"/>
            <w:tcBorders/>
          </w:tcPr>
          <w:p>
            <w:pPr>
              <w:pStyle w:val="Normal"/>
              <w:spacing w:before="0" w:after="160"/>
              <w:jc w:val="center"/>
              <w:pPrChange w:id="0" w:author="1772033@maranatha.ac.id" w:date="2021-05-19T13:28:00Z"/>
              <w:rPr/>
            </w:pPr>
            <w:ins w:id="474" w:author="1772033@maranatha.ac.id" w:date="2021-05-19T13:50:00Z">
              <w:r>
                <w:rPr/>
                <w:t>Maret</w:t>
              </w:r>
            </w:ins>
          </w:p>
        </w:tc>
        <w:tc>
          <w:tcPr>
            <w:tcW w:w="2268" w:type="dxa"/>
            <w:gridSpan w:val="4"/>
            <w:tcBorders/>
          </w:tcPr>
          <w:p>
            <w:pPr>
              <w:pStyle w:val="Normal"/>
              <w:spacing w:before="0" w:after="160"/>
              <w:jc w:val="center"/>
              <w:pPrChange w:id="0" w:author="1772033@maranatha.ac.id" w:date="2021-05-19T13:28:00Z"/>
              <w:rPr/>
            </w:pPr>
            <w:ins w:id="475" w:author="1772033@maranatha.ac.id" w:date="2021-05-19T13:51:00Z">
              <w:r>
                <w:rPr/>
                <w:t>April</w:t>
              </w:r>
            </w:ins>
          </w:p>
        </w:tc>
        <w:tc>
          <w:tcPr>
            <w:tcW w:w="1700" w:type="dxa"/>
            <w:gridSpan w:val="3"/>
            <w:tcBorders/>
          </w:tcPr>
          <w:p>
            <w:pPr>
              <w:pStyle w:val="Normal"/>
              <w:spacing w:before="0" w:after="160"/>
              <w:jc w:val="center"/>
              <w:pPrChange w:id="0" w:author="1772033@maranatha.ac.id" w:date="2021-05-19T13:28:00Z"/>
              <w:rPr/>
            </w:pPr>
            <w:ins w:id="476" w:author="1772033@maranatha.ac.id" w:date="2021-05-19T13:51:00Z">
              <w:r>
                <w:rPr/>
                <w:t>Mei</w:t>
              </w:r>
            </w:ins>
          </w:p>
        </w:tc>
        <w:tc>
          <w:tcPr>
            <w:tcW w:w="1699" w:type="dxa"/>
            <w:gridSpan w:val="3"/>
            <w:tcBorders/>
          </w:tcPr>
          <w:p>
            <w:pPr>
              <w:pStyle w:val="Normal"/>
              <w:spacing w:before="0" w:after="160"/>
              <w:jc w:val="center"/>
              <w:pPrChange w:id="0" w:author="1772033@maranatha.ac.id" w:date="2021-05-19T13:28:00Z"/>
              <w:rPr/>
            </w:pPr>
            <w:ins w:id="477" w:author="1772033@maranatha.ac.id" w:date="2021-05-19T13:51:00Z">
              <w:r>
                <w:rPr/>
                <w:t>Juni</w:t>
              </w:r>
            </w:ins>
          </w:p>
        </w:tc>
      </w:tr>
      <w:tr>
        <w:trPr>
          <w:ins w:id="478" w:author="1772033@maranatha.ac.id" w:date="2021-05-19T13:23:00Z"/>
        </w:trPr>
        <w:tc>
          <w:tcPr>
            <w:tcW w:w="1445" w:type="dxa"/>
            <w:tcBorders>
              <w:top w:val="nil"/>
            </w:tcBorders>
          </w:tcPr>
          <w:p>
            <w:pPr>
              <w:pStyle w:val="Normal"/>
              <w:spacing w:before="0" w:after="160"/>
              <w:jc w:val="center"/>
              <w:rPr/>
            </w:pPr>
            <w:r>
              <w:rPr/>
            </w:r>
          </w:p>
        </w:tc>
        <w:tc>
          <w:tcPr>
            <w:tcW w:w="566" w:type="dxa"/>
            <w:tcBorders/>
          </w:tcPr>
          <w:p>
            <w:pPr>
              <w:pStyle w:val="Normal"/>
              <w:spacing w:before="0" w:after="160"/>
              <w:jc w:val="center"/>
              <w:rPr/>
            </w:pPr>
            <w:ins w:id="479" w:author="1772033@maranatha.ac.id" w:date="2021-05-19T13:51:00Z">
              <w:r>
                <w:rPr/>
                <w:t>20</w:t>
              </w:r>
            </w:ins>
          </w:p>
        </w:tc>
        <w:tc>
          <w:tcPr>
            <w:tcW w:w="574" w:type="dxa"/>
            <w:tcBorders/>
          </w:tcPr>
          <w:p>
            <w:pPr>
              <w:pStyle w:val="Normal"/>
              <w:spacing w:before="0" w:after="160"/>
              <w:jc w:val="center"/>
              <w:rPr/>
            </w:pPr>
            <w:ins w:id="480" w:author="1772033@maranatha.ac.id" w:date="2021-05-19T14:00:00Z">
              <w:r>
                <w:rPr/>
                <w:t>21</w:t>
              </w:r>
            </w:ins>
          </w:p>
        </w:tc>
        <w:tc>
          <w:tcPr>
            <w:tcW w:w="567" w:type="dxa"/>
            <w:tcBorders/>
          </w:tcPr>
          <w:p>
            <w:pPr>
              <w:pStyle w:val="Normal"/>
              <w:spacing w:before="0" w:after="160"/>
              <w:jc w:val="center"/>
              <w:pPrChange w:id="0" w:author="1772033@maranatha.ac.id" w:date="2021-05-19T13:54:00Z"/>
              <w:rPr/>
            </w:pPr>
            <w:ins w:id="481" w:author="1772033@maranatha.ac.id" w:date="2021-05-19T14:01:00Z">
              <w:r>
                <w:rPr/>
                <w:t>22</w:t>
              </w:r>
            </w:ins>
          </w:p>
        </w:tc>
        <w:tc>
          <w:tcPr>
            <w:tcW w:w="567" w:type="dxa"/>
            <w:tcBorders/>
          </w:tcPr>
          <w:p>
            <w:pPr>
              <w:pStyle w:val="Normal"/>
              <w:widowControl/>
              <w:suppressAutoHyphens w:val="true"/>
              <w:bidi w:val="0"/>
              <w:spacing w:lineRule="auto" w:line="259" w:before="0" w:after="160"/>
              <w:jc w:val="left"/>
              <w:rPr/>
            </w:pPr>
            <w:ins w:id="482" w:author="1772033@maranatha.ac.id" w:date="2021-05-19T14:01:00Z">
              <w:r>
                <w:rPr/>
                <w:t>1</w:t>
              </w:r>
            </w:ins>
          </w:p>
        </w:tc>
        <w:tc>
          <w:tcPr>
            <w:tcW w:w="567" w:type="dxa"/>
            <w:tcBorders/>
          </w:tcPr>
          <w:p>
            <w:pPr>
              <w:pStyle w:val="Normal"/>
              <w:widowControl/>
              <w:suppressAutoHyphens w:val="true"/>
              <w:bidi w:val="0"/>
              <w:spacing w:lineRule="auto" w:line="259" w:before="0" w:after="160"/>
              <w:jc w:val="left"/>
              <w:rPr/>
            </w:pPr>
            <w:ins w:id="483" w:author="1772033@maranatha.ac.id" w:date="2021-05-19T14:01:00Z">
              <w:r>
                <w:rPr/>
                <w:t>2</w:t>
              </w:r>
            </w:ins>
          </w:p>
        </w:tc>
        <w:tc>
          <w:tcPr>
            <w:tcW w:w="566" w:type="dxa"/>
            <w:tcBorders/>
          </w:tcPr>
          <w:p>
            <w:pPr>
              <w:pStyle w:val="Normal"/>
              <w:widowControl/>
              <w:suppressAutoHyphens w:val="true"/>
              <w:bidi w:val="0"/>
              <w:spacing w:lineRule="auto" w:line="259" w:before="0" w:after="160"/>
              <w:jc w:val="left"/>
              <w:rPr/>
            </w:pPr>
            <w:ins w:id="484" w:author="1772033@maranatha.ac.id" w:date="2021-05-19T14:01:00Z">
              <w:r>
                <w:rPr/>
                <w:t>3</w:t>
              </w:r>
            </w:ins>
          </w:p>
        </w:tc>
        <w:tc>
          <w:tcPr>
            <w:tcW w:w="568" w:type="dxa"/>
            <w:tcBorders/>
          </w:tcPr>
          <w:p>
            <w:pPr>
              <w:pStyle w:val="Normal"/>
              <w:widowControl/>
              <w:suppressAutoHyphens w:val="true"/>
              <w:bidi w:val="0"/>
              <w:spacing w:lineRule="auto" w:line="259" w:before="0" w:after="160"/>
              <w:jc w:val="left"/>
              <w:rPr/>
            </w:pPr>
            <w:ins w:id="485" w:author="1772033@maranatha.ac.id" w:date="2021-05-19T14:01:00Z">
              <w:r>
                <w:rPr/>
                <w:t>4</w:t>
              </w:r>
            </w:ins>
          </w:p>
        </w:tc>
        <w:tc>
          <w:tcPr>
            <w:tcW w:w="567" w:type="dxa"/>
            <w:tcBorders/>
          </w:tcPr>
          <w:p>
            <w:pPr>
              <w:pStyle w:val="Normal"/>
              <w:widowControl/>
              <w:suppressAutoHyphens w:val="true"/>
              <w:bidi w:val="0"/>
              <w:spacing w:lineRule="auto" w:line="259" w:before="0" w:after="160"/>
              <w:jc w:val="left"/>
              <w:rPr/>
            </w:pPr>
            <w:r>
              <w:rPr/>
            </w:r>
          </w:p>
        </w:tc>
        <w:tc>
          <w:tcPr>
            <w:tcW w:w="567" w:type="dxa"/>
            <w:tcBorders/>
          </w:tcPr>
          <w:p>
            <w:pPr>
              <w:pStyle w:val="Normal"/>
              <w:widowControl/>
              <w:suppressAutoHyphens w:val="true"/>
              <w:bidi w:val="0"/>
              <w:spacing w:lineRule="auto" w:line="259" w:before="0" w:after="160"/>
              <w:jc w:val="left"/>
              <w:rPr/>
            </w:pPr>
            <w:r>
              <w:rPr/>
            </w:r>
          </w:p>
        </w:tc>
        <w:tc>
          <w:tcPr>
            <w:tcW w:w="566" w:type="dxa"/>
            <w:tcBorders/>
          </w:tcPr>
          <w:p>
            <w:pPr>
              <w:pStyle w:val="Normal"/>
              <w:widowControl/>
              <w:suppressAutoHyphens w:val="true"/>
              <w:bidi w:val="0"/>
              <w:spacing w:lineRule="auto" w:line="259" w:before="0" w:after="160"/>
              <w:jc w:val="left"/>
              <w:rPr/>
            </w:pPr>
            <w:r>
              <w:rPr/>
            </w:r>
          </w:p>
        </w:tc>
        <w:tc>
          <w:tcPr>
            <w:tcW w:w="568" w:type="dxa"/>
            <w:tcBorders/>
          </w:tcPr>
          <w:p>
            <w:pPr>
              <w:pStyle w:val="Normal"/>
              <w:widowControl/>
              <w:suppressAutoHyphens w:val="true"/>
              <w:bidi w:val="0"/>
              <w:spacing w:lineRule="auto" w:line="259" w:before="0" w:after="160"/>
              <w:jc w:val="left"/>
              <w:rPr/>
            </w:pPr>
            <w:ins w:id="486" w:author="1772033@maranatha.ac.id" w:date="2021-05-19T14:01:00Z">
              <w:r>
                <w:rPr/>
                <w:t>30</w:t>
              </w:r>
            </w:ins>
          </w:p>
        </w:tc>
        <w:tc>
          <w:tcPr>
            <w:tcW w:w="567" w:type="dxa"/>
            <w:tcBorders/>
          </w:tcPr>
          <w:p>
            <w:pPr>
              <w:pStyle w:val="Normal"/>
              <w:widowControl/>
              <w:suppressAutoHyphens w:val="true"/>
              <w:bidi w:val="0"/>
              <w:spacing w:lineRule="auto" w:line="259" w:before="0" w:after="160"/>
              <w:jc w:val="left"/>
              <w:rPr/>
            </w:pPr>
            <w:ins w:id="487" w:author="1772033@maranatha.ac.id" w:date="2021-05-19T14:01:00Z">
              <w:r>
                <w:rPr/>
                <w:t>1</w:t>
              </w:r>
            </w:ins>
          </w:p>
        </w:tc>
        <w:tc>
          <w:tcPr>
            <w:tcW w:w="567" w:type="dxa"/>
            <w:tcBorders/>
          </w:tcPr>
          <w:p>
            <w:pPr>
              <w:pStyle w:val="Normal"/>
              <w:widowControl/>
              <w:suppressAutoHyphens w:val="true"/>
              <w:bidi w:val="0"/>
              <w:spacing w:lineRule="auto" w:line="259" w:before="0" w:after="160"/>
              <w:jc w:val="left"/>
              <w:rPr/>
            </w:pPr>
            <w:ins w:id="488" w:author="1772033@maranatha.ac.id" w:date="2021-05-19T14:01:00Z">
              <w:r>
                <w:rPr/>
                <w:t>2</w:t>
              </w:r>
            </w:ins>
          </w:p>
        </w:tc>
        <w:tc>
          <w:tcPr>
            <w:tcW w:w="566" w:type="dxa"/>
            <w:tcBorders/>
          </w:tcPr>
          <w:p>
            <w:pPr>
              <w:pStyle w:val="Normal"/>
              <w:widowControl/>
              <w:suppressAutoHyphens w:val="true"/>
              <w:bidi w:val="0"/>
              <w:spacing w:lineRule="auto" w:line="259" w:before="0" w:after="160"/>
              <w:jc w:val="left"/>
              <w:rPr/>
            </w:pPr>
            <w:ins w:id="489" w:author="1772033@maranatha.ac.id" w:date="2021-05-19T14:01:00Z">
              <w:r>
                <w:rPr/>
                <w:t>3</w:t>
              </w:r>
            </w:ins>
          </w:p>
        </w:tc>
        <w:tc>
          <w:tcPr>
            <w:tcW w:w="568" w:type="dxa"/>
            <w:tcBorders/>
          </w:tcPr>
          <w:p>
            <w:pPr>
              <w:pStyle w:val="Normal"/>
              <w:widowControl/>
              <w:suppressAutoHyphens w:val="true"/>
              <w:bidi w:val="0"/>
              <w:spacing w:lineRule="auto" w:line="259" w:before="0" w:after="160"/>
              <w:jc w:val="left"/>
              <w:rPr/>
            </w:pPr>
            <w:r>
              <w:rPr/>
            </w:r>
          </w:p>
        </w:tc>
        <w:tc>
          <w:tcPr>
            <w:tcW w:w="567" w:type="dxa"/>
            <w:tcBorders/>
          </w:tcPr>
          <w:p>
            <w:pPr>
              <w:pStyle w:val="Normal"/>
              <w:widowControl/>
              <w:suppressAutoHyphens w:val="true"/>
              <w:bidi w:val="0"/>
              <w:spacing w:lineRule="auto" w:line="259" w:before="0" w:after="160"/>
              <w:jc w:val="left"/>
              <w:rPr/>
            </w:pPr>
            <w:r>
              <w:rPr/>
            </w:r>
          </w:p>
        </w:tc>
        <w:tc>
          <w:tcPr>
            <w:tcW w:w="564" w:type="dxa"/>
            <w:tcBorders/>
          </w:tcPr>
          <w:p>
            <w:pPr>
              <w:pStyle w:val="Normal"/>
              <w:widowControl/>
              <w:suppressAutoHyphens w:val="true"/>
              <w:bidi w:val="0"/>
              <w:spacing w:lineRule="auto" w:line="259" w:before="0" w:after="160"/>
              <w:jc w:val="left"/>
              <w:rPr/>
            </w:pPr>
            <w:ins w:id="490" w:author="1772033@maranatha.ac.id" w:date="2021-05-19T14:02:00Z">
              <w:r>
                <w:rPr/>
                <w:t>10</w:t>
              </w:r>
            </w:ins>
          </w:p>
        </w:tc>
      </w:tr>
      <w:tr>
        <w:trPr>
          <w:ins w:id="491" w:author="1772033@maranatha.ac.id" w:date="2021-05-19T13:42:00Z"/>
        </w:trPr>
        <w:tc>
          <w:tcPr>
            <w:tcW w:w="1445" w:type="dxa"/>
            <w:tcBorders/>
          </w:tcPr>
          <w:p>
            <w:pPr>
              <w:pStyle w:val="Normal"/>
              <w:spacing w:before="0" w:after="160"/>
              <w:jc w:val="center"/>
              <w:rPr/>
            </w:pPr>
            <w:ins w:id="492" w:author="1772033@maranatha.ac.id" w:date="2021-05-19T14:03:00Z">
              <w:r>
                <w:rPr/>
                <w:t>Konsultasi judul</w:t>
              </w:r>
            </w:ins>
          </w:p>
        </w:tc>
        <w:tc>
          <w:tcPr>
            <w:tcW w:w="566" w:type="dxa"/>
            <w:tcBorders/>
            <w:shd w:color="auto" w:fill="4472C4" w:themeFill="accent1" w:val="clear"/>
          </w:tcPr>
          <w:p>
            <w:pPr>
              <w:pStyle w:val="Normal"/>
              <w:spacing w:before="0" w:after="160"/>
              <w:jc w:val="center"/>
              <w:rPr/>
            </w:pPr>
            <w:r>
              <w:rPr/>
            </w:r>
          </w:p>
        </w:tc>
        <w:tc>
          <w:tcPr>
            <w:tcW w:w="574" w:type="dxa"/>
            <w:tcBorders/>
            <w:shd w:color="auto" w:fill="4472C4" w:themeFill="accent1" w:val="clear"/>
          </w:tcPr>
          <w:p>
            <w:pPr>
              <w:pStyle w:val="Normal"/>
              <w:spacing w:before="0" w:after="160"/>
              <w:jc w:val="center"/>
              <w:rPr/>
            </w:pPr>
            <w:r>
              <w:rPr/>
            </w:r>
          </w:p>
        </w:tc>
        <w:tc>
          <w:tcPr>
            <w:tcW w:w="567" w:type="dxa"/>
            <w:tcBorders/>
            <w:shd w:color="auto" w:fill="4472C4" w:themeFill="accent1" w:val="clear"/>
          </w:tcPr>
          <w:p>
            <w:pPr>
              <w:pStyle w:val="Normal"/>
              <w:spacing w:before="0" w:after="160"/>
              <w:jc w:val="center"/>
              <w:rPr/>
            </w:pPr>
            <w:r>
              <w:rPr/>
            </w:r>
          </w:p>
        </w:tc>
        <w:tc>
          <w:tcPr>
            <w:tcW w:w="567"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6" w:type="dxa"/>
            <w:tcBorders/>
          </w:tcPr>
          <w:p>
            <w:pPr>
              <w:pStyle w:val="Normal"/>
              <w:spacing w:before="0" w:after="160"/>
              <w:jc w:val="center"/>
              <w:rPr/>
            </w:pPr>
            <w:r>
              <w:rPr/>
            </w:r>
          </w:p>
        </w:tc>
        <w:tc>
          <w:tcPr>
            <w:tcW w:w="568"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6" w:type="dxa"/>
            <w:tcBorders/>
          </w:tcPr>
          <w:p>
            <w:pPr>
              <w:pStyle w:val="Normal"/>
              <w:spacing w:before="0" w:after="160"/>
              <w:jc w:val="center"/>
              <w:rPr/>
            </w:pPr>
            <w:r>
              <w:rPr/>
            </w:r>
          </w:p>
        </w:tc>
        <w:tc>
          <w:tcPr>
            <w:tcW w:w="568"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6" w:type="dxa"/>
            <w:tcBorders/>
          </w:tcPr>
          <w:p>
            <w:pPr>
              <w:pStyle w:val="Normal"/>
              <w:spacing w:before="0" w:after="160"/>
              <w:jc w:val="center"/>
              <w:rPr/>
            </w:pPr>
            <w:r>
              <w:rPr/>
            </w:r>
          </w:p>
        </w:tc>
        <w:tc>
          <w:tcPr>
            <w:tcW w:w="568"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4" w:type="dxa"/>
            <w:tcBorders/>
          </w:tcPr>
          <w:p>
            <w:pPr>
              <w:pStyle w:val="Normal"/>
              <w:spacing w:before="0" w:after="160"/>
              <w:jc w:val="center"/>
              <w:rPr/>
            </w:pPr>
            <w:r>
              <w:rPr/>
            </w:r>
          </w:p>
        </w:tc>
      </w:tr>
      <w:tr>
        <w:trPr>
          <w:ins w:id="493" w:author="1772033@maranatha.ac.id" w:date="2021-05-19T13:42:00Z"/>
        </w:trPr>
        <w:tc>
          <w:tcPr>
            <w:tcW w:w="1445" w:type="dxa"/>
            <w:tcBorders/>
          </w:tcPr>
          <w:p>
            <w:pPr>
              <w:pStyle w:val="Normal"/>
              <w:spacing w:before="0" w:after="160"/>
              <w:jc w:val="center"/>
              <w:rPr/>
            </w:pPr>
            <w:ins w:id="494" w:author="1772033@maranatha.ac.id" w:date="2021-05-19T14:03:00Z">
              <w:r>
                <w:rPr/>
                <w:t>Observasi</w:t>
              </w:r>
            </w:ins>
          </w:p>
        </w:tc>
        <w:tc>
          <w:tcPr>
            <w:tcW w:w="566" w:type="dxa"/>
            <w:tcBorders/>
          </w:tcPr>
          <w:p>
            <w:pPr>
              <w:pStyle w:val="Normal"/>
              <w:spacing w:before="0" w:after="160"/>
              <w:jc w:val="center"/>
              <w:rPr/>
            </w:pPr>
            <w:r>
              <w:rPr/>
            </w:r>
          </w:p>
        </w:tc>
        <w:tc>
          <w:tcPr>
            <w:tcW w:w="574"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7" w:type="dxa"/>
            <w:tcBorders/>
            <w:shd w:color="auto" w:fill="4472C4" w:themeFill="accent1" w:val="clear"/>
          </w:tcPr>
          <w:p>
            <w:pPr>
              <w:pStyle w:val="Normal"/>
              <w:spacing w:before="0" w:after="160"/>
              <w:jc w:val="center"/>
              <w:rPr/>
            </w:pPr>
            <w:r>
              <w:rPr/>
            </w:r>
          </w:p>
        </w:tc>
        <w:tc>
          <w:tcPr>
            <w:tcW w:w="567" w:type="dxa"/>
            <w:tcBorders/>
            <w:shd w:color="auto" w:fill="4472C4" w:themeFill="accent1" w:val="clear"/>
          </w:tcPr>
          <w:p>
            <w:pPr>
              <w:pStyle w:val="Normal"/>
              <w:spacing w:before="0" w:after="160"/>
              <w:jc w:val="center"/>
              <w:rPr/>
            </w:pPr>
            <w:r>
              <w:rPr/>
            </w:r>
          </w:p>
        </w:tc>
        <w:tc>
          <w:tcPr>
            <w:tcW w:w="566" w:type="dxa"/>
            <w:tcBorders/>
            <w:shd w:color="auto" w:fill="4472C4" w:themeFill="accent1" w:val="clear"/>
          </w:tcPr>
          <w:p>
            <w:pPr>
              <w:pStyle w:val="Normal"/>
              <w:spacing w:before="0" w:after="160"/>
              <w:jc w:val="center"/>
              <w:rPr/>
            </w:pPr>
            <w:r>
              <w:rPr/>
            </w:r>
          </w:p>
        </w:tc>
        <w:tc>
          <w:tcPr>
            <w:tcW w:w="568"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6" w:type="dxa"/>
            <w:tcBorders/>
          </w:tcPr>
          <w:p>
            <w:pPr>
              <w:pStyle w:val="Normal"/>
              <w:spacing w:before="0" w:after="160"/>
              <w:jc w:val="center"/>
              <w:rPr/>
            </w:pPr>
            <w:r>
              <w:rPr/>
            </w:r>
          </w:p>
        </w:tc>
        <w:tc>
          <w:tcPr>
            <w:tcW w:w="568"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6" w:type="dxa"/>
            <w:tcBorders/>
          </w:tcPr>
          <w:p>
            <w:pPr>
              <w:pStyle w:val="Normal"/>
              <w:spacing w:before="0" w:after="160"/>
              <w:jc w:val="center"/>
              <w:rPr/>
            </w:pPr>
            <w:r>
              <w:rPr/>
            </w:r>
          </w:p>
        </w:tc>
        <w:tc>
          <w:tcPr>
            <w:tcW w:w="568"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4" w:type="dxa"/>
            <w:tcBorders/>
          </w:tcPr>
          <w:p>
            <w:pPr>
              <w:pStyle w:val="Normal"/>
              <w:spacing w:before="0" w:after="160"/>
              <w:jc w:val="center"/>
              <w:rPr/>
            </w:pPr>
            <w:r>
              <w:rPr/>
            </w:r>
          </w:p>
        </w:tc>
      </w:tr>
      <w:tr>
        <w:trPr>
          <w:ins w:id="495" w:author="1772033@maranatha.ac.id" w:date="2021-05-19T13:43:00Z"/>
        </w:trPr>
        <w:tc>
          <w:tcPr>
            <w:tcW w:w="1445" w:type="dxa"/>
            <w:tcBorders/>
          </w:tcPr>
          <w:p>
            <w:pPr>
              <w:pStyle w:val="Normal"/>
              <w:spacing w:before="0" w:after="160"/>
              <w:jc w:val="center"/>
              <w:rPr/>
            </w:pPr>
            <w:ins w:id="496" w:author="1772033@maranatha.ac.id" w:date="2021-05-19T14:03:00Z">
              <w:r>
                <w:rPr/>
                <w:t>Perancangan Sistem</w:t>
              </w:r>
            </w:ins>
          </w:p>
        </w:tc>
        <w:tc>
          <w:tcPr>
            <w:tcW w:w="566" w:type="dxa"/>
            <w:tcBorders/>
          </w:tcPr>
          <w:p>
            <w:pPr>
              <w:pStyle w:val="Normal"/>
              <w:spacing w:before="0" w:after="160"/>
              <w:jc w:val="center"/>
              <w:rPr/>
            </w:pPr>
            <w:r>
              <w:rPr/>
            </w:r>
          </w:p>
        </w:tc>
        <w:tc>
          <w:tcPr>
            <w:tcW w:w="574"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7" w:type="dxa"/>
            <w:tcBorders/>
            <w:shd w:color="auto" w:fill="FFFFFF" w:themeFill="background1" w:val="clear"/>
          </w:tcPr>
          <w:p>
            <w:pPr>
              <w:pStyle w:val="Normal"/>
              <w:spacing w:before="0" w:after="160"/>
              <w:jc w:val="center"/>
              <w:rPr/>
            </w:pPr>
            <w:r>
              <w:rPr/>
            </w:r>
          </w:p>
        </w:tc>
        <w:tc>
          <w:tcPr>
            <w:tcW w:w="567" w:type="dxa"/>
            <w:tcBorders/>
            <w:shd w:color="auto" w:fill="FFFFFF" w:themeFill="background1" w:val="clear"/>
          </w:tcPr>
          <w:p>
            <w:pPr>
              <w:pStyle w:val="Normal"/>
              <w:spacing w:before="0" w:after="160"/>
              <w:jc w:val="center"/>
              <w:rPr/>
            </w:pPr>
            <w:r>
              <w:rPr/>
            </w:r>
          </w:p>
        </w:tc>
        <w:tc>
          <w:tcPr>
            <w:tcW w:w="566" w:type="dxa"/>
            <w:tcBorders/>
            <w:shd w:color="auto" w:fill="4472C4" w:themeFill="accent1" w:val="clear"/>
          </w:tcPr>
          <w:p>
            <w:pPr>
              <w:pStyle w:val="Normal"/>
              <w:spacing w:before="0" w:after="160"/>
              <w:jc w:val="center"/>
              <w:rPr/>
            </w:pPr>
            <w:r>
              <w:rPr/>
            </w:r>
          </w:p>
        </w:tc>
        <w:tc>
          <w:tcPr>
            <w:tcW w:w="568" w:type="dxa"/>
            <w:tcBorders/>
            <w:shd w:color="auto" w:fill="4472C4" w:themeFill="accent1" w:val="clear"/>
          </w:tcPr>
          <w:p>
            <w:pPr>
              <w:pStyle w:val="Normal"/>
              <w:spacing w:before="0" w:after="160"/>
              <w:jc w:val="center"/>
              <w:rPr/>
            </w:pPr>
            <w:r>
              <w:rPr/>
            </w:r>
          </w:p>
        </w:tc>
        <w:tc>
          <w:tcPr>
            <w:tcW w:w="567" w:type="dxa"/>
            <w:tcBorders/>
            <w:shd w:color="auto" w:fill="4472C4" w:themeFill="accent1" w:val="clear"/>
          </w:tcPr>
          <w:p>
            <w:pPr>
              <w:pStyle w:val="Normal"/>
              <w:spacing w:before="0" w:after="160"/>
              <w:jc w:val="center"/>
              <w:rPr/>
            </w:pPr>
            <w:r>
              <w:rPr/>
            </w:r>
          </w:p>
        </w:tc>
        <w:tc>
          <w:tcPr>
            <w:tcW w:w="567" w:type="dxa"/>
            <w:tcBorders/>
            <w:shd w:color="auto" w:fill="4472C4" w:themeFill="accent1" w:val="clear"/>
          </w:tcPr>
          <w:p>
            <w:pPr>
              <w:pStyle w:val="Normal"/>
              <w:spacing w:before="0" w:after="160"/>
              <w:jc w:val="center"/>
              <w:rPr/>
            </w:pPr>
            <w:r>
              <w:rPr/>
            </w:r>
          </w:p>
        </w:tc>
        <w:tc>
          <w:tcPr>
            <w:tcW w:w="566" w:type="dxa"/>
            <w:tcBorders/>
            <w:shd w:color="auto" w:fill="4472C4" w:themeFill="accent1" w:val="clear"/>
          </w:tcPr>
          <w:p>
            <w:pPr>
              <w:pStyle w:val="Normal"/>
              <w:spacing w:before="0" w:after="160"/>
              <w:jc w:val="center"/>
              <w:rPr/>
            </w:pPr>
            <w:r>
              <w:rPr/>
            </w:r>
          </w:p>
        </w:tc>
        <w:tc>
          <w:tcPr>
            <w:tcW w:w="568" w:type="dxa"/>
            <w:tcBorders/>
            <w:shd w:color="auto" w:fill="4472C4" w:themeFill="accent1" w:val="clear"/>
          </w:tcPr>
          <w:p>
            <w:pPr>
              <w:pStyle w:val="Normal"/>
              <w:spacing w:before="0" w:after="160"/>
              <w:jc w:val="center"/>
              <w:rPr/>
            </w:pPr>
            <w:r>
              <w:rPr/>
            </w:r>
          </w:p>
        </w:tc>
        <w:tc>
          <w:tcPr>
            <w:tcW w:w="567" w:type="dxa"/>
            <w:tcBorders/>
            <w:shd w:color="auto" w:fill="4472C4" w:themeFill="accent1" w:val="clear"/>
          </w:tcPr>
          <w:p>
            <w:pPr>
              <w:pStyle w:val="Normal"/>
              <w:spacing w:before="0" w:after="160"/>
              <w:jc w:val="center"/>
              <w:rPr/>
            </w:pPr>
            <w:r>
              <w:rPr/>
            </w:r>
          </w:p>
        </w:tc>
        <w:tc>
          <w:tcPr>
            <w:tcW w:w="567" w:type="dxa"/>
            <w:tcBorders/>
            <w:shd w:color="auto" w:fill="4472C4" w:themeFill="accent1" w:val="clear"/>
          </w:tcPr>
          <w:p>
            <w:pPr>
              <w:pStyle w:val="Normal"/>
              <w:spacing w:before="0" w:after="160"/>
              <w:jc w:val="center"/>
              <w:rPr/>
            </w:pPr>
            <w:r>
              <w:rPr/>
            </w:r>
          </w:p>
        </w:tc>
        <w:tc>
          <w:tcPr>
            <w:tcW w:w="566" w:type="dxa"/>
            <w:tcBorders/>
          </w:tcPr>
          <w:p>
            <w:pPr>
              <w:pStyle w:val="Normal"/>
              <w:spacing w:before="0" w:after="160"/>
              <w:jc w:val="center"/>
              <w:rPr/>
            </w:pPr>
            <w:r>
              <w:rPr/>
            </w:r>
          </w:p>
        </w:tc>
        <w:tc>
          <w:tcPr>
            <w:tcW w:w="568"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4" w:type="dxa"/>
            <w:tcBorders/>
          </w:tcPr>
          <w:p>
            <w:pPr>
              <w:pStyle w:val="Normal"/>
              <w:spacing w:before="0" w:after="160"/>
              <w:jc w:val="center"/>
              <w:rPr/>
            </w:pPr>
            <w:r>
              <w:rPr/>
            </w:r>
          </w:p>
        </w:tc>
      </w:tr>
      <w:tr>
        <w:trPr>
          <w:ins w:id="497" w:author="1772033@maranatha.ac.id" w:date="2021-05-19T14:02:00Z"/>
        </w:trPr>
        <w:tc>
          <w:tcPr>
            <w:tcW w:w="1445" w:type="dxa"/>
            <w:tcBorders/>
          </w:tcPr>
          <w:p>
            <w:pPr>
              <w:pStyle w:val="Normal"/>
              <w:jc w:val="center"/>
              <w:rPr/>
            </w:pPr>
            <w:ins w:id="498" w:author="1772033@maranatha.ac.id" w:date="2021-05-19T14:03:00Z">
              <w:r>
                <w:rPr/>
                <w:t>Penyusunan Laporan</w:t>
              </w:r>
            </w:ins>
          </w:p>
          <w:p>
            <w:pPr>
              <w:pStyle w:val="Normal"/>
              <w:spacing w:before="0" w:after="160"/>
              <w:jc w:val="center"/>
              <w:rPr/>
            </w:pPr>
            <w:ins w:id="500" w:author="1772033@maranatha.ac.id" w:date="2021-05-19T14:03:00Z">
              <w:r>
                <w:rPr/>
                <w:t>Bab I, Bab II, Bab III, Bab IV, Bab V</w:t>
              </w:r>
            </w:ins>
          </w:p>
        </w:tc>
        <w:tc>
          <w:tcPr>
            <w:tcW w:w="566" w:type="dxa"/>
            <w:tcBorders/>
          </w:tcPr>
          <w:p>
            <w:pPr>
              <w:pStyle w:val="Normal"/>
              <w:spacing w:before="0" w:after="160"/>
              <w:jc w:val="center"/>
              <w:rPr/>
            </w:pPr>
            <w:r>
              <w:rPr/>
            </w:r>
          </w:p>
        </w:tc>
        <w:tc>
          <w:tcPr>
            <w:tcW w:w="574" w:type="dxa"/>
            <w:tcBorders/>
          </w:tcPr>
          <w:p>
            <w:pPr>
              <w:pStyle w:val="Normal"/>
              <w:spacing w:before="0" w:after="160"/>
              <w:jc w:val="center"/>
              <w:rPr/>
            </w:pPr>
            <w:r>
              <w:rPr/>
            </w:r>
          </w:p>
        </w:tc>
        <w:tc>
          <w:tcPr>
            <w:tcW w:w="567" w:type="dxa"/>
            <w:tcBorders/>
          </w:tcPr>
          <w:p>
            <w:pPr>
              <w:pStyle w:val="Normal"/>
              <w:spacing w:before="0" w:after="160"/>
              <w:jc w:val="center"/>
              <w:rPr/>
            </w:pPr>
            <w:r>
              <w:rPr/>
            </w:r>
          </w:p>
        </w:tc>
        <w:tc>
          <w:tcPr>
            <w:tcW w:w="567" w:type="dxa"/>
            <w:tcBorders/>
            <w:shd w:color="auto" w:fill="4472C4" w:themeFill="accent1" w:val="clear"/>
          </w:tcPr>
          <w:p>
            <w:pPr>
              <w:pStyle w:val="Normal"/>
              <w:spacing w:before="0" w:after="160"/>
              <w:jc w:val="center"/>
              <w:rPr/>
            </w:pPr>
            <w:r>
              <w:rPr/>
            </w:r>
          </w:p>
        </w:tc>
        <w:tc>
          <w:tcPr>
            <w:tcW w:w="567" w:type="dxa"/>
            <w:tcBorders/>
            <w:shd w:color="auto" w:fill="4472C4" w:themeFill="accent1" w:val="clear"/>
          </w:tcPr>
          <w:p>
            <w:pPr>
              <w:pStyle w:val="Normal"/>
              <w:spacing w:before="0" w:after="160"/>
              <w:jc w:val="center"/>
              <w:rPr/>
            </w:pPr>
            <w:r>
              <w:rPr/>
            </w:r>
          </w:p>
        </w:tc>
        <w:tc>
          <w:tcPr>
            <w:tcW w:w="566" w:type="dxa"/>
            <w:tcBorders/>
            <w:shd w:color="auto" w:fill="4472C4" w:themeFill="accent1" w:val="clear"/>
          </w:tcPr>
          <w:p>
            <w:pPr>
              <w:pStyle w:val="Normal"/>
              <w:spacing w:before="0" w:after="160"/>
              <w:jc w:val="center"/>
              <w:rPr/>
            </w:pPr>
            <w:r>
              <w:rPr/>
            </w:r>
          </w:p>
        </w:tc>
        <w:tc>
          <w:tcPr>
            <w:tcW w:w="568" w:type="dxa"/>
            <w:tcBorders/>
            <w:shd w:color="auto" w:fill="4472C4" w:themeFill="accent1" w:val="clear"/>
          </w:tcPr>
          <w:p>
            <w:pPr>
              <w:pStyle w:val="Normal"/>
              <w:spacing w:before="0" w:after="160"/>
              <w:jc w:val="center"/>
              <w:rPr/>
            </w:pPr>
            <w:r>
              <w:rPr/>
            </w:r>
          </w:p>
        </w:tc>
        <w:tc>
          <w:tcPr>
            <w:tcW w:w="567" w:type="dxa"/>
            <w:tcBorders/>
            <w:shd w:color="auto" w:fill="4472C4" w:themeFill="accent1" w:val="clear"/>
          </w:tcPr>
          <w:p>
            <w:pPr>
              <w:pStyle w:val="Normal"/>
              <w:spacing w:before="0" w:after="160"/>
              <w:jc w:val="center"/>
              <w:rPr/>
            </w:pPr>
            <w:r>
              <w:rPr/>
            </w:r>
          </w:p>
        </w:tc>
        <w:tc>
          <w:tcPr>
            <w:tcW w:w="567" w:type="dxa"/>
            <w:tcBorders/>
            <w:shd w:color="auto" w:fill="4472C4" w:themeFill="accent1" w:val="clear"/>
          </w:tcPr>
          <w:p>
            <w:pPr>
              <w:pStyle w:val="Normal"/>
              <w:spacing w:before="0" w:after="160"/>
              <w:jc w:val="center"/>
              <w:rPr/>
            </w:pPr>
            <w:r>
              <w:rPr/>
            </w:r>
          </w:p>
        </w:tc>
        <w:tc>
          <w:tcPr>
            <w:tcW w:w="566" w:type="dxa"/>
            <w:tcBorders/>
            <w:shd w:color="auto" w:fill="4472C4" w:themeFill="accent1" w:val="clear"/>
          </w:tcPr>
          <w:p>
            <w:pPr>
              <w:pStyle w:val="Normal"/>
              <w:spacing w:before="0" w:after="160"/>
              <w:jc w:val="center"/>
              <w:rPr/>
            </w:pPr>
            <w:r>
              <w:rPr/>
            </w:r>
          </w:p>
        </w:tc>
        <w:tc>
          <w:tcPr>
            <w:tcW w:w="568" w:type="dxa"/>
            <w:tcBorders/>
            <w:shd w:color="auto" w:fill="4472C4" w:themeFill="accent1" w:val="clear"/>
          </w:tcPr>
          <w:p>
            <w:pPr>
              <w:pStyle w:val="Normal"/>
              <w:spacing w:before="0" w:after="160"/>
              <w:jc w:val="center"/>
              <w:rPr/>
            </w:pPr>
            <w:r>
              <w:rPr/>
            </w:r>
          </w:p>
        </w:tc>
        <w:tc>
          <w:tcPr>
            <w:tcW w:w="567" w:type="dxa"/>
            <w:tcBorders/>
            <w:shd w:color="auto" w:fill="4472C4" w:themeFill="accent1" w:val="clear"/>
          </w:tcPr>
          <w:p>
            <w:pPr>
              <w:pStyle w:val="Normal"/>
              <w:spacing w:before="0" w:after="160"/>
              <w:jc w:val="center"/>
              <w:rPr/>
            </w:pPr>
            <w:r>
              <w:rPr/>
            </w:r>
          </w:p>
        </w:tc>
        <w:tc>
          <w:tcPr>
            <w:tcW w:w="567" w:type="dxa"/>
            <w:tcBorders/>
            <w:shd w:color="auto" w:fill="4472C4" w:themeFill="accent1" w:val="clear"/>
          </w:tcPr>
          <w:p>
            <w:pPr>
              <w:pStyle w:val="Normal"/>
              <w:spacing w:before="0" w:after="160"/>
              <w:jc w:val="center"/>
              <w:rPr/>
            </w:pPr>
            <w:r>
              <w:rPr/>
            </w:r>
          </w:p>
        </w:tc>
        <w:tc>
          <w:tcPr>
            <w:tcW w:w="566" w:type="dxa"/>
            <w:tcBorders/>
            <w:shd w:color="auto" w:fill="4472C4" w:themeFill="accent1" w:val="clear"/>
          </w:tcPr>
          <w:p>
            <w:pPr>
              <w:pStyle w:val="Normal"/>
              <w:spacing w:before="0" w:after="160"/>
              <w:jc w:val="center"/>
              <w:rPr/>
            </w:pPr>
            <w:r>
              <w:rPr/>
            </w:r>
          </w:p>
        </w:tc>
        <w:tc>
          <w:tcPr>
            <w:tcW w:w="568" w:type="dxa"/>
            <w:tcBorders/>
            <w:shd w:color="auto" w:fill="4472C4" w:themeFill="accent1" w:val="clear"/>
          </w:tcPr>
          <w:p>
            <w:pPr>
              <w:pStyle w:val="Normal"/>
              <w:spacing w:before="0" w:after="160"/>
              <w:jc w:val="center"/>
              <w:rPr/>
            </w:pPr>
            <w:r>
              <w:rPr/>
            </w:r>
          </w:p>
        </w:tc>
        <w:tc>
          <w:tcPr>
            <w:tcW w:w="567" w:type="dxa"/>
            <w:tcBorders/>
            <w:shd w:color="auto" w:fill="4472C4" w:themeFill="accent1" w:val="clear"/>
          </w:tcPr>
          <w:p>
            <w:pPr>
              <w:pStyle w:val="Normal"/>
              <w:spacing w:before="0" w:after="160"/>
              <w:jc w:val="center"/>
              <w:rPr/>
            </w:pPr>
            <w:r>
              <w:rPr/>
            </w:r>
          </w:p>
        </w:tc>
        <w:tc>
          <w:tcPr>
            <w:tcW w:w="564" w:type="dxa"/>
            <w:tcBorders/>
            <w:shd w:color="auto" w:fill="4472C4" w:themeFill="accent1" w:val="clear"/>
          </w:tcPr>
          <w:p>
            <w:pPr>
              <w:pStyle w:val="Normal"/>
              <w:spacing w:before="0" w:after="160"/>
              <w:jc w:val="center"/>
              <w:rPr/>
            </w:pPr>
            <w:r>
              <w:rPr/>
            </w:r>
          </w:p>
        </w:tc>
      </w:tr>
    </w:tbl>
    <w:p>
      <w:pPr>
        <w:pStyle w:val="Normal"/>
        <w:rPr/>
      </w:pPr>
      <w:ins w:id="501" w:author="1772033@maranatha.ac.id" w:date="2021-05-19T14:11:00Z">
        <w:r>
          <w:rPr/>
        </w:r>
      </w:ins>
    </w:p>
    <w:p>
      <w:pPr>
        <w:pStyle w:val="Normal"/>
        <w:spacing w:lineRule="auto" w:line="276"/>
        <w:ind w:firstLine="720"/>
        <w:rPr/>
      </w:pPr>
      <w:ins w:id="503" w:author="1772033@maranatha.ac.id" w:date="2021-05-19T14:11:00Z">
        <w:r>
          <w:rPr/>
          <w:t xml:space="preserve">Waktu penelitian </w:t>
        </w:r>
      </w:ins>
      <w:ins w:id="504" w:author="1772033@maranatha.ac.id" w:date="2021-05-19T14:12:00Z">
        <w:r>
          <w:rPr/>
          <w:t xml:space="preserve">telah berlangsung mulai dari bulan  </w:t>
        </w:r>
      </w:ins>
      <w:del w:id="505" w:author="Unknown Author" w:date="2021-06-02T15:05:22Z">
        <w:r>
          <w:rPr/>
          <w:delText>f</w:delText>
        </w:r>
      </w:del>
      <w:ins w:id="506" w:author="Unknown Author" w:date="2021-06-02T15:05:23Z">
        <w:r>
          <w:rPr/>
          <w:t>F</w:t>
        </w:r>
      </w:ins>
      <w:ins w:id="507" w:author="1772033@maranatha.ac.id" w:date="2021-05-19T14:12:00Z">
        <w:r>
          <w:rPr/>
          <w:t xml:space="preserve">ebruari 2021 sampai dengan bulan </w:t>
        </w:r>
      </w:ins>
      <w:ins w:id="508" w:author="1772033@maranatha.ac.id" w:date="2021-05-19T14:13:00Z">
        <w:r>
          <w:rPr/>
          <w:t>Juni 2021, dari tahap menentukan sebuah judul sampai pada tahap penyusunan laporan kerja praktik, tempat penelitian ini dilakukan di</w:t>
        </w:r>
      </w:ins>
      <w:ins w:id="509" w:author="1772033@maranatha.ac.id" w:date="2021-05-19T14:14:00Z">
        <w:r>
          <w:rPr/>
          <w:t xml:space="preserve"> Scola yang beralamatkan di Jln. </w:t>
        </w:r>
      </w:ins>
      <w:ins w:id="510" w:author="1772033@maranatha.ac.id" w:date="2021-05-19T14:16:00Z">
        <w:r>
          <w:rPr/>
          <w:t>Karang Tineung Indah I No.12A, Cipedes, kec. Sukajadi,  Kota Bandung, Jawa Bara</w:t>
        </w:r>
      </w:ins>
      <w:ins w:id="511" w:author="1772033@maranatha.ac.id" w:date="2021-05-19T14:17:00Z">
        <w:r>
          <w:rPr/>
          <w:t>t 40162</w:t>
        </w:r>
      </w:ins>
      <w:ins w:id="512" w:author="1772033@maranatha.ac.id" w:date="2021-05-19T14:18:00Z">
        <w:r>
          <w:rPr/>
          <w:tab/>
        </w:r>
      </w:ins>
    </w:p>
    <w:p>
      <w:pPr>
        <w:pStyle w:val="Normal"/>
        <w:spacing w:lineRule="auto" w:line="240" w:before="0" w:after="0"/>
        <w:rPr/>
      </w:pPr>
      <w:ins w:id="514" w:author="1772033@maranatha.ac.id" w:date="2021-05-24T13:22:00Z">
        <w:r>
          <w:rPr/>
        </w:r>
      </w:ins>
      <w:r>
        <w:br w:type="page"/>
      </w:r>
    </w:p>
    <w:p>
      <w:pPr>
        <w:pStyle w:val="Normal"/>
        <w:spacing w:lineRule="auto" w:line="276"/>
        <w:ind w:firstLine="720"/>
        <w:jc w:val="center"/>
        <w:rPr/>
      </w:pPr>
      <w:ins w:id="516" w:author="1772033@maranatha.ac.id" w:date="2021-05-24T13:22:00Z">
        <w:r>
          <w:rPr/>
          <w:t>BAB III</w:t>
        </w:r>
      </w:ins>
    </w:p>
    <w:p>
      <w:pPr>
        <w:pStyle w:val="Normal"/>
        <w:spacing w:lineRule="auto" w:line="276"/>
        <w:ind w:firstLine="720"/>
        <w:jc w:val="center"/>
        <w:rPr/>
      </w:pPr>
      <w:ins w:id="518" w:author="1772033@maranatha.ac.id" w:date="2021-05-24T13:25:00Z">
        <w:r>
          <w:rPr/>
          <w:t>ANALISIS DAN RANCANGAN SISTEM</w:t>
        </w:r>
      </w:ins>
    </w:p>
    <w:p>
      <w:pPr>
        <w:pStyle w:val="ListParagraph"/>
        <w:numPr>
          <w:ilvl w:val="1"/>
          <w:numId w:val="11"/>
        </w:numPr>
        <w:spacing w:lineRule="auto" w:line="276"/>
        <w:rPr>
          <w:b/>
          <w:b/>
          <w:bCs/>
          <w:ins w:id="527" w:author="1772033@maranatha.ac.id" w:date="2021-05-24T13:26:00Z"/>
        </w:rPr>
      </w:pPr>
      <w:ins w:id="520" w:author="1772033@maranatha.ac.id" w:date="2021-05-24T13:25:00Z">
        <w:r>
          <w:rPr>
            <w:b/>
            <w:bCs/>
          </w:rPr>
          <w:t>Gambar</w:t>
        </w:r>
      </w:ins>
      <w:ins w:id="521" w:author="1772033@maranatha.ac.id" w:date="2021-05-24T13:26:00Z">
        <w:r>
          <w:rPr>
            <w:b/>
            <w:bCs/>
          </w:rPr>
          <w:t>a</w:t>
        </w:r>
      </w:ins>
      <w:del w:id="522" w:author="Unknown Author" w:date="2021-06-02T15:05:42Z">
        <w:r>
          <w:rPr>
            <w:b/>
            <w:bCs/>
          </w:rPr>
          <w:delText>r</w:delText>
        </w:r>
      </w:del>
      <w:del w:id="523" w:author="Unknown Author" w:date="2021-06-02T15:05:43Z">
        <w:r>
          <w:rPr>
            <w:b/>
            <w:bCs/>
          </w:rPr>
          <w:delText>a</w:delText>
        </w:r>
      </w:del>
      <w:ins w:id="524" w:author="1772033@maranatha.ac.id" w:date="2021-05-24T13:26:00Z">
        <w:r>
          <w:rPr>
            <w:b/>
            <w:bCs/>
          </w:rPr>
          <w:t>n Umum si</w:t>
        </w:r>
      </w:ins>
      <w:ins w:id="525" w:author="Unknown Author" w:date="2021-06-02T15:05:39Z">
        <w:r>
          <w:rPr>
            <w:b/>
            <w:bCs/>
          </w:rPr>
          <w:t>s</w:t>
        </w:r>
      </w:ins>
      <w:ins w:id="526" w:author="1772033@maranatha.ac.id" w:date="2021-05-24T13:26:00Z">
        <w:r>
          <w:rPr>
            <w:b/>
            <w:bCs/>
          </w:rPr>
          <w:t>tem Scola LMS</w:t>
        </w:r>
      </w:ins>
    </w:p>
    <w:p>
      <w:pPr>
        <w:pStyle w:val="ListParagraph"/>
        <w:spacing w:lineRule="auto" w:line="276"/>
        <w:ind w:left="1440" w:hanging="0"/>
        <w:rPr>
          <w:lang w:val="en-US"/>
          <w:ins w:id="534" w:author="1772033@maranatha.ac.id" w:date="2021-05-24T13:27:00Z"/>
        </w:rPr>
      </w:pPr>
      <w:ins w:id="528" w:author="1772033@maranatha.ac.id" w:date="2021-05-24T13:26:00Z">
        <w:r>
          <w:rPr>
            <w:lang w:val="en-US"/>
          </w:rPr>
          <w:t>Berikut beberapa fungsi utama dan fitur yang ditambahkan ke</w:t>
        </w:r>
      </w:ins>
      <w:ins w:id="529" w:author="Unknown Author" w:date="2021-06-02T15:05:54Z">
        <w:r>
          <w:rPr>
            <w:lang w:val="en-US"/>
          </w:rPr>
          <w:t xml:space="preserve"> </w:t>
        </w:r>
      </w:ins>
      <w:ins w:id="530" w:author="1772033@maranatha.ac.id" w:date="2021-05-24T13:26:00Z">
        <w:r>
          <w:rPr>
            <w:lang w:val="en-US"/>
          </w:rPr>
          <w:t xml:space="preserve">dalam </w:t>
        </w:r>
      </w:ins>
      <w:ins w:id="531" w:author="1772033@maranatha.ac.id" w:date="2021-05-28T19:17:00Z">
        <w:r>
          <w:rPr>
            <w:lang w:val="en-US"/>
          </w:rPr>
          <w:t>Sistem Informasi Marketing Scola LMS</w:t>
        </w:r>
      </w:ins>
      <w:ins w:id="532" w:author="1772033@maranatha.ac.id" w:date="2021-05-28T19:15:00Z">
        <w:r>
          <w:rPr>
            <w:lang w:val="en-US"/>
          </w:rPr>
          <w:t xml:space="preserve"> </w:t>
        </w:r>
      </w:ins>
      <w:ins w:id="533" w:author="1772033@maranatha.ac.id" w:date="2021-05-24T13:26:00Z">
        <w:r>
          <w:rPr>
            <w:lang w:val="en-US"/>
          </w:rPr>
          <w:t>:</w:t>
        </w:r>
      </w:ins>
    </w:p>
    <w:p>
      <w:pPr>
        <w:pStyle w:val="ListParagraph"/>
        <w:numPr>
          <w:ilvl w:val="3"/>
          <w:numId w:val="17"/>
        </w:numPr>
        <w:spacing w:lineRule="auto" w:line="276"/>
        <w:rPr/>
      </w:pPr>
      <w:ins w:id="535" w:author="1772033@maranatha.ac.id" w:date="2021-05-24T13:27:00Z">
        <w:r>
          <w:rPr>
            <w:lang w:val="en-US"/>
          </w:rPr>
          <w:t xml:space="preserve">Terdapat 2 role yaitu </w:t>
        </w:r>
      </w:ins>
      <w:del w:id="536" w:author="Unknown Author" w:date="2021-06-02T15:06:10Z">
        <w:r>
          <w:rPr>
            <w:lang w:val="en-US"/>
          </w:rPr>
          <w:delText>s</w:delText>
        </w:r>
      </w:del>
      <w:ins w:id="537" w:author="Unknown Author" w:date="2021-06-02T15:06:10Z">
        <w:r>
          <w:rPr>
            <w:sz w:val="24"/>
            <w:szCs w:val="24"/>
            <w:lang w:val="en-US"/>
          </w:rPr>
          <w:t>S</w:t>
        </w:r>
      </w:ins>
      <w:ins w:id="538" w:author="1772033@maranatha.ac.id" w:date="2021-05-24T13:27:00Z">
        <w:r>
          <w:rPr>
            <w:lang w:val="en-US"/>
          </w:rPr>
          <w:t>uper</w:t>
        </w:r>
      </w:ins>
      <w:del w:id="539" w:author="Unknown Author" w:date="2021-06-02T15:06:09Z">
        <w:r>
          <w:rPr>
            <w:lang w:val="en-US"/>
          </w:rPr>
          <w:delText>a</w:delText>
        </w:r>
      </w:del>
      <w:ins w:id="540" w:author="Unknown Author" w:date="2021-06-02T15:06:09Z">
        <w:r>
          <w:rPr>
            <w:sz w:val="24"/>
            <w:szCs w:val="24"/>
            <w:lang w:val="en-US"/>
          </w:rPr>
          <w:t>A</w:t>
        </w:r>
      </w:ins>
      <w:ins w:id="541" w:author="1772033@maranatha.ac.id" w:date="2021-05-24T13:27:00Z">
        <w:r>
          <w:rPr>
            <w:lang w:val="en-US"/>
          </w:rPr>
          <w:t xml:space="preserve">dmin, </w:t>
        </w:r>
      </w:ins>
      <w:del w:id="542" w:author="Unknown Author" w:date="2021-06-02T15:06:13Z">
        <w:r>
          <w:rPr>
            <w:lang w:val="en-US"/>
          </w:rPr>
          <w:delText>u</w:delText>
        </w:r>
      </w:del>
      <w:ins w:id="543" w:author="Unknown Author" w:date="2021-06-02T15:06:13Z">
        <w:r>
          <w:rPr>
            <w:sz w:val="24"/>
            <w:szCs w:val="24"/>
            <w:lang w:val="en-US"/>
          </w:rPr>
          <w:t>U</w:t>
        </w:r>
      </w:ins>
      <w:ins w:id="544" w:author="1772033@maranatha.ac.id" w:date="2021-05-24T13:29:00Z">
        <w:r>
          <w:rPr>
            <w:lang w:val="en-US"/>
          </w:rPr>
          <w:t>ser</w:t>
        </w:r>
      </w:ins>
      <w:del w:id="545" w:author="Unknown Author" w:date="2021-06-02T15:06:15Z">
        <w:r>
          <w:rPr>
            <w:lang w:val="en-US"/>
          </w:rPr>
          <w:delText>m</w:delText>
        </w:r>
      </w:del>
      <w:ins w:id="546" w:author="Unknown Author" w:date="2021-06-02T15:06:15Z">
        <w:r>
          <w:rPr>
            <w:sz w:val="24"/>
            <w:szCs w:val="24"/>
            <w:lang w:val="en-US"/>
          </w:rPr>
          <w:t>M</w:t>
        </w:r>
      </w:ins>
      <w:ins w:id="547" w:author="1772033@maranatha.ac.id" w:date="2021-05-24T13:29:00Z">
        <w:r>
          <w:rPr>
            <w:lang w:val="en-US"/>
          </w:rPr>
          <w:t>arketing</w:t>
        </w:r>
      </w:ins>
    </w:p>
    <w:p>
      <w:pPr>
        <w:pStyle w:val="ListParagraph"/>
        <w:numPr>
          <w:ilvl w:val="3"/>
          <w:numId w:val="17"/>
        </w:numPr>
        <w:spacing w:lineRule="auto" w:line="276"/>
        <w:rPr/>
      </w:pPr>
      <w:ins w:id="549" w:author="1772033@maranatha.ac.id" w:date="2021-05-24T13:29:00Z">
        <w:r>
          <w:rPr>
            <w:lang w:val="en-US"/>
          </w:rPr>
          <w:t xml:space="preserve">Superadmin melakukan </w:t>
        </w:r>
      </w:ins>
      <w:ins w:id="550" w:author="1772033@maranatha.ac.id" w:date="2021-05-24T13:32:00Z">
        <w:r>
          <w:rPr>
            <w:i/>
            <w:iCs/>
            <w:lang w:val="en-US"/>
          </w:rPr>
          <w:t>create</w:t>
        </w:r>
      </w:ins>
      <w:ins w:id="551" w:author="1772033@maranatha.ac.id" w:date="2021-05-28T19:20:00Z">
        <w:r>
          <w:rPr>
            <w:i/>
            <w:iCs/>
            <w:lang w:val="en-US"/>
          </w:rPr>
          <w:t xml:space="preserve"> </w:t>
        </w:r>
      </w:ins>
      <w:ins w:id="552" w:author="1772033@maranatha.ac.id" w:date="2021-05-28T19:20:00Z">
        <w:r>
          <w:rPr>
            <w:lang w:val="en-US"/>
          </w:rPr>
          <w:t>data master &amp; history</w:t>
        </w:r>
      </w:ins>
      <w:ins w:id="553" w:author="1772033@maranatha.ac.id" w:date="2021-05-24T13:29:00Z">
        <w:r>
          <w:rPr>
            <w:lang w:val="en-US"/>
          </w:rPr>
          <w:t xml:space="preserve">, </w:t>
        </w:r>
      </w:ins>
      <w:ins w:id="554" w:author="1772033@maranatha.ac.id" w:date="2021-05-24T13:32:00Z">
        <w:r>
          <w:rPr>
            <w:i/>
            <w:iCs/>
            <w:lang w:val="en-US"/>
          </w:rPr>
          <w:t>re</w:t>
        </w:r>
      </w:ins>
      <w:ins w:id="555" w:author="1772033@maranatha.ac.id" w:date="2021-05-28T19:19:00Z">
        <w:r>
          <w:rPr>
            <w:i/>
            <w:iCs/>
            <w:lang w:val="en-US"/>
          </w:rPr>
          <w:t xml:space="preserve">ad </w:t>
        </w:r>
      </w:ins>
      <w:ins w:id="556" w:author="1772033@maranatha.ac.id" w:date="2021-05-28T19:19:00Z">
        <w:r>
          <w:rPr>
            <w:lang w:val="en-US"/>
          </w:rPr>
          <w:t xml:space="preserve">data master, </w:t>
        </w:r>
      </w:ins>
      <w:ins w:id="557" w:author="1772033@maranatha.ac.id" w:date="2021-05-24T13:33:00Z">
        <w:r>
          <w:rPr>
            <w:i/>
            <w:iCs/>
            <w:lang w:val="en-US"/>
          </w:rPr>
          <w:t>update</w:t>
        </w:r>
      </w:ins>
      <w:ins w:id="558" w:author="1772033@maranatha.ac.id" w:date="2021-05-28T19:19:00Z">
        <w:r>
          <w:rPr>
            <w:i/>
            <w:iCs/>
            <w:lang w:val="en-US"/>
          </w:rPr>
          <w:t xml:space="preserve"> </w:t>
        </w:r>
      </w:ins>
      <w:ins w:id="559" w:author="1772033@maranatha.ac.id" w:date="2021-05-28T19:19:00Z">
        <w:r>
          <w:rPr>
            <w:lang w:val="en-US"/>
          </w:rPr>
          <w:t>data master</w:t>
        </w:r>
      </w:ins>
      <w:ins w:id="560" w:author="1772033@maranatha.ac.id" w:date="2021-05-24T13:29:00Z">
        <w:r>
          <w:rPr>
            <w:lang w:val="en-US"/>
          </w:rPr>
          <w:t xml:space="preserve"> </w:t>
        </w:r>
      </w:ins>
      <w:ins w:id="561" w:author="1772033@maranatha.ac.id" w:date="2021-05-28T19:19:00Z">
        <w:r>
          <w:rPr>
            <w:lang w:val="en-US"/>
          </w:rPr>
          <w:t xml:space="preserve">dan </w:t>
        </w:r>
      </w:ins>
      <w:ins w:id="562" w:author="1772033@maranatha.ac.id" w:date="2021-05-24T13:29:00Z">
        <w:r>
          <w:rPr>
            <w:i/>
            <w:iCs/>
            <w:lang w:val="en-US"/>
          </w:rPr>
          <w:t>delete</w:t>
        </w:r>
      </w:ins>
      <w:ins w:id="563" w:author="1772033@maranatha.ac.id" w:date="2021-05-24T13:33:00Z">
        <w:r>
          <w:rPr>
            <w:lang w:val="en-US"/>
          </w:rPr>
          <w:t xml:space="preserve"> </w:t>
        </w:r>
      </w:ins>
      <w:ins w:id="564" w:author="1772033@maranatha.ac.id" w:date="2021-05-28T19:19:00Z">
        <w:r>
          <w:rPr>
            <w:lang w:val="en-US"/>
          </w:rPr>
          <w:t xml:space="preserve">data master </w:t>
        </w:r>
      </w:ins>
    </w:p>
    <w:p>
      <w:pPr>
        <w:pStyle w:val="ListParagraph"/>
        <w:numPr>
          <w:ilvl w:val="3"/>
          <w:numId w:val="17"/>
        </w:numPr>
        <w:spacing w:lineRule="auto" w:line="276"/>
        <w:rPr/>
      </w:pPr>
      <w:ins w:id="566" w:author="1772033@maranatha.ac.id" w:date="2021-05-24T13:30:00Z">
        <w:r>
          <w:drawing>
            <wp:anchor behindDoc="0" distT="0" distB="0" distL="114300" distR="0" simplePos="0" locked="0" layoutInCell="1" allowOverlap="1" relativeHeight="2">
              <wp:simplePos x="0" y="0"/>
              <wp:positionH relativeFrom="margin">
                <wp:align>right</wp:align>
              </wp:positionH>
              <wp:positionV relativeFrom="paragraph">
                <wp:posOffset>423545</wp:posOffset>
              </wp:positionV>
              <wp:extent cx="5020310" cy="3327400"/>
              <wp:effectExtent l="0" t="0" r="0" b="0"/>
              <wp:wrapTopAndBottom/>
              <wp:docPr id="3"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descr=""/>
                      <pic:cNvPicPr>
                        <a:picLocks noChangeAspect="1" noChangeArrowheads="1"/>
                      </pic:cNvPicPr>
                    </pic:nvPicPr>
                    <pic:blipFill>
                      <a:blip r:embed="rId4"/>
                      <a:stretch>
                        <a:fillRect/>
                      </a:stretch>
                    </pic:blipFill>
                    <pic:spPr bwMode="auto">
                      <a:xfrm>
                        <a:off x="0" y="0"/>
                        <a:ext cx="5020310" cy="3327400"/>
                      </a:xfrm>
                      <a:prstGeom prst="rect">
                        <a:avLst/>
                      </a:prstGeom>
                    </pic:spPr>
                  </pic:pic>
                </a:graphicData>
              </a:graphic>
            </wp:anchor>
          </w:drawing>
        </w:r>
      </w:ins>
      <w:ins w:id="567" w:author="1772033@maranatha.ac.id" w:date="2021-05-24T13:30:00Z">
        <w:r>
          <w:rPr>
            <w:lang w:val="en-US"/>
          </w:rPr>
          <w:t>U</w:t>
        </w:r>
      </w:ins>
      <w:ins w:id="568" w:author="1772033@maranatha.ac.id" w:date="2021-05-24T13:30:00Z">
        <w:r>
          <w:rPr>
            <w:lang w:val="en-US"/>
          </w:rPr>
          <w:t xml:space="preserve">sermarketing </w:t>
        </w:r>
      </w:ins>
      <w:del w:id="569" w:author="Unknown Author" w:date="2021-06-02T15:06:37Z">
        <w:r>
          <w:rPr>
            <w:lang w:val="en-US"/>
          </w:rPr>
          <w:delText>dapa</w:delText>
        </w:r>
      </w:del>
      <w:del w:id="570" w:author="Unknown Author" w:date="2021-06-02T15:06:37Z">
        <w:r>
          <w:rPr>
            <w:lang w:val="en-US"/>
          </w:rPr>
          <w:delText xml:space="preserve">t </w:delText>
        </w:r>
      </w:del>
      <w:ins w:id="571" w:author="1772033@maranatha.ac.id" w:date="2021-05-24T13:31:00Z">
        <w:r>
          <w:rPr>
            <w:lang w:val="en-US"/>
          </w:rPr>
          <w:t>m</w:t>
        </w:r>
      </w:ins>
      <w:ins w:id="572" w:author="1772033@maranatha.ac.id" w:date="2021-05-24T13:32:00Z">
        <w:r>
          <w:rPr>
            <w:lang w:val="en-US"/>
          </w:rPr>
          <w:t xml:space="preserve">engatur </w:t>
        </w:r>
      </w:ins>
      <w:ins w:id="573" w:author="1772033@maranatha.ac.id" w:date="2021-05-24T13:33:00Z">
        <w:r>
          <w:rPr>
            <w:i/>
            <w:iCs/>
            <w:lang w:val="en-US"/>
          </w:rPr>
          <w:t>create</w:t>
        </w:r>
      </w:ins>
      <w:ins w:id="574" w:author="1772033@maranatha.ac.id" w:date="2021-05-24T13:33:00Z">
        <w:r>
          <w:rPr>
            <w:lang w:val="en-US"/>
          </w:rPr>
          <w:t xml:space="preserve">, </w:t>
        </w:r>
      </w:ins>
      <w:ins w:id="575" w:author="1772033@maranatha.ac.id" w:date="2021-05-24T13:33:00Z">
        <w:r>
          <w:rPr>
            <w:i/>
            <w:iCs/>
            <w:lang w:val="en-US"/>
          </w:rPr>
          <w:t>read</w:t>
        </w:r>
      </w:ins>
      <w:ins w:id="576" w:author="1772033@maranatha.ac.id" w:date="2021-05-24T13:33:00Z">
        <w:r>
          <w:rPr>
            <w:lang w:val="en-US"/>
          </w:rPr>
          <w:t xml:space="preserve">, </w:t>
        </w:r>
      </w:ins>
      <w:ins w:id="577" w:author="1772033@maranatha.ac.id" w:date="2021-05-24T13:33:00Z">
        <w:r>
          <w:rPr>
            <w:i/>
            <w:iCs/>
            <w:lang w:val="en-US"/>
          </w:rPr>
          <w:t>update</w:t>
        </w:r>
      </w:ins>
      <w:ins w:id="578" w:author="1772033@maranatha.ac.id" w:date="2021-05-24T13:33:00Z">
        <w:r>
          <w:rPr>
            <w:lang w:val="en-US"/>
          </w:rPr>
          <w:t xml:space="preserve"> dan </w:t>
        </w:r>
      </w:ins>
      <w:ins w:id="579" w:author="1772033@maranatha.ac.id" w:date="2021-05-24T13:33:00Z">
        <w:r>
          <w:rPr>
            <w:i/>
            <w:iCs/>
            <w:lang w:val="en-US"/>
          </w:rPr>
          <w:t xml:space="preserve">delete </w:t>
        </w:r>
      </w:ins>
      <w:ins w:id="580" w:author="1772033@maranatha.ac.id" w:date="2021-05-24T13:34:00Z">
        <w:r>
          <w:rPr>
            <w:lang w:val="en-US"/>
          </w:rPr>
          <w:t>data companies, progress, lead, deal, cancel, history</w:t>
        </w:r>
      </w:ins>
    </w:p>
    <w:p>
      <w:pPr>
        <w:pStyle w:val="ListParagraph"/>
        <w:numPr>
          <w:ilvl w:val="2"/>
          <w:numId w:val="11"/>
        </w:numPr>
        <w:spacing w:lineRule="auto" w:line="276"/>
        <w:pPrChange w:id="0" w:author="1772033@maranatha.ac.id" w:date="2021-05-24T13:52:00Z">
          <w:pPr>
            <w:ind w:left="720" w:hanging="0"/>
            <w:spacing w:lineRule="auto" w:line="276"/>
          </w:pPr>
        </w:pPrChange>
        <w:rPr>
          <w:b/>
          <w:b/>
          <w:bCs/>
          <w:ins w:id="584" w:author="1772033@maranatha.ac.id" w:date="2021-05-24T13:52:00Z"/>
        </w:rPr>
      </w:pPr>
      <w:ins w:id="582" w:author="1772033@maranatha.ac.id" w:date="2021-05-24T13:52:00Z">
        <w:r>
          <w:rPr>
            <w:b/>
            <w:bCs/>
          </w:rPr>
          <w:t xml:space="preserve">Cara kerja Sub Sistem Mengelola </w:t>
        </w:r>
      </w:ins>
      <w:ins w:id="583" w:author="1772033@maranatha.ac.id" w:date="2021-05-28T19:22:00Z">
        <w:r>
          <w:rPr>
            <w:b/>
            <w:bCs/>
            <w:lang w:val="en-US"/>
          </w:rPr>
          <w:t>Sistem Informasi Marketing Scola LMS</w:t>
        </w:r>
      </w:ins>
    </w:p>
    <w:p>
      <w:pPr>
        <w:pStyle w:val="ListParagraph"/>
        <w:spacing w:lineRule="auto" w:line="276"/>
        <w:ind w:left="1800" w:hanging="0"/>
        <w:rPr>
          <w:lang w:val="en-US"/>
          <w:ins w:id="616" w:author="1772033@maranatha.ac.id" w:date="2021-05-29T01:45:00Z"/>
        </w:rPr>
      </w:pPr>
      <w:ins w:id="585" w:author="1772033@maranatha.ac.id" w:date="2021-05-28T19:22:00Z">
        <w:r>
          <w:rPr>
            <w:lang w:val="en-US"/>
          </w:rPr>
          <w:t>Pada sub ini terdapat</w:t>
        </w:r>
      </w:ins>
      <w:ins w:id="586" w:author="1772033@maranatha.ac.id" w:date="2021-05-28T19:23:00Z">
        <w:r>
          <w:rPr>
            <w:lang w:val="en-US"/>
          </w:rPr>
          <w:t xml:space="preserve"> 2 user yang berperan yaitu Superadmin, User</w:t>
        </w:r>
      </w:ins>
      <w:ins w:id="587" w:author="1772033@maranatha.ac.id" w:date="2021-05-28T19:24:00Z">
        <w:r>
          <w:rPr>
            <w:lang w:val="en-US"/>
          </w:rPr>
          <w:t>marketing</w:t>
        </w:r>
      </w:ins>
      <w:ins w:id="588" w:author="1772033@maranatha.ac.id" w:date="2021-05-28T19:43:00Z">
        <w:r>
          <w:rPr>
            <w:lang w:val="en-US"/>
          </w:rPr>
          <w:t xml:space="preserve"> seperti pada Gambar 3.1. Fitur yang dapat dilakukan</w:t>
        </w:r>
      </w:ins>
      <w:ins w:id="589" w:author="1772033@maranatha.ac.id" w:date="2021-05-28T19:44:00Z">
        <w:r>
          <w:rPr>
            <w:lang w:val="en-US"/>
          </w:rPr>
          <w:t xml:space="preserve"> oleh Super</w:t>
        </w:r>
      </w:ins>
      <w:ins w:id="590" w:author="1772033@maranatha.ac.id" w:date="2021-05-28T19:58:00Z">
        <w:r>
          <w:rPr>
            <w:lang w:val="en-US"/>
          </w:rPr>
          <w:t>A</w:t>
        </w:r>
      </w:ins>
      <w:ins w:id="591" w:author="1772033@maranatha.ac.id" w:date="2021-05-28T19:44:00Z">
        <w:r>
          <w:rPr>
            <w:lang w:val="en-US"/>
          </w:rPr>
          <w:t xml:space="preserve">dmin adalah </w:t>
        </w:r>
      </w:ins>
      <w:ins w:id="592" w:author="1772033@maranatha.ac.id" w:date="2021-05-28T19:53:00Z">
        <w:r>
          <w:rPr>
            <w:lang w:val="en-US"/>
          </w:rPr>
          <w:t>CRUD</w:t>
        </w:r>
      </w:ins>
      <w:ins w:id="593" w:author="1772033@maranatha.ac.id" w:date="2021-05-28T19:57:00Z">
        <w:r>
          <w:rPr>
            <w:lang w:val="en-US"/>
          </w:rPr>
          <w:t xml:space="preserve"> </w:t>
        </w:r>
      </w:ins>
      <w:ins w:id="594" w:author="1772033@maranatha.ac.id" w:date="2021-05-28T19:56:00Z">
        <w:r>
          <w:rPr>
            <w:lang w:val="en-US"/>
          </w:rPr>
          <w:t>(</w:t>
        </w:r>
      </w:ins>
      <w:ins w:id="595" w:author="1772033@maranatha.ac.id" w:date="2021-05-28T19:56:00Z">
        <w:r>
          <w:rPr>
            <w:i/>
            <w:iCs/>
            <w:lang w:val="en-US"/>
          </w:rPr>
          <w:t>create,</w:t>
        </w:r>
      </w:ins>
      <w:ins w:id="596" w:author="1772033@maranatha.ac.id" w:date="2021-05-28T19:57:00Z">
        <w:r>
          <w:rPr>
            <w:i/>
            <w:iCs/>
            <w:lang w:val="en-US"/>
          </w:rPr>
          <w:t xml:space="preserve"> </w:t>
        </w:r>
      </w:ins>
      <w:ins w:id="597" w:author="1772033@maranatha.ac.id" w:date="2021-05-28T19:56:00Z">
        <w:r>
          <w:rPr>
            <w:i/>
            <w:iCs/>
            <w:lang w:val="en-US"/>
          </w:rPr>
          <w:t>read</w:t>
        </w:r>
      </w:ins>
      <w:ins w:id="598" w:author="1772033@maranatha.ac.id" w:date="2021-05-28T19:57:00Z">
        <w:r>
          <w:rPr>
            <w:i/>
            <w:iCs/>
            <w:lang w:val="en-US"/>
          </w:rPr>
          <w:t>, update, delete</w:t>
        </w:r>
      </w:ins>
      <w:ins w:id="599" w:author="1772033@maranatha.ac.id" w:date="2021-05-28T19:56:00Z">
        <w:r>
          <w:rPr>
            <w:lang w:val="en-US"/>
          </w:rPr>
          <w:t>)</w:t>
        </w:r>
      </w:ins>
      <w:ins w:id="600" w:author="1772033@maranatha.ac.id" w:date="2021-05-28T19:44:00Z">
        <w:r>
          <w:rPr>
            <w:lang w:val="en-US"/>
          </w:rPr>
          <w:t xml:space="preserve"> Data Master</w:t>
        </w:r>
      </w:ins>
      <w:ins w:id="601" w:author="1772033@maranatha.ac.id" w:date="2021-05-28T19:51:00Z">
        <w:r>
          <w:rPr>
            <w:lang w:val="en-US"/>
          </w:rPr>
          <w:t xml:space="preserve"> </w:t>
        </w:r>
      </w:ins>
      <w:ins w:id="602" w:author="1772033@maranatha.ac.id" w:date="2021-05-28T19:49:00Z">
        <w:r>
          <w:rPr>
            <w:lang w:val="en-US"/>
          </w:rPr>
          <w:t>(Data User, Paket Layanan, Kategory Lead, Tahapan Progress)</w:t>
        </w:r>
      </w:ins>
      <w:ins w:id="603" w:author="1772033@maranatha.ac.id" w:date="2021-05-28T19:44:00Z">
        <w:r>
          <w:rPr>
            <w:lang w:val="en-US"/>
          </w:rPr>
          <w:t xml:space="preserve"> dan </w:t>
        </w:r>
      </w:ins>
      <w:ins w:id="604" w:author="1772033@maranatha.ac.id" w:date="2021-05-28T19:54:00Z">
        <w:r>
          <w:rPr>
            <w:i/>
            <w:iCs/>
            <w:lang w:val="en-US"/>
          </w:rPr>
          <w:t>View</w:t>
        </w:r>
      </w:ins>
      <w:ins w:id="605" w:author="1772033@maranatha.ac.id" w:date="2021-05-28T19:44:00Z">
        <w:r>
          <w:rPr>
            <w:lang w:val="en-US"/>
          </w:rPr>
          <w:t xml:space="preserve"> data </w:t>
        </w:r>
      </w:ins>
      <w:ins w:id="606" w:author="1772033@maranatha.ac.id" w:date="2021-05-28T19:45:00Z">
        <w:r>
          <w:rPr>
            <w:lang w:val="en-US"/>
          </w:rPr>
          <w:t>Dashboard, Companies, Progress, Lead</w:t>
        </w:r>
      </w:ins>
      <w:ins w:id="607" w:author="1772033@maranatha.ac.id" w:date="2021-05-28T19:48:00Z">
        <w:r>
          <w:rPr>
            <w:lang w:val="en-US"/>
          </w:rPr>
          <w:t>, Deal, Cancel, History</w:t>
        </w:r>
      </w:ins>
      <w:ins w:id="608" w:author="1772033@maranatha.ac.id" w:date="2021-05-28T19:52:00Z">
        <w:r>
          <w:rPr>
            <w:lang w:val="en-US"/>
          </w:rPr>
          <w:t xml:space="preserve">, fitur yang bisa dilakukan oleh UserMarketing adalah </w:t>
        </w:r>
      </w:ins>
      <w:ins w:id="609" w:author="1772033@maranatha.ac.id" w:date="2021-05-28T19:57:00Z">
        <w:r>
          <w:rPr>
            <w:lang w:val="en-US"/>
          </w:rPr>
          <w:t>CRUD (</w:t>
        </w:r>
      </w:ins>
      <w:ins w:id="610" w:author="1772033@maranatha.ac.id" w:date="2021-05-28T19:57:00Z">
        <w:r>
          <w:rPr>
            <w:i/>
            <w:iCs/>
            <w:lang w:val="en-US"/>
          </w:rPr>
          <w:t>create, read, update, delete</w:t>
        </w:r>
      </w:ins>
      <w:ins w:id="611" w:author="1772033@maranatha.ac.id" w:date="2021-05-28T19:57:00Z">
        <w:r>
          <w:rPr>
            <w:lang w:val="en-US"/>
          </w:rPr>
          <w:t>)</w:t>
        </w:r>
      </w:ins>
      <w:ins w:id="612" w:author="1772033@maranatha.ac.id" w:date="2021-05-28T19:52:00Z">
        <w:r>
          <w:rPr>
            <w:lang w:val="en-US"/>
          </w:rPr>
          <w:t xml:space="preserve"> data</w:t>
        </w:r>
      </w:ins>
      <w:ins w:id="613" w:author="1772033@maranatha.ac.id" w:date="2021-05-28T19:53:00Z">
        <w:r>
          <w:rPr>
            <w:lang w:val="en-US"/>
          </w:rPr>
          <w:t xml:space="preserve"> </w:t>
        </w:r>
      </w:ins>
      <w:ins w:id="614" w:author="1772033@maranatha.ac.id" w:date="2021-05-28T19:55:00Z">
        <w:r>
          <w:rPr>
            <w:lang w:val="en-US"/>
          </w:rPr>
          <w:t>Companies, Progress, Lead, Deal, Cancel dan View data Dashboard, History</w:t>
        </w:r>
      </w:ins>
      <w:ins w:id="615" w:author="1772033@maranatha.ac.id" w:date="2021-05-28T19:56:00Z">
        <w:r>
          <w:rPr>
            <w:lang w:val="en-US"/>
          </w:rPr>
          <w:t>.</w:t>
        </w:r>
      </w:ins>
    </w:p>
    <w:p>
      <w:pPr>
        <w:pStyle w:val="ListParagraph"/>
        <w:spacing w:lineRule="auto" w:line="276"/>
        <w:ind w:left="1800" w:hanging="0"/>
        <w:rPr/>
      </w:pPr>
      <w:r>
        <w:rPr/>
        <w:drawing>
          <wp:inline distT="0" distB="0" distL="0" distR="0">
            <wp:extent cx="5048250" cy="3609975"/>
            <wp:effectExtent l="0" t="0" r="0" b="0"/>
            <wp:docPr id="4"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9" descr=""/>
                    <pic:cNvPicPr>
                      <a:picLocks noChangeAspect="1" noChangeArrowheads="1"/>
                    </pic:cNvPicPr>
                  </pic:nvPicPr>
                  <pic:blipFill>
                    <a:blip r:embed="rId5"/>
                    <a:stretch>
                      <a:fillRect/>
                    </a:stretch>
                  </pic:blipFill>
                  <pic:spPr bwMode="auto">
                    <a:xfrm>
                      <a:off x="0" y="0"/>
                      <a:ext cx="5048250" cy="3609975"/>
                    </a:xfrm>
                    <a:prstGeom prst="rect">
                      <a:avLst/>
                    </a:prstGeom>
                  </pic:spPr>
                </pic:pic>
              </a:graphicData>
            </a:graphic>
          </wp:inline>
        </w:drawing>
      </w:r>
    </w:p>
    <w:p>
      <w:pPr>
        <w:pStyle w:val="ListParagraph"/>
        <w:numPr>
          <w:ilvl w:val="2"/>
          <w:numId w:val="11"/>
        </w:numPr>
        <w:spacing w:lineRule="auto" w:line="276"/>
        <w:rPr>
          <w:lang w:val="en-US"/>
          <w:ins w:id="620" w:author="1772033@maranatha.ac.id" w:date="2021-06-02T14:05:00Z"/>
        </w:rPr>
      </w:pPr>
      <w:ins w:id="618" w:author="1772033@maranatha.ac.id" w:date="2021-06-02T14:04:00Z">
        <w:r>
          <w:rPr>
            <w:lang w:val="en-US"/>
          </w:rPr>
          <w:t>Cara Kerja Sub Sistem Mengelola Da</w:t>
        </w:r>
      </w:ins>
      <w:ins w:id="619" w:author="1772033@maranatha.ac.id" w:date="2021-06-02T14:05:00Z">
        <w:r>
          <w:rPr>
            <w:lang w:val="en-US"/>
          </w:rPr>
          <w:t>shboard</w:t>
        </w:r>
      </w:ins>
    </w:p>
    <w:p>
      <w:pPr>
        <w:pStyle w:val="Normal"/>
        <w:spacing w:lineRule="auto" w:line="276"/>
        <w:ind w:left="1800" w:hanging="0"/>
        <w:rPr/>
      </w:pPr>
      <w:ins w:id="621" w:author="1772033@maranatha.ac.id" w:date="2021-06-02T14:05:00Z">
        <w:r>
          <w:rPr/>
          <w:t xml:space="preserve">Salah satu fitur yang ditambahkan pada Website Scola LMS adalah  </w:t>
        </w:r>
      </w:ins>
      <w:ins w:id="622" w:author="1772033@maranatha.ac.id" w:date="2021-06-02T14:05:00Z">
        <w:r>
          <w:rPr>
            <w:i/>
            <w:iCs/>
          </w:rPr>
          <w:t>Data Master</w:t>
        </w:r>
      </w:ins>
      <w:ins w:id="623" w:author="1772033@maranatha.ac.id" w:date="2021-06-02T14:05:00Z">
        <w:r>
          <w:rPr/>
          <w:t xml:space="preserve">. Pada sub sistem ini terdapat </w:t>
        </w:r>
      </w:ins>
      <w:ins w:id="624" w:author="1772033@maranatha.ac.id" w:date="2021-06-02T14:06:00Z">
        <w:r>
          <w:rPr/>
          <w:t>2</w:t>
        </w:r>
      </w:ins>
      <w:ins w:id="625" w:author="1772033@maranatha.ac.id" w:date="2021-06-02T14:05:00Z">
        <w:r>
          <w:rPr/>
          <w:t xml:space="preserve"> user yang berperan yaitu SuperAdmin seperti pada Gambar 3.2.</w:t>
        </w:r>
      </w:ins>
      <w:r>
        <w:rPr/>
        <w:drawing>
          <wp:inline distT="0" distB="0" distL="0" distR="0">
            <wp:extent cx="4733925" cy="3562350"/>
            <wp:effectExtent l="0" t="0" r="0" b="0"/>
            <wp:docPr id="5"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
                    <pic:cNvPicPr>
                      <a:picLocks noChangeAspect="1" noChangeArrowheads="1"/>
                    </pic:cNvPicPr>
                  </pic:nvPicPr>
                  <pic:blipFill>
                    <a:blip r:embed="rId6"/>
                    <a:stretch>
                      <a:fillRect/>
                    </a:stretch>
                  </pic:blipFill>
                  <pic:spPr bwMode="auto">
                    <a:xfrm>
                      <a:off x="0" y="0"/>
                      <a:ext cx="4733925" cy="3562350"/>
                    </a:xfrm>
                    <a:prstGeom prst="rect">
                      <a:avLst/>
                    </a:prstGeom>
                  </pic:spPr>
                </pic:pic>
              </a:graphicData>
            </a:graphic>
          </wp:inline>
        </w:drawing>
      </w:r>
    </w:p>
    <w:p>
      <w:pPr>
        <w:pStyle w:val="Normal"/>
        <w:spacing w:lineRule="auto" w:line="276"/>
        <w:ind w:left="1800" w:hanging="0"/>
        <w:rPr/>
      </w:pPr>
      <w:ins w:id="627" w:author="1772033@maranatha.ac.id" w:date="2021-06-02T14:09:00Z">
        <w:r>
          <w:rPr/>
        </w:r>
      </w:ins>
    </w:p>
    <w:p>
      <w:pPr>
        <w:pStyle w:val="Normal"/>
        <w:spacing w:lineRule="auto" w:line="276"/>
        <w:ind w:left="1800" w:hanging="0"/>
        <w:rPr/>
      </w:pPr>
      <w:ins w:id="629" w:author="1772033@maranatha.ac.id" w:date="2021-06-02T14:09:00Z">
        <w:r>
          <w:rPr/>
        </w:r>
      </w:ins>
    </w:p>
    <w:p>
      <w:pPr>
        <w:pStyle w:val="Normal"/>
        <w:spacing w:lineRule="auto" w:line="276"/>
        <w:ind w:left="1800" w:hanging="0"/>
        <w:pPrChange w:id="0" w:author="1772033@maranatha.ac.id" w:date="2021-06-02T14:05:00Z">
          <w:pPr>
            <w:pStyle w:val="ListParagraph"/>
            <w:numPr>
              <w:ilvl w:val="0"/>
              <w:numId w:val="11"/>
            </w:numPr>
            <w:ind w:left="1800" w:hanging="720"/>
            <w:spacing w:lineRule="auto" w:line="276"/>
          </w:pPr>
        </w:pPrChange>
        <w:rPr/>
      </w:pPr>
      <w:r>
        <w:rPr/>
      </w:r>
    </w:p>
    <w:p>
      <w:pPr>
        <w:pStyle w:val="ListParagraph"/>
        <w:numPr>
          <w:ilvl w:val="2"/>
          <w:numId w:val="11"/>
        </w:numPr>
        <w:spacing w:lineRule="auto" w:line="276"/>
        <w:pPrChange w:id="0" w:author="1772033@maranatha.ac.id" w:date="2021-05-29T01:48:00Z">
          <w:pPr>
            <w:pStyle w:val="ListParagraph"/>
            <w:ind w:left="1800" w:hanging="0"/>
            <w:spacing w:lineRule="auto" w:line="276"/>
          </w:pPr>
        </w:pPrChange>
        <w:rPr>
          <w:lang w:val="en-US"/>
          <w:ins w:id="633" w:author="1772033@maranatha.ac.id" w:date="2021-05-29T01:48:00Z"/>
        </w:rPr>
      </w:pPr>
      <w:r>
        <w:rPr>
          <w:lang w:val="en-US"/>
        </w:rPr>
        <w:t xml:space="preserve">Cara Kerja Sub </w:t>
      </w:r>
      <w:ins w:id="632" w:author="1772033@maranatha.ac.id" w:date="2021-05-29T01:48:00Z">
        <w:r>
          <w:rPr>
            <w:lang w:val="en-US"/>
          </w:rPr>
          <w:t>Sistem Mengelola Data Master</w:t>
        </w:r>
      </w:ins>
    </w:p>
    <w:p>
      <w:pPr>
        <w:pStyle w:val="ListParagraph"/>
        <w:spacing w:lineRule="auto" w:line="276"/>
        <w:ind w:left="1800" w:hanging="0"/>
        <w:rPr>
          <w:lang w:val="en-US"/>
          <w:ins w:id="644" w:author="1772033@maranatha.ac.id" w:date="2021-05-29T01:51:00Z"/>
        </w:rPr>
      </w:pPr>
      <w:ins w:id="634" w:author="1772033@maranatha.ac.id" w:date="2021-05-29T01:48:00Z">
        <w:r>
          <w:drawing>
            <wp:anchor behindDoc="0" distT="0" distB="0" distL="114300" distR="114300" simplePos="0" locked="0" layoutInCell="1" allowOverlap="1" relativeHeight="3">
              <wp:simplePos x="0" y="0"/>
              <wp:positionH relativeFrom="column">
                <wp:posOffset>238125</wp:posOffset>
              </wp:positionH>
              <wp:positionV relativeFrom="paragraph">
                <wp:posOffset>760095</wp:posOffset>
              </wp:positionV>
              <wp:extent cx="5943600" cy="3143250"/>
              <wp:effectExtent l="0" t="0" r="0" b="0"/>
              <wp:wrapTopAndBottom/>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7"/>
                      <a:stretch>
                        <a:fillRect/>
                      </a:stretch>
                    </pic:blipFill>
                    <pic:spPr bwMode="auto">
                      <a:xfrm>
                        <a:off x="0" y="0"/>
                        <a:ext cx="5943600" cy="3143250"/>
                      </a:xfrm>
                      <a:prstGeom prst="rect">
                        <a:avLst/>
                      </a:prstGeom>
                    </pic:spPr>
                  </pic:pic>
                </a:graphicData>
              </a:graphic>
            </wp:anchor>
          </w:drawing>
        </w:r>
      </w:ins>
      <w:ins w:id="635" w:author="1772033@maranatha.ac.id" w:date="2021-05-29T01:48:00Z">
        <w:r>
          <w:rPr>
            <w:lang w:val="en-US"/>
          </w:rPr>
          <w:t>S</w:t>
        </w:r>
      </w:ins>
      <w:ins w:id="636" w:author="1772033@maranatha.ac.id" w:date="2021-05-29T01:48:00Z">
        <w:r>
          <w:rPr>
            <w:lang w:val="en-US"/>
          </w:rPr>
          <w:t xml:space="preserve">alah satu fitur yang ditambahkan pada Website Scola LMS adalah  </w:t>
        </w:r>
      </w:ins>
      <w:ins w:id="637" w:author="1772033@maranatha.ac.id" w:date="2021-05-29T01:49:00Z">
        <w:r>
          <w:rPr>
            <w:i/>
            <w:iCs/>
            <w:lang w:val="en-US"/>
          </w:rPr>
          <w:t>Data Master</w:t>
        </w:r>
      </w:ins>
      <w:ins w:id="638" w:author="1772033@maranatha.ac.id" w:date="2021-05-29T01:49:00Z">
        <w:r>
          <w:rPr>
            <w:lang w:val="en-US"/>
          </w:rPr>
          <w:t>. Pada sub sistem ini terdapat 1 user yang berperan yaitu</w:t>
        </w:r>
      </w:ins>
      <w:ins w:id="639" w:author="1772033@maranatha.ac.id" w:date="2021-05-29T01:50:00Z">
        <w:r>
          <w:rPr>
            <w:lang w:val="en-US"/>
          </w:rPr>
          <w:t xml:space="preserve"> SuperAdmin seperti pada Gambar 3.2. CRUD(</w:t>
        </w:r>
      </w:ins>
      <w:ins w:id="640" w:author="1772033@maranatha.ac.id" w:date="2021-05-29T01:51:00Z">
        <w:r>
          <w:rPr>
            <w:i/>
            <w:iCs/>
            <w:lang w:val="en-US"/>
          </w:rPr>
          <w:t>create, read, update, delete</w:t>
        </w:r>
      </w:ins>
      <w:ins w:id="641" w:author="1772033@maranatha.ac.id" w:date="2021-05-29T01:50:00Z">
        <w:r>
          <w:rPr>
            <w:lang w:val="en-US"/>
          </w:rPr>
          <w:t>)</w:t>
        </w:r>
      </w:ins>
      <w:ins w:id="642" w:author="1772033@maranatha.ac.id" w:date="2021-05-29T01:51:00Z">
        <w:r>
          <w:rPr>
            <w:i/>
            <w:iCs/>
            <w:lang w:val="en-US"/>
          </w:rPr>
          <w:t xml:space="preserve"> </w:t>
        </w:r>
      </w:ins>
      <w:ins w:id="643" w:author="1772033@maranatha.ac.id" w:date="2021-05-29T01:51:00Z">
        <w:r>
          <w:rPr>
            <w:lang w:val="en-US"/>
          </w:rPr>
          <w:t>.</w:t>
        </w:r>
      </w:ins>
    </w:p>
    <w:p>
      <w:pPr>
        <w:pStyle w:val="ListParagraph"/>
        <w:spacing w:lineRule="auto" w:line="276"/>
        <w:ind w:left="1800" w:hanging="0"/>
        <w:rPr/>
      </w:pPr>
      <w:ins w:id="645" w:author="1772033@maranatha.ac.id" w:date="2021-05-31T13:29:00Z">
        <w:r>
          <w:rPr/>
        </w:r>
      </w:ins>
    </w:p>
    <w:p>
      <w:pPr>
        <w:pStyle w:val="ListParagraph"/>
        <w:numPr>
          <w:ilvl w:val="2"/>
          <w:numId w:val="11"/>
        </w:numPr>
        <w:spacing w:lineRule="auto" w:line="276"/>
        <w:pPrChange w:id="0" w:author="1772033@maranatha.ac.id" w:date="2021-05-31T13:30:00Z">
          <w:pPr>
            <w:ind w:left="720" w:hanging="0"/>
            <w:spacing w:lineRule="auto" w:line="276"/>
          </w:pPr>
        </w:pPrChange>
        <w:rPr/>
      </w:pPr>
      <w:r>
        <w:rPr/>
        <w:t xml:space="preserve">Cara Kerja Sub </w:t>
      </w:r>
      <w:ins w:id="647" w:author="1772033@maranatha.ac.id" w:date="2021-05-31T13:30:00Z">
        <w:r>
          <w:rPr/>
          <w:t xml:space="preserve">Sistem Mengelola </w:t>
        </w:r>
      </w:ins>
      <w:ins w:id="648" w:author="1772033@maranatha.ac.id" w:date="2021-05-31T15:13:00Z">
        <w:r>
          <w:rPr>
            <w:lang w:val="en-US"/>
          </w:rPr>
          <w:t>Companies</w:t>
        </w:r>
      </w:ins>
    </w:p>
    <w:p>
      <w:pPr>
        <w:pStyle w:val="ListParagraph"/>
        <w:spacing w:lineRule="auto" w:line="276"/>
        <w:ind w:left="1800" w:hanging="0"/>
        <w:pPrChange w:id="0" w:author="1772033@maranatha.ac.id" w:date="2021-06-02T14:20:00Z">
          <w:pPr>
            <w:pStyle w:val="ListParagraph"/>
            <w:numPr>
              <w:ilvl w:val="0"/>
              <w:numId w:val="11"/>
            </w:numPr>
            <w:ind w:left="1800" w:hanging="720"/>
            <w:spacing w:lineRule="auto" w:line="276"/>
          </w:pPr>
        </w:pPrChange>
        <w:rPr/>
      </w:pPr>
      <w:r>
        <w:rPr>
          <w:lang w:val="en-US"/>
        </w:rPr>
        <w:t>Salah satu fitur yang ditambahk</w:t>
      </w:r>
      <w:ins w:id="650" w:author="1772033@maranatha.ac.id" w:date="2021-05-31T13:31:00Z">
        <w:r>
          <w:rPr>
            <w:lang w:val="en-US"/>
          </w:rPr>
          <w:t xml:space="preserve">an pada Website Scola LMS adalah Paket Layanan. Pada sub sistem ini terdapat 2 user yang berperan yaitu </w:t>
        </w:r>
      </w:ins>
      <w:ins w:id="651" w:author="1772033@maranatha.ac.id" w:date="2021-05-31T13:32:00Z">
        <w:r>
          <w:rPr>
            <w:lang w:val="en-US"/>
          </w:rPr>
          <w:t>SuperAdmin dan UserMarketing.</w:t>
        </w:r>
      </w:ins>
      <w:ins w:id="652" w:author="1772033@maranatha.ac.id" w:date="2021-05-31T15:12:00Z">
        <w:r>
          <w:rPr/>
          <w:t>Cara Kerja Sub</w:t>
        </w:r>
      </w:ins>
      <w:ins w:id="653" w:author="1772033@maranatha.ac.id" w:date="2021-05-31T15:13:00Z">
        <w:r>
          <w:rPr/>
          <w:t xml:space="preserve"> Sistem Mengelola Prog</w:t>
        </w:r>
      </w:ins>
      <w:ins w:id="654" w:author="1772033@maranatha.ac.id" w:date="2021-05-31T15:14:00Z">
        <w:r>
          <w:rPr/>
          <w:t>ress</w:t>
        </w:r>
      </w:ins>
    </w:p>
    <w:p>
      <w:pPr>
        <w:pStyle w:val="ListParagraph"/>
        <w:spacing w:lineRule="auto" w:line="276"/>
        <w:ind w:left="1800" w:hanging="0"/>
        <w:pPrChange w:id="0" w:author="1772033@maranatha.ac.id" w:date="2021-05-31T15:15:00Z">
          <w:pPr>
            <w:pStyle w:val="ListParagraph"/>
            <w:numPr>
              <w:ilvl w:val="0"/>
              <w:numId w:val="11"/>
            </w:numPr>
            <w:ind w:left="1800" w:hanging="720"/>
            <w:spacing w:lineRule="auto" w:line="276"/>
          </w:pPr>
        </w:pPrChange>
        <w:rPr>
          <w:lang w:val="en-US"/>
          <w:ins w:id="662" w:author="1772033@maranatha.ac.id" w:date="2021-05-31T15:14:00Z"/>
        </w:rPr>
      </w:pPr>
      <w:ins w:id="656" w:author="1772033@maranatha.ac.id" w:date="2021-05-31T15:15:00Z">
        <w:r>
          <w:drawing>
            <wp:anchor behindDoc="0" distT="0" distB="0" distL="114300" distR="114300" simplePos="0" locked="0" layoutInCell="1" allowOverlap="1" relativeHeight="4">
              <wp:simplePos x="0" y="0"/>
              <wp:positionH relativeFrom="column">
                <wp:posOffset>1095375</wp:posOffset>
              </wp:positionH>
              <wp:positionV relativeFrom="paragraph">
                <wp:posOffset>638175</wp:posOffset>
              </wp:positionV>
              <wp:extent cx="4743450" cy="3133725"/>
              <wp:effectExtent l="0" t="0" r="0" b="0"/>
              <wp:wrapTopAndBottom/>
              <wp:docPr id="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5" descr=""/>
                      <pic:cNvPicPr>
                        <a:picLocks noChangeAspect="1" noChangeArrowheads="1"/>
                      </pic:cNvPicPr>
                    </pic:nvPicPr>
                    <pic:blipFill>
                      <a:blip r:embed="rId8"/>
                      <a:stretch>
                        <a:fillRect/>
                      </a:stretch>
                    </pic:blipFill>
                    <pic:spPr bwMode="auto">
                      <a:xfrm>
                        <a:off x="0" y="0"/>
                        <a:ext cx="4743450" cy="3133725"/>
                      </a:xfrm>
                      <a:prstGeom prst="rect">
                        <a:avLst/>
                      </a:prstGeom>
                    </pic:spPr>
                  </pic:pic>
                </a:graphicData>
              </a:graphic>
            </wp:anchor>
          </w:drawing>
        </w:r>
      </w:ins>
      <w:ins w:id="657" w:author="1772033@maranatha.ac.id" w:date="2021-05-31T15:15:00Z">
        <w:r>
          <w:rPr>
            <w:lang w:val="en-US"/>
          </w:rPr>
          <w:t>S</w:t>
        </w:r>
      </w:ins>
      <w:ins w:id="658" w:author="1772033@maranatha.ac.id" w:date="2021-05-31T15:15:00Z">
        <w:r>
          <w:rPr>
            <w:lang w:val="en-US"/>
          </w:rPr>
          <w:t xml:space="preserve">alah satu fitur yang ditambahkan pada Website Scola LMS adalah </w:t>
        </w:r>
      </w:ins>
      <w:ins w:id="659" w:author="1772033@maranatha.ac.id" w:date="2021-05-31T15:15:00Z">
        <w:r>
          <w:rPr>
            <w:i/>
            <w:iCs/>
            <w:lang w:val="en-US"/>
          </w:rPr>
          <w:t>Progress</w:t>
        </w:r>
      </w:ins>
      <w:ins w:id="660" w:author="1772033@maranatha.ac.id" w:date="2021-05-31T15:15:00Z">
        <w:r>
          <w:rPr>
            <w:lang w:val="en-US"/>
          </w:rPr>
          <w:t>. Pada sub sistem ini terda</w:t>
        </w:r>
      </w:ins>
      <w:ins w:id="661" w:author="1772033@maranatha.ac.id" w:date="2021-05-31T15:16:00Z">
        <w:r>
          <w:rPr>
            <w:lang w:val="en-US"/>
          </w:rPr>
          <w:t xml:space="preserve">pat 2 user yang berperan yaitu SuperAdmin dan UserMarketing </w:t>
        </w:r>
      </w:ins>
    </w:p>
    <w:p>
      <w:pPr>
        <w:pStyle w:val="ListParagraph"/>
        <w:numPr>
          <w:ilvl w:val="2"/>
          <w:numId w:val="11"/>
        </w:numPr>
        <w:spacing w:lineRule="auto" w:line="276"/>
        <w:rPr/>
      </w:pPr>
      <w:ins w:id="663" w:author="1772033@maranatha.ac.id" w:date="2021-06-02T14:21:00Z">
        <w:r>
          <w:rPr>
            <w:lang w:val="en-US"/>
          </w:rPr>
          <w:t>Cara Kerja Sub Sistem Mengelola Data Progress</w:t>
        </w:r>
      </w:ins>
    </w:p>
    <w:p>
      <w:pPr>
        <w:pStyle w:val="Normal"/>
        <w:spacing w:lineRule="auto" w:line="276"/>
        <w:ind w:left="1800" w:hanging="0"/>
        <w:pPrChange w:id="0" w:author="1772033@maranatha.ac.id" w:date="2021-06-02T14:22:00Z">
          <w:pPr>
            <w:pStyle w:val="ListParagraph"/>
            <w:numPr>
              <w:ilvl w:val="0"/>
              <w:numId w:val="11"/>
            </w:numPr>
            <w:ind w:left="1800" w:hanging="720"/>
            <w:spacing w:lineRule="auto" w:line="276"/>
          </w:pPr>
        </w:pPrChange>
        <w:rPr>
          <w:lang w:val="id-ID"/>
          <w:ins w:id="669" w:author="1772033@maranatha.ac.id" w:date="2021-06-02T14:21:00Z"/>
        </w:rPr>
      </w:pPr>
      <w:ins w:id="665" w:author="1772033@maranatha.ac.id" w:date="2021-06-02T14:22:00Z">
        <w:r>
          <w:rPr/>
          <w:t xml:space="preserve">Salah satu fitur yang ditambahkan pada Website Scola LMS adalah </w:t>
        </w:r>
      </w:ins>
      <w:ins w:id="666" w:author="1772033@maranatha.ac.id" w:date="2021-06-02T14:22:00Z">
        <w:r>
          <w:rPr>
            <w:i/>
            <w:iCs/>
          </w:rPr>
          <w:t>Lead</w:t>
        </w:r>
      </w:ins>
      <w:ins w:id="667" w:author="1772033@maranatha.ac.id" w:date="2021-06-02T14:22:00Z">
        <w:r>
          <w:rPr/>
          <w:drawing>
            <wp:anchor behindDoc="0" distT="0" distB="0" distL="114300" distR="114300" simplePos="0" locked="0" layoutInCell="1" allowOverlap="1" relativeHeight="5">
              <wp:simplePos x="0" y="0"/>
              <wp:positionH relativeFrom="column">
                <wp:posOffset>1143000</wp:posOffset>
              </wp:positionH>
              <wp:positionV relativeFrom="paragraph">
                <wp:posOffset>395605</wp:posOffset>
              </wp:positionV>
              <wp:extent cx="4105275" cy="3486150"/>
              <wp:effectExtent l="0" t="0" r="0" b="0"/>
              <wp:wrapTopAndBottom/>
              <wp:docPr id="8"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6" descr=""/>
                      <pic:cNvPicPr>
                        <a:picLocks noChangeAspect="1" noChangeArrowheads="1"/>
                      </pic:cNvPicPr>
                    </pic:nvPicPr>
                    <pic:blipFill>
                      <a:blip r:embed="rId9"/>
                      <a:stretch>
                        <a:fillRect/>
                      </a:stretch>
                    </pic:blipFill>
                    <pic:spPr bwMode="auto">
                      <a:xfrm>
                        <a:off x="0" y="0"/>
                        <a:ext cx="4105275" cy="3486150"/>
                      </a:xfrm>
                      <a:prstGeom prst="rect">
                        <a:avLst/>
                      </a:prstGeom>
                    </pic:spPr>
                  </pic:pic>
                </a:graphicData>
              </a:graphic>
            </wp:anchor>
          </w:drawing>
        </w:r>
      </w:ins>
      <w:ins w:id="668" w:author="1772033@maranatha.ac.id" w:date="2021-06-02T14:22:00Z">
        <w:r>
          <w:rPr/>
          <w:t xml:space="preserve">. Pada sub sistem ini terdapat 2 user yang berperan yaitu SuperAdmin dan UserMarketing </w:t>
        </w:r>
      </w:ins>
    </w:p>
    <w:p>
      <w:pPr>
        <w:pStyle w:val="ListParagraph"/>
        <w:numPr>
          <w:ilvl w:val="2"/>
          <w:numId w:val="11"/>
        </w:numPr>
        <w:spacing w:lineRule="auto" w:line="276"/>
        <w:rPr/>
      </w:pPr>
      <w:ins w:id="670" w:author="1772033@maranatha.ac.id" w:date="2021-05-31T15:14:00Z">
        <w:r>
          <w:rPr>
            <w:lang w:val="en-US"/>
          </w:rPr>
          <w:t>Cara Kerja Sub Sistem Mengelola</w:t>
        </w:r>
      </w:ins>
      <w:ins w:id="671" w:author="1772033@maranatha.ac.id" w:date="2021-06-02T14:21:00Z">
        <w:r>
          <w:rPr>
            <w:lang w:val="en-US"/>
          </w:rPr>
          <w:t xml:space="preserve"> Data </w:t>
        </w:r>
      </w:ins>
      <w:ins w:id="672" w:author="1772033@maranatha.ac.id" w:date="2021-05-31T15:14:00Z">
        <w:r>
          <w:rPr>
            <w:lang w:val="en-US"/>
          </w:rPr>
          <w:t>Lead</w:t>
        </w:r>
      </w:ins>
    </w:p>
    <w:p>
      <w:pPr>
        <w:pStyle w:val="ListParagraph"/>
        <w:spacing w:lineRule="auto" w:line="276"/>
        <w:ind w:left="1800" w:hanging="0"/>
        <w:pPrChange w:id="0" w:author="1772033@maranatha.ac.id" w:date="2021-05-31T15:17:00Z">
          <w:pPr>
            <w:pStyle w:val="ListParagraph"/>
            <w:numPr>
              <w:ilvl w:val="0"/>
              <w:numId w:val="11"/>
            </w:numPr>
            <w:ind w:left="1800" w:hanging="720"/>
            <w:spacing w:lineRule="auto" w:line="276"/>
          </w:pPr>
        </w:pPrChange>
        <w:rPr/>
      </w:pPr>
      <w:r>
        <w:rPr>
          <w:lang w:val="en-US"/>
        </w:rPr>
        <w:t xml:space="preserve">Salah satu fitur yang ditambahkan pada Website </w:t>
      </w:r>
      <w:ins w:id="674" w:author="1772033@maranatha.ac.id" w:date="2021-05-31T15:18:00Z">
        <w:r>
          <w:rPr>
            <w:lang w:val="en-US"/>
          </w:rPr>
          <w:t xml:space="preserve">Scola LMS adalah </w:t>
        </w:r>
      </w:ins>
      <w:ins w:id="675" w:author="1772033@maranatha.ac.id" w:date="2021-05-31T15:18:00Z">
        <w:r>
          <w:rPr>
            <w:i/>
            <w:iCs/>
            <w:lang w:val="en-US"/>
          </w:rPr>
          <w:t>Lead</w:t>
        </w:r>
      </w:ins>
      <w:ins w:id="676" w:author="1772033@maranatha.ac.id" w:date="2021-05-31T15:18:00Z">
        <w:r>
          <w:rPr>
            <w:lang w:val="en-US"/>
          </w:rPr>
          <w:t>. Pada sub sistem ini terdapat 2 user yang berperan ya</w:t>
        </w:r>
      </w:ins>
      <w:ins w:id="677" w:author="1772033@maranatha.ac.id" w:date="2021-05-31T15:19:00Z">
        <w:r>
          <w:rPr>
            <w:lang w:val="en-US"/>
          </w:rPr>
          <w:drawing>
            <wp:anchor behindDoc="0" distT="0" distB="0" distL="114300" distR="114300" simplePos="0" locked="0" layoutInCell="1" allowOverlap="1" relativeHeight="6">
              <wp:simplePos x="0" y="0"/>
              <wp:positionH relativeFrom="column">
                <wp:posOffset>1143000</wp:posOffset>
              </wp:positionH>
              <wp:positionV relativeFrom="paragraph">
                <wp:posOffset>638175</wp:posOffset>
              </wp:positionV>
              <wp:extent cx="4086225" cy="2943225"/>
              <wp:effectExtent l="0" t="0" r="0" b="0"/>
              <wp:wrapTopAndBottom/>
              <wp:docPr id="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pic:cNvPicPr>
                        <a:picLocks noChangeAspect="1" noChangeArrowheads="1"/>
                      </pic:cNvPicPr>
                    </pic:nvPicPr>
                    <pic:blipFill>
                      <a:blip r:embed="rId10"/>
                      <a:stretch>
                        <a:fillRect/>
                      </a:stretch>
                    </pic:blipFill>
                    <pic:spPr bwMode="auto">
                      <a:xfrm>
                        <a:off x="0" y="0"/>
                        <a:ext cx="4086225" cy="2943225"/>
                      </a:xfrm>
                      <a:prstGeom prst="rect">
                        <a:avLst/>
                      </a:prstGeom>
                    </pic:spPr>
                  </pic:pic>
                </a:graphicData>
              </a:graphic>
            </wp:anchor>
          </w:drawing>
        </w:r>
      </w:ins>
      <w:ins w:id="678" w:author="1772033@maranatha.ac.id" w:date="2021-05-31T15:19:00Z">
        <w:r>
          <w:rPr>
            <w:lang w:val="en-US"/>
          </w:rPr>
          <w:t>itu SuperAdmin dan UserMarketing seperti gambar ….</w:t>
        </w:r>
      </w:ins>
    </w:p>
    <w:p>
      <w:pPr>
        <w:pStyle w:val="ListParagraph"/>
        <w:numPr>
          <w:ilvl w:val="2"/>
          <w:numId w:val="11"/>
        </w:numPr>
        <w:spacing w:lineRule="auto" w:line="276"/>
        <w:rPr/>
      </w:pPr>
      <w:ins w:id="680" w:author="1772033@maranatha.ac.id" w:date="2021-05-31T15:14:00Z">
        <w:r>
          <w:rPr>
            <w:lang w:val="en-US"/>
          </w:rPr>
          <w:t xml:space="preserve">Cara Kerja Sub Sistem Mengelola </w:t>
        </w:r>
      </w:ins>
      <w:ins w:id="681" w:author="1772033@maranatha.ac.id" w:date="2021-06-02T14:21:00Z">
        <w:r>
          <w:rPr>
            <w:lang w:val="en-US"/>
          </w:rPr>
          <w:t xml:space="preserve">Data </w:t>
        </w:r>
      </w:ins>
      <w:ins w:id="682" w:author="1772033@maranatha.ac.id" w:date="2021-05-31T15:14:00Z">
        <w:r>
          <w:rPr>
            <w:lang w:val="en-US"/>
          </w:rPr>
          <w:t>Deal</w:t>
        </w:r>
      </w:ins>
    </w:p>
    <w:p>
      <w:pPr>
        <w:pStyle w:val="ListParagraph"/>
        <w:spacing w:lineRule="auto" w:line="276"/>
        <w:ind w:left="1800" w:hanging="0"/>
        <w:pPrChange w:id="0" w:author="1772033@maranatha.ac.id" w:date="2021-06-02T12:51:00Z">
          <w:pPr>
            <w:pStyle w:val="ListParagraph"/>
            <w:numPr>
              <w:ilvl w:val="0"/>
              <w:numId w:val="11"/>
            </w:numPr>
            <w:ind w:left="1800" w:hanging="720"/>
            <w:spacing w:lineRule="auto" w:line="276"/>
          </w:pPr>
        </w:pPrChange>
        <w:rPr/>
      </w:pPr>
      <w:ins w:id="684" w:author="1772033@maranatha.ac.id" w:date="2021-06-02T12:51:00Z">
        <w:r>
          <w:rPr>
            <w:lang w:val="en-US"/>
          </w:rPr>
          <w:t xml:space="preserve">Salah satu fitur yang ditambahkan pada Website Scola LMS adalah </w:t>
        </w:r>
      </w:ins>
      <w:ins w:id="685" w:author="1772033@maranatha.ac.id" w:date="2021-06-02T12:51:00Z">
        <w:r>
          <w:rPr>
            <w:lang w:val="en-US"/>
          </w:rPr>
          <w:t>Deal. Pada sub sistem ini terdapat 2 user yang berperan yaitu SuperAdmin dan UserMarketing</w:t>
        </w:r>
      </w:ins>
      <w:ins w:id="686" w:author="1772033@maranatha.ac.id" w:date="2021-06-02T12:52:00Z">
        <w:r>
          <w:rPr>
            <w:lang w:val="en-US"/>
          </w:rPr>
          <w:drawing>
            <wp:anchor behindDoc="0" distT="0" distB="0" distL="114300" distR="114300" simplePos="0" locked="0" layoutInCell="1" allowOverlap="1" relativeHeight="7">
              <wp:simplePos x="0" y="0"/>
              <wp:positionH relativeFrom="column">
                <wp:posOffset>1143000</wp:posOffset>
              </wp:positionH>
              <wp:positionV relativeFrom="paragraph">
                <wp:posOffset>643255</wp:posOffset>
              </wp:positionV>
              <wp:extent cx="4152900" cy="2990850"/>
              <wp:effectExtent l="0" t="0" r="0" b="0"/>
              <wp:wrapTopAndBottom/>
              <wp:docPr id="10"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0" descr=""/>
                      <pic:cNvPicPr>
                        <a:picLocks noChangeAspect="1" noChangeArrowheads="1"/>
                      </pic:cNvPicPr>
                    </pic:nvPicPr>
                    <pic:blipFill>
                      <a:blip r:embed="rId11"/>
                      <a:stretch>
                        <a:fillRect/>
                      </a:stretch>
                    </pic:blipFill>
                    <pic:spPr bwMode="auto">
                      <a:xfrm>
                        <a:off x="0" y="0"/>
                        <a:ext cx="4152900" cy="2990850"/>
                      </a:xfrm>
                      <a:prstGeom prst="rect">
                        <a:avLst/>
                      </a:prstGeom>
                    </pic:spPr>
                  </pic:pic>
                </a:graphicData>
              </a:graphic>
            </wp:anchor>
          </w:drawing>
        </w:r>
      </w:ins>
      <w:ins w:id="687" w:author="1772033@maranatha.ac.id" w:date="2021-06-02T12:52:00Z">
        <w:r>
          <w:rPr>
            <w:lang w:val="en-US"/>
          </w:rPr>
          <w:t xml:space="preserve"> seperti gambar …</w:t>
        </w:r>
      </w:ins>
    </w:p>
    <w:p>
      <w:pPr>
        <w:pStyle w:val="ListParagraph"/>
        <w:numPr>
          <w:ilvl w:val="2"/>
          <w:numId w:val="11"/>
        </w:numPr>
        <w:spacing w:lineRule="auto" w:line="276"/>
        <w:rPr/>
      </w:pPr>
      <w:ins w:id="689" w:author="1772033@maranatha.ac.id" w:date="2021-05-31T15:14:00Z">
        <w:r>
          <w:rPr>
            <w:lang w:val="en-US"/>
          </w:rPr>
          <w:t xml:space="preserve">Cara Kerja Sub Sistem Mengelola </w:t>
        </w:r>
      </w:ins>
      <w:ins w:id="690" w:author="1772033@maranatha.ac.id" w:date="2021-06-02T14:21:00Z">
        <w:r>
          <w:rPr>
            <w:lang w:val="en-US"/>
          </w:rPr>
          <w:t>Data</w:t>
        </w:r>
      </w:ins>
      <w:ins w:id="691" w:author="1772033@maranatha.ac.id" w:date="2021-06-02T14:22:00Z">
        <w:r>
          <w:rPr>
            <w:lang w:val="en-US"/>
          </w:rPr>
          <w:t xml:space="preserve"> </w:t>
        </w:r>
      </w:ins>
      <w:ins w:id="692" w:author="1772033@maranatha.ac.id" w:date="2021-05-31T15:14:00Z">
        <w:r>
          <w:rPr>
            <w:lang w:val="en-US"/>
          </w:rPr>
          <w:t>Cancel</w:t>
        </w:r>
      </w:ins>
    </w:p>
    <w:p>
      <w:pPr>
        <w:pStyle w:val="ListParagraph"/>
        <w:spacing w:lineRule="auto" w:line="276"/>
        <w:ind w:left="1800" w:hanging="0"/>
        <w:pPrChange w:id="0" w:author="1772033@maranatha.ac.id" w:date="2021-06-02T12:52:00Z">
          <w:pPr>
            <w:pStyle w:val="ListParagraph"/>
            <w:numPr>
              <w:ilvl w:val="0"/>
              <w:numId w:val="11"/>
            </w:numPr>
            <w:ind w:left="1800" w:hanging="720"/>
            <w:spacing w:lineRule="auto" w:line="276"/>
          </w:pPr>
        </w:pPrChange>
        <w:rPr/>
      </w:pPr>
      <w:ins w:id="694" w:author="1772033@maranatha.ac.id" w:date="2021-06-02T12:52:00Z">
        <w:r>
          <w:drawing>
            <wp:anchor behindDoc="0" distT="0" distB="0" distL="114300" distR="114300" simplePos="0" locked="0" layoutInCell="1" allowOverlap="1" relativeHeight="8">
              <wp:simplePos x="0" y="0"/>
              <wp:positionH relativeFrom="column">
                <wp:posOffset>1209675</wp:posOffset>
              </wp:positionH>
              <wp:positionV relativeFrom="paragraph">
                <wp:posOffset>657225</wp:posOffset>
              </wp:positionV>
              <wp:extent cx="4210050" cy="2762250"/>
              <wp:effectExtent l="0" t="0" r="0" b="0"/>
              <wp:wrapTopAndBottom/>
              <wp:docPr id="1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pic:cNvPicPr>
                        <a:picLocks noChangeAspect="1" noChangeArrowheads="1"/>
                      </pic:cNvPicPr>
                    </pic:nvPicPr>
                    <pic:blipFill>
                      <a:blip r:embed="rId12"/>
                      <a:stretch>
                        <a:fillRect/>
                      </a:stretch>
                    </pic:blipFill>
                    <pic:spPr bwMode="auto">
                      <a:xfrm>
                        <a:off x="0" y="0"/>
                        <a:ext cx="4210050" cy="2762250"/>
                      </a:xfrm>
                      <a:prstGeom prst="rect">
                        <a:avLst/>
                      </a:prstGeom>
                    </pic:spPr>
                  </pic:pic>
                </a:graphicData>
              </a:graphic>
            </wp:anchor>
          </w:drawing>
        </w:r>
      </w:ins>
      <w:ins w:id="695" w:author="1772033@maranatha.ac.id" w:date="2021-06-02T12:52:00Z">
        <w:r>
          <w:rPr>
            <w:lang w:val="en-US"/>
          </w:rPr>
          <w:t>S</w:t>
        </w:r>
      </w:ins>
      <w:ins w:id="696" w:author="1772033@maranatha.ac.id" w:date="2021-06-02T12:52:00Z">
        <w:r>
          <w:rPr>
            <w:lang w:val="en-US"/>
          </w:rPr>
          <w:t>alah satu fitur yang ditambahkan pada Website Scola LMS adalah Deal. Pada sub sistem ini terdapat 2 user yang berperan yaitu SuperAdmin dan UserMarketing seperti gambar …</w:t>
        </w:r>
      </w:ins>
    </w:p>
    <w:p>
      <w:pPr>
        <w:pStyle w:val="ListParagraph"/>
        <w:numPr>
          <w:ilvl w:val="2"/>
          <w:numId w:val="11"/>
        </w:numPr>
        <w:spacing w:lineRule="auto" w:line="276"/>
        <w:rPr/>
      </w:pPr>
      <w:ins w:id="698" w:author="1772033@maranatha.ac.id" w:date="2021-05-31T15:14:00Z">
        <w:r>
          <w:rPr>
            <w:lang w:val="en-US"/>
          </w:rPr>
          <w:t>Cara Kerja Sub Sistem Mengelola</w:t>
        </w:r>
      </w:ins>
      <w:ins w:id="699" w:author="1772033@maranatha.ac.id" w:date="2021-06-02T14:22:00Z">
        <w:r>
          <w:rPr>
            <w:lang w:val="en-US"/>
          </w:rPr>
          <w:t xml:space="preserve"> Data</w:t>
        </w:r>
      </w:ins>
      <w:ins w:id="700" w:author="1772033@maranatha.ac.id" w:date="2021-05-31T15:15:00Z">
        <w:r>
          <w:rPr>
            <w:lang w:val="en-US"/>
          </w:rPr>
          <w:t xml:space="preserve"> History</w:t>
        </w:r>
      </w:ins>
    </w:p>
    <w:p>
      <w:pPr>
        <w:pStyle w:val="ListParagraph"/>
        <w:spacing w:lineRule="auto" w:line="276"/>
        <w:ind w:left="1800" w:hanging="0"/>
        <w:rPr>
          <w:lang w:val="en-US"/>
          <w:ins w:id="705" w:author="1772033@maranatha.ac.id" w:date="2021-06-02T12:54:00Z"/>
        </w:rPr>
      </w:pPr>
      <w:ins w:id="702" w:author="1772033@maranatha.ac.id" w:date="2021-06-02T12:53:00Z">
        <w:r>
          <w:drawing>
            <wp:anchor behindDoc="0" distT="0" distB="0" distL="114300" distR="114300" simplePos="0" locked="0" layoutInCell="1" allowOverlap="1" relativeHeight="9">
              <wp:simplePos x="0" y="0"/>
              <wp:positionH relativeFrom="margin">
                <wp:posOffset>866775</wp:posOffset>
              </wp:positionH>
              <wp:positionV relativeFrom="paragraph">
                <wp:posOffset>652780</wp:posOffset>
              </wp:positionV>
              <wp:extent cx="4210050" cy="2295525"/>
              <wp:effectExtent l="0" t="0" r="0" b="0"/>
              <wp:wrapTopAndBottom/>
              <wp:docPr id="12"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pic:cNvPicPr>
                        <a:picLocks noChangeAspect="1" noChangeArrowheads="1"/>
                      </pic:cNvPicPr>
                    </pic:nvPicPr>
                    <pic:blipFill>
                      <a:blip r:embed="rId13"/>
                      <a:srcRect l="0" t="10550" r="0" b="10550"/>
                      <a:stretch>
                        <a:fillRect/>
                      </a:stretch>
                    </pic:blipFill>
                    <pic:spPr bwMode="auto">
                      <a:xfrm>
                        <a:off x="0" y="0"/>
                        <a:ext cx="4210050" cy="2295525"/>
                      </a:xfrm>
                      <a:prstGeom prst="rect">
                        <a:avLst/>
                      </a:prstGeom>
                    </pic:spPr>
                  </pic:pic>
                </a:graphicData>
              </a:graphic>
            </wp:anchor>
          </w:drawing>
        </w:r>
      </w:ins>
      <w:ins w:id="703" w:author="1772033@maranatha.ac.id" w:date="2021-06-02T12:53:00Z">
        <w:r>
          <w:rPr>
            <w:lang w:val="en-US"/>
          </w:rPr>
          <w:t>S</w:t>
        </w:r>
      </w:ins>
      <w:ins w:id="704" w:author="1772033@maranatha.ac.id" w:date="2021-06-02T12:53:00Z">
        <w:r>
          <w:rPr>
            <w:lang w:val="en-US"/>
          </w:rPr>
          <w:t>alah satu fitur yang ditambahkan pada Website Scola LMS adalah Deal. Pada sub sistem ini terdapat 2 user yang berperan yaitu SuperAdmin dan UserMarketing seperti gambar …</w:t>
        </w:r>
      </w:ins>
    </w:p>
    <w:p>
      <w:pPr>
        <w:pStyle w:val="Normal"/>
        <w:spacing w:lineRule="auto" w:line="276"/>
        <w:rPr/>
      </w:pPr>
      <w:ins w:id="706" w:author="1772033@maranatha.ac.id" w:date="2021-06-02T12:54:00Z">
        <w:r>
          <w:rPr/>
        </w:r>
      </w:ins>
    </w:p>
    <w:p>
      <w:pPr>
        <w:pStyle w:val="Normal"/>
        <w:spacing w:lineRule="auto" w:line="276"/>
        <w:pPrChange w:id="0" w:author="1772033@maranatha.ac.id" w:date="2021-06-02T14:25:00Z">
          <w:pPr>
            <w:pStyle w:val="ListParagraph"/>
            <w:numPr>
              <w:ilvl w:val="0"/>
              <w:numId w:val="11"/>
            </w:numPr>
            <w:ind w:left="720" w:hanging="360"/>
            <w:spacing w:lineRule="auto" w:line="276"/>
          </w:pPr>
        </w:pPrChange>
        <w:rPr/>
      </w:pPr>
      <w:ins w:id="708" w:author="1772033@maranatha.ac.id" w:date="2021-06-02T12:54:00Z">
        <w:r>
          <w:rPr/>
          <w:tab/>
        </w:r>
      </w:ins>
      <w:ins w:id="709" w:author="1772033@maranatha.ac.id" w:date="2021-06-02T13:11:00Z">
        <w:r>
          <w:rPr/>
          <w:t xml:space="preserve"> </w:t>
        </w:r>
      </w:ins>
    </w:p>
    <w:p>
      <w:pPr>
        <w:pStyle w:val="ListParagraph"/>
        <w:spacing w:lineRule="auto" w:line="276"/>
        <w:ind w:left="1800" w:hanging="0"/>
        <w:rPr/>
      </w:pPr>
      <w:r>
        <w:rPr/>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illy Susanto Panca" w:date="2019-11-14T11:37:00Z" w:initials="BSP">
    <w:p>
      <w:r>
        <w:rPr>
          <w:rFonts w:ascii="Liberation Serif" w:hAnsi="Liberation Serif" w:eastAsia="DejaVu Sans" w:cs="DejaVu Sans"/>
          <w:sz w:val="24"/>
          <w:szCs w:val="24"/>
          <w:lang w:val="en-US" w:eastAsia="en-US" w:bidi="en-US"/>
        </w:rPr>
        <w:t>Bahas perihal persoalan-persoalan yang ada di lapangan selama TA Magang berlangsung.</w:t>
      </w:r>
    </w:p>
    <w:p>
      <w:r>
        <w:rPr>
          <w:rFonts w:ascii="Liberation Serif" w:hAnsi="Liberation Serif" w:eastAsia="DejaVu Sans" w:cs="DejaVu Sans"/>
          <w:sz w:val="24"/>
          <w:szCs w:val="24"/>
          <w:lang w:val="en-US" w:eastAsia="en-US" w:bidi="en-US"/>
        </w:rPr>
        <w:t>Lakukan proses abstraksi dari pekerjaan jika terdapat beberapa pekerjaan serupa (pekerjaan lebih dari satu)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suff w:val="nothing"/>
      <w:lvlText w:val="BAB %1"/>
      <w:lvlJc w:val="left"/>
      <w:pPr>
        <w:tabs>
          <w:tab w:val="num" w:pos="0"/>
        </w:tabs>
        <w:ind w:left="5220" w:hanging="0"/>
      </w:pPr>
    </w:lvl>
    <w:lvl w:ilvl="1">
      <w:start w:val="1"/>
      <w:pStyle w:val="Heading2"/>
      <w:numFmt w:val="decimal"/>
      <w:suff w:val="space"/>
      <w:lvlText w:val="%1.%2"/>
      <w:lvlJc w:val="left"/>
      <w:pPr>
        <w:tabs>
          <w:tab w:val="num" w:pos="0"/>
        </w:tabs>
        <w:ind w:left="0" w:hanging="0"/>
      </w:pPr>
    </w:lvl>
    <w:lvl w:ilvl="2">
      <w:start w:val="1"/>
      <w:pStyle w:val="Heading3"/>
      <w:numFmt w:val="decimal"/>
      <w:suff w:val="space"/>
      <w:lvlText w:val="%1.%2.%3"/>
      <w:lvlJc w:val="left"/>
      <w:pPr>
        <w:tabs>
          <w:tab w:val="num" w:pos="0"/>
        </w:tabs>
        <w:ind w:left="0" w:hanging="0"/>
      </w:pPr>
    </w:lvl>
    <w:lvl w:ilvl="3">
      <w:start w:val="1"/>
      <w:pStyle w:val="Heading4"/>
      <w:numFmt w:val="decimal"/>
      <w:suff w:val="space"/>
      <w:lvlText w:val="%1.%2.%3.%4"/>
      <w:lvlJc w:val="left"/>
      <w:pPr>
        <w:tabs>
          <w:tab w:val="num" w:pos="0"/>
        </w:tabs>
        <w:ind w:left="0" w:hanging="0"/>
      </w:pPr>
    </w:lvl>
    <w:lvl w:ilvl="4">
      <w:start w:val="1"/>
      <w:pStyle w:val="Heading5"/>
      <w:numFmt w:val="decimal"/>
      <w:suff w:val="space"/>
      <w:lvlText w:val="%1.%2.%3.%4.%5"/>
      <w:lvlJc w:val="left"/>
      <w:pPr>
        <w:tabs>
          <w:tab w:val="num" w:pos="0"/>
        </w:tabs>
        <w:ind w:left="0" w:hanging="0"/>
      </w:pPr>
    </w:lvl>
    <w:lvl w:ilvl="5">
      <w:start w:val="1"/>
      <w:pStyle w:val="Heading6"/>
      <w:numFmt w:val="decimal"/>
      <w:suff w:val="space"/>
      <w:lvlText w:val="%1.%2.%3.%4.%5.%6"/>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upperLetter"/>
      <w:suff w:val="space"/>
      <w:lvlText w:val="LAMPIRAN %9"/>
      <w:lvlJc w:val="left"/>
      <w:pPr>
        <w:tabs>
          <w:tab w:val="num" w:pos="0"/>
        </w:tabs>
        <w:ind w:left="0" w:hanging="0"/>
      </w:pPr>
      <w:rPr>
        <w:sz w:val="32"/>
        <w:i w:val="false"/>
        <w:b/>
      </w:rPr>
    </w:lvl>
  </w:abstractNum>
  <w:abstractNum w:abstractNumId="2">
    <w:lvl w:ilvl="0">
      <w:start w:val="1"/>
      <w:numFmt w:val="decimal"/>
      <w:suff w:val="nothing"/>
      <w:lvlText w:val="BAB %1"/>
      <w:lvlJc w:val="left"/>
      <w:pPr>
        <w:tabs>
          <w:tab w:val="num" w:pos="0"/>
        </w:tabs>
        <w:ind w:left="5220" w:hanging="0"/>
      </w:pPr>
    </w:lvl>
    <w:lvl w:ilvl="1">
      <w:start w:val="1"/>
      <w:numFmt w:val="decimal"/>
      <w:suff w:val="space"/>
      <w:lvlText w:val="%1.%2"/>
      <w:lvlJc w:val="left"/>
      <w:pPr>
        <w:tabs>
          <w:tab w:val="num" w:pos="0"/>
        </w:tabs>
        <w:ind w:left="0" w:hanging="0"/>
      </w:pPr>
    </w:lvl>
    <w:lvl w:ilvl="2">
      <w:start w:val="1"/>
      <w:numFmt w:val="decimal"/>
      <w:suff w:val="space"/>
      <w:lvlText w:val="%1.%2.%3"/>
      <w:lvlJc w:val="left"/>
      <w:pPr>
        <w:tabs>
          <w:tab w:val="num" w:pos="0"/>
        </w:tabs>
        <w:ind w:left="0" w:hanging="0"/>
      </w:pPr>
    </w:lvl>
    <w:lvl w:ilvl="3">
      <w:start w:val="1"/>
      <w:numFmt w:val="decimal"/>
      <w:suff w:val="space"/>
      <w:lvlText w:val="%1.%2.%3.%4"/>
      <w:lvlJc w:val="left"/>
      <w:pPr>
        <w:tabs>
          <w:tab w:val="num" w:pos="0"/>
        </w:tabs>
        <w:ind w:left="0" w:hanging="0"/>
      </w:pPr>
    </w:lvl>
    <w:lvl w:ilvl="4">
      <w:start w:val="1"/>
      <w:numFmt w:val="decimal"/>
      <w:suff w:val="space"/>
      <w:lvlText w:val="%1.%2.%3.%4.%5"/>
      <w:lvlJc w:val="left"/>
      <w:pPr>
        <w:tabs>
          <w:tab w:val="num" w:pos="0"/>
        </w:tabs>
        <w:ind w:left="0" w:hanging="0"/>
      </w:pPr>
    </w:lvl>
    <w:lvl w:ilvl="5">
      <w:start w:val="1"/>
      <w:numFmt w:val="decimal"/>
      <w:suff w:val="space"/>
      <w:lvlText w:val="%1.%2.%3.%4.%5.%6"/>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upperLetter"/>
      <w:suff w:val="space"/>
      <w:lvlText w:val="LAMPIRAN %9"/>
      <w:lvlJc w:val="left"/>
      <w:pPr>
        <w:tabs>
          <w:tab w:val="num" w:pos="0"/>
        </w:tabs>
        <w:ind w:left="0" w:hanging="0"/>
      </w:pPr>
      <w:rPr>
        <w:sz w:val="32"/>
        <w:i w:val="false"/>
        <w:b/>
      </w:rPr>
    </w:lvl>
  </w:abstractNum>
  <w:abstractNum w:abstractNumId="3">
    <w:lvl w:ilvl="0">
      <w:start w:val="1"/>
      <w:numFmt w:val="decimal"/>
      <w:suff w:val="nothing"/>
      <w:lvlText w:val="BAB %1"/>
      <w:lvlJc w:val="left"/>
      <w:pPr>
        <w:tabs>
          <w:tab w:val="num" w:pos="0"/>
        </w:tabs>
        <w:ind w:left="5220" w:hanging="0"/>
      </w:pPr>
    </w:lvl>
    <w:lvl w:ilvl="1">
      <w:start w:val="1"/>
      <w:numFmt w:val="decimal"/>
      <w:suff w:val="space"/>
      <w:lvlText w:val="%1.%2"/>
      <w:lvlJc w:val="left"/>
      <w:pPr>
        <w:tabs>
          <w:tab w:val="num" w:pos="0"/>
        </w:tabs>
        <w:ind w:left="0" w:hanging="0"/>
      </w:pPr>
    </w:lvl>
    <w:lvl w:ilvl="2">
      <w:start w:val="1"/>
      <w:numFmt w:val="decimal"/>
      <w:suff w:val="space"/>
      <w:lvlText w:val="%1.%2.%3"/>
      <w:lvlJc w:val="left"/>
      <w:pPr>
        <w:tabs>
          <w:tab w:val="num" w:pos="0"/>
        </w:tabs>
        <w:ind w:left="0" w:hanging="0"/>
      </w:pPr>
    </w:lvl>
    <w:lvl w:ilvl="3">
      <w:start w:val="1"/>
      <w:numFmt w:val="decimal"/>
      <w:suff w:val="space"/>
      <w:lvlText w:val="%1.%2.%3.%4"/>
      <w:lvlJc w:val="left"/>
      <w:pPr>
        <w:tabs>
          <w:tab w:val="num" w:pos="0"/>
        </w:tabs>
        <w:ind w:left="0" w:hanging="0"/>
      </w:pPr>
    </w:lvl>
    <w:lvl w:ilvl="4">
      <w:start w:val="1"/>
      <w:numFmt w:val="decimal"/>
      <w:suff w:val="space"/>
      <w:lvlText w:val="%1.%2.%3.%4.%5"/>
      <w:lvlJc w:val="left"/>
      <w:pPr>
        <w:tabs>
          <w:tab w:val="num" w:pos="0"/>
        </w:tabs>
        <w:ind w:left="0" w:hanging="0"/>
      </w:pPr>
    </w:lvl>
    <w:lvl w:ilvl="5">
      <w:start w:val="1"/>
      <w:numFmt w:val="decimal"/>
      <w:suff w:val="space"/>
      <w:lvlText w:val="%1.%2.%3.%4.%5.%6"/>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upperLetter"/>
      <w:suff w:val="space"/>
      <w:lvlText w:val="LAMPIRAN %9"/>
      <w:lvlJc w:val="left"/>
      <w:pPr>
        <w:tabs>
          <w:tab w:val="num" w:pos="0"/>
        </w:tabs>
        <w:ind w:left="0" w:hanging="0"/>
      </w:pPr>
      <w:rPr>
        <w:sz w:val="32"/>
        <w:i w:val="false"/>
        <w:b/>
      </w:r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upperRoman"/>
      <w:lvlText w:val="%1."/>
      <w:lvlJc w:val="righ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4"/>
  </w:num>
  <w:num w:numId="19">
    <w:abstractNumId w:val="4"/>
  </w:num>
  <w:num w:numId="20">
    <w:abstractNumId w:val="4"/>
  </w:num>
  <w:num w:numId="21">
    <w:abstractNumId w:val="4"/>
  </w:num>
  <w:num w:numId="22">
    <w:abstractNumId w:val="4"/>
  </w:num>
  <w:num w:numId="23">
    <w:abstractNumId w:val="4"/>
  </w:num>
</w:numbering>
</file>

<file path=word/settings.xml><?xml version="1.0" encoding="utf-8"?>
<w:settings xmlns:w="http://schemas.openxmlformats.org/wordprocessingml/2006/main">
  <w:zoom w:percent="180"/>
  <w:trackRevision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104d8"/>
    <w:pPr>
      <w:keepNext w:val="true"/>
      <w:keepLines/>
      <w:numPr>
        <w:ilvl w:val="0"/>
        <w:numId w:val="1"/>
      </w:numPr>
      <w:spacing w:lineRule="auto" w:line="360" w:before="0" w:after="0"/>
      <w:ind w:left="3510" w:hanging="0"/>
      <w:jc w:val="center"/>
      <w:outlineLvl w:val="0"/>
    </w:pPr>
    <w:rPr>
      <w:rFonts w:ascii="Calibri Light" w:hAnsi="Calibri Light" w:eastAsia="" w:cs="" w:asciiTheme="majorHAnsi" w:cstheme="majorBidi" w:eastAsiaTheme="majorEastAsia" w:hAnsiTheme="majorHAnsi"/>
      <w:b/>
      <w:caps/>
      <w:color w:val="2F5496" w:themeColor="accent1" w:themeShade="bf"/>
      <w:sz w:val="32"/>
      <w:szCs w:val="32"/>
      <w:lang w:val="id-ID"/>
    </w:rPr>
  </w:style>
  <w:style w:type="paragraph" w:styleId="Heading2">
    <w:name w:val="Heading 2"/>
    <w:basedOn w:val="Normal"/>
    <w:next w:val="Normal"/>
    <w:link w:val="Heading2Char"/>
    <w:uiPriority w:val="9"/>
    <w:unhideWhenUsed/>
    <w:qFormat/>
    <w:rsid w:val="003104d8"/>
    <w:pPr>
      <w:keepNext w:val="true"/>
      <w:keepLines/>
      <w:numPr>
        <w:ilvl w:val="1"/>
        <w:numId w:val="1"/>
      </w:numPr>
      <w:spacing w:lineRule="auto" w:line="360" w:before="0" w:after="0"/>
      <w:jc w:val="both"/>
      <w:outlineLvl w:val="1"/>
    </w:pPr>
    <w:rPr>
      <w:rFonts w:ascii="Calibri Light" w:hAnsi="Calibri Light" w:eastAsia="" w:cs="" w:asciiTheme="majorHAnsi" w:cstheme="majorBidi" w:eastAsiaTheme="majorEastAsia" w:hAnsiTheme="majorHAnsi"/>
      <w:b/>
      <w:color w:val="2F5496" w:themeColor="accent1" w:themeShade="bf"/>
      <w:sz w:val="24"/>
      <w:szCs w:val="26"/>
      <w:lang w:val="id-ID"/>
    </w:rPr>
  </w:style>
  <w:style w:type="paragraph" w:styleId="Heading3">
    <w:name w:val="Heading 3"/>
    <w:basedOn w:val="Normal"/>
    <w:next w:val="Normal"/>
    <w:link w:val="Heading3Char"/>
    <w:uiPriority w:val="9"/>
    <w:unhideWhenUsed/>
    <w:qFormat/>
    <w:rsid w:val="003104d8"/>
    <w:pPr>
      <w:keepNext w:val="true"/>
      <w:keepLines/>
      <w:numPr>
        <w:ilvl w:val="2"/>
        <w:numId w:val="1"/>
      </w:numPr>
      <w:spacing w:lineRule="auto" w:line="360" w:before="0" w:after="0"/>
      <w:jc w:val="both"/>
      <w:outlineLvl w:val="2"/>
    </w:pPr>
    <w:rPr>
      <w:rFonts w:ascii="Calibri Light" w:hAnsi="Calibri Light" w:eastAsia="" w:cs="" w:asciiTheme="majorHAnsi" w:cstheme="majorBidi" w:eastAsiaTheme="majorEastAsia" w:hAnsiTheme="majorHAnsi"/>
      <w:b/>
      <w:color w:val="1F3763" w:themeColor="accent1" w:themeShade="7f"/>
      <w:sz w:val="24"/>
      <w:szCs w:val="24"/>
      <w:lang w:val="id-ID"/>
    </w:rPr>
  </w:style>
  <w:style w:type="paragraph" w:styleId="Heading4">
    <w:name w:val="Heading 4"/>
    <w:basedOn w:val="Normal"/>
    <w:next w:val="Normal"/>
    <w:link w:val="Heading4Char"/>
    <w:uiPriority w:val="9"/>
    <w:unhideWhenUsed/>
    <w:qFormat/>
    <w:rsid w:val="003104d8"/>
    <w:pPr>
      <w:keepNext w:val="true"/>
      <w:keepLines/>
      <w:numPr>
        <w:ilvl w:val="3"/>
        <w:numId w:val="1"/>
      </w:numPr>
      <w:spacing w:lineRule="auto" w:line="360" w:before="0" w:after="0"/>
      <w:jc w:val="both"/>
      <w:outlineLvl w:val="3"/>
    </w:pPr>
    <w:rPr>
      <w:rFonts w:ascii="Calibri Light" w:hAnsi="Calibri Light" w:eastAsia="" w:cs="" w:asciiTheme="majorHAnsi" w:cstheme="majorBidi" w:eastAsiaTheme="majorEastAsia" w:hAnsiTheme="majorHAnsi"/>
      <w:b/>
      <w:iCs/>
      <w:color w:val="2F5496" w:themeColor="accent1" w:themeShade="bf"/>
      <w:sz w:val="24"/>
      <w:szCs w:val="24"/>
      <w:lang w:val="id-ID"/>
    </w:rPr>
  </w:style>
  <w:style w:type="paragraph" w:styleId="Heading5">
    <w:name w:val="Heading 5"/>
    <w:basedOn w:val="Normal"/>
    <w:next w:val="Normal"/>
    <w:link w:val="Heading5Char"/>
    <w:uiPriority w:val="9"/>
    <w:semiHidden/>
    <w:unhideWhenUsed/>
    <w:qFormat/>
    <w:rsid w:val="003104d8"/>
    <w:pPr>
      <w:keepNext w:val="true"/>
      <w:keepLines/>
      <w:numPr>
        <w:ilvl w:val="4"/>
        <w:numId w:val="1"/>
      </w:numPr>
      <w:spacing w:lineRule="auto" w:line="360" w:before="0" w:after="0"/>
      <w:jc w:val="both"/>
      <w:outlineLvl w:val="4"/>
    </w:pPr>
    <w:rPr>
      <w:rFonts w:ascii="Calibri Light" w:hAnsi="Calibri Light" w:eastAsia="" w:cs="" w:asciiTheme="majorHAnsi" w:cstheme="majorBidi" w:eastAsiaTheme="majorEastAsia" w:hAnsiTheme="majorHAnsi"/>
      <w:b/>
      <w:color w:val="2F5496" w:themeColor="accent1" w:themeShade="bf"/>
      <w:sz w:val="24"/>
      <w:szCs w:val="24"/>
      <w:lang w:val="id-ID"/>
    </w:rPr>
  </w:style>
  <w:style w:type="paragraph" w:styleId="Heading6">
    <w:name w:val="Heading 6"/>
    <w:basedOn w:val="Normal"/>
    <w:next w:val="Normal"/>
    <w:link w:val="Heading6Char"/>
    <w:uiPriority w:val="9"/>
    <w:semiHidden/>
    <w:unhideWhenUsed/>
    <w:qFormat/>
    <w:rsid w:val="003104d8"/>
    <w:pPr>
      <w:keepNext w:val="true"/>
      <w:keepLines/>
      <w:numPr>
        <w:ilvl w:val="5"/>
        <w:numId w:val="1"/>
      </w:numPr>
      <w:spacing w:lineRule="auto" w:line="360" w:before="0" w:after="0"/>
      <w:jc w:val="both"/>
      <w:outlineLvl w:val="5"/>
    </w:pPr>
    <w:rPr>
      <w:rFonts w:ascii="Calibri Light" w:hAnsi="Calibri Light" w:eastAsia="" w:cs="" w:asciiTheme="majorHAnsi" w:cstheme="majorBidi" w:eastAsiaTheme="majorEastAsia" w:hAnsiTheme="majorHAnsi"/>
      <w:b/>
      <w:color w:val="1F3763" w:themeColor="accent1" w:themeShade="7f"/>
      <w:sz w:val="24"/>
      <w:szCs w:val="24"/>
      <w:lang w:val="id-ID"/>
    </w:rPr>
  </w:style>
  <w:style w:type="paragraph" w:styleId="Heading7">
    <w:name w:val="Heading 7"/>
    <w:basedOn w:val="Normal"/>
    <w:next w:val="Normal"/>
    <w:link w:val="Heading7Char"/>
    <w:uiPriority w:val="9"/>
    <w:semiHidden/>
    <w:unhideWhenUsed/>
    <w:qFormat/>
    <w:rsid w:val="003104d8"/>
    <w:pPr>
      <w:keepNext w:val="true"/>
      <w:keepLines/>
      <w:numPr>
        <w:ilvl w:val="6"/>
        <w:numId w:val="1"/>
      </w:numPr>
      <w:spacing w:lineRule="auto" w:line="360" w:before="40" w:after="0"/>
      <w:jc w:val="both"/>
      <w:outlineLvl w:val="6"/>
    </w:pPr>
    <w:rPr>
      <w:rFonts w:ascii="Calibri Light" w:hAnsi="Calibri Light" w:eastAsia="" w:cs="" w:asciiTheme="majorHAnsi" w:cstheme="majorBidi" w:eastAsiaTheme="majorEastAsia" w:hAnsiTheme="majorHAnsi"/>
      <w:i/>
      <w:iCs/>
      <w:color w:val="1F3763" w:themeColor="accent1" w:themeShade="7f"/>
      <w:sz w:val="24"/>
      <w:szCs w:val="24"/>
      <w:lang w:val="id-ID"/>
    </w:rPr>
  </w:style>
  <w:style w:type="paragraph" w:styleId="Heading8">
    <w:name w:val="Heading 8"/>
    <w:basedOn w:val="Normal"/>
    <w:next w:val="Normal"/>
    <w:link w:val="Heading8Char"/>
    <w:uiPriority w:val="9"/>
    <w:unhideWhenUsed/>
    <w:qFormat/>
    <w:rsid w:val="003104d8"/>
    <w:pPr>
      <w:keepNext w:val="true"/>
      <w:keepLines/>
      <w:numPr>
        <w:ilvl w:val="7"/>
        <w:numId w:val="1"/>
      </w:numPr>
      <w:spacing w:lineRule="auto" w:line="360" w:before="40" w:after="0"/>
      <w:jc w:val="both"/>
      <w:outlineLvl w:val="7"/>
    </w:pPr>
    <w:rPr>
      <w:rFonts w:ascii="Calibri Light" w:hAnsi="Calibri Light" w:eastAsia="" w:cs="" w:asciiTheme="majorHAnsi" w:cstheme="majorBidi" w:eastAsiaTheme="majorEastAsia" w:hAnsiTheme="majorHAnsi"/>
      <w:color w:val="272727" w:themeColor="text1" w:themeTint="d8"/>
      <w:sz w:val="21"/>
      <w:szCs w:val="21"/>
      <w:lang w:val="id-ID"/>
    </w:rPr>
  </w:style>
  <w:style w:type="paragraph" w:styleId="Heading9">
    <w:name w:val="Heading 9"/>
    <w:basedOn w:val="Normal"/>
    <w:next w:val="Normal"/>
    <w:link w:val="Heading9Char"/>
    <w:uiPriority w:val="9"/>
    <w:unhideWhenUsed/>
    <w:qFormat/>
    <w:rsid w:val="003104d8"/>
    <w:pPr>
      <w:keepNext w:val="true"/>
      <w:keepLines/>
      <w:numPr>
        <w:ilvl w:val="8"/>
        <w:numId w:val="1"/>
      </w:numPr>
      <w:spacing w:lineRule="auto" w:line="360" w:before="0" w:after="0"/>
      <w:jc w:val="center"/>
      <w:outlineLvl w:val="8"/>
    </w:pPr>
    <w:rPr>
      <w:rFonts w:ascii="Calibri Light" w:hAnsi="Calibri Light" w:eastAsia="" w:cs="" w:asciiTheme="majorHAnsi" w:cstheme="majorBidi" w:eastAsiaTheme="majorEastAsia" w:hAnsiTheme="majorHAnsi"/>
      <w:b/>
      <w:iCs/>
      <w:color w:val="272727" w:themeColor="text1" w:themeTint="d8"/>
      <w:sz w:val="32"/>
      <w:szCs w:val="21"/>
      <w:lang w:val="id-ID"/>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3104d8"/>
    <w:rPr>
      <w:rFonts w:ascii="Calibri Light" w:hAnsi="Calibri Light" w:eastAsia="" w:cs="" w:asciiTheme="majorHAnsi" w:cstheme="majorBidi" w:eastAsiaTheme="majorEastAsia" w:hAnsiTheme="majorHAnsi"/>
      <w:b/>
      <w:caps/>
      <w:color w:val="2F5496" w:themeColor="accent1" w:themeShade="bf"/>
      <w:sz w:val="32"/>
      <w:szCs w:val="32"/>
      <w:lang w:val="id-ID"/>
    </w:rPr>
  </w:style>
  <w:style w:type="character" w:styleId="Heading2Char" w:customStyle="1">
    <w:name w:val="Heading 2 Char"/>
    <w:basedOn w:val="DefaultParagraphFont"/>
    <w:link w:val="Heading2"/>
    <w:uiPriority w:val="9"/>
    <w:qFormat/>
    <w:rsid w:val="003104d8"/>
    <w:rPr>
      <w:rFonts w:ascii="Calibri Light" w:hAnsi="Calibri Light" w:eastAsia="" w:cs="" w:asciiTheme="majorHAnsi" w:cstheme="majorBidi" w:eastAsiaTheme="majorEastAsia" w:hAnsiTheme="majorHAnsi"/>
      <w:b/>
      <w:color w:val="2F5496" w:themeColor="accent1" w:themeShade="bf"/>
      <w:sz w:val="24"/>
      <w:szCs w:val="26"/>
      <w:lang w:val="id-ID"/>
    </w:rPr>
  </w:style>
  <w:style w:type="character" w:styleId="Heading3Char" w:customStyle="1">
    <w:name w:val="Heading 3 Char"/>
    <w:basedOn w:val="DefaultParagraphFont"/>
    <w:link w:val="Heading3"/>
    <w:uiPriority w:val="9"/>
    <w:qFormat/>
    <w:rsid w:val="003104d8"/>
    <w:rPr>
      <w:rFonts w:ascii="Calibri Light" w:hAnsi="Calibri Light" w:eastAsia="" w:cs="" w:asciiTheme="majorHAnsi" w:cstheme="majorBidi" w:eastAsiaTheme="majorEastAsia" w:hAnsiTheme="majorHAnsi"/>
      <w:b/>
      <w:color w:val="1F3763" w:themeColor="accent1" w:themeShade="7f"/>
      <w:sz w:val="24"/>
      <w:szCs w:val="24"/>
      <w:lang w:val="id-ID"/>
    </w:rPr>
  </w:style>
  <w:style w:type="character" w:styleId="Heading4Char" w:customStyle="1">
    <w:name w:val="Heading 4 Char"/>
    <w:basedOn w:val="DefaultParagraphFont"/>
    <w:link w:val="Heading4"/>
    <w:uiPriority w:val="9"/>
    <w:qFormat/>
    <w:rsid w:val="003104d8"/>
    <w:rPr>
      <w:rFonts w:ascii="Calibri Light" w:hAnsi="Calibri Light" w:eastAsia="" w:cs="" w:asciiTheme="majorHAnsi" w:cstheme="majorBidi" w:eastAsiaTheme="majorEastAsia" w:hAnsiTheme="majorHAnsi"/>
      <w:b/>
      <w:iCs/>
      <w:color w:val="2F5496" w:themeColor="accent1" w:themeShade="bf"/>
      <w:sz w:val="24"/>
      <w:szCs w:val="24"/>
      <w:lang w:val="id-ID"/>
    </w:rPr>
  </w:style>
  <w:style w:type="character" w:styleId="Heading5Char" w:customStyle="1">
    <w:name w:val="Heading 5 Char"/>
    <w:basedOn w:val="DefaultParagraphFont"/>
    <w:link w:val="Heading5"/>
    <w:uiPriority w:val="9"/>
    <w:semiHidden/>
    <w:qFormat/>
    <w:rsid w:val="003104d8"/>
    <w:rPr>
      <w:rFonts w:ascii="Calibri Light" w:hAnsi="Calibri Light" w:eastAsia="" w:cs="" w:asciiTheme="majorHAnsi" w:cstheme="majorBidi" w:eastAsiaTheme="majorEastAsia" w:hAnsiTheme="majorHAnsi"/>
      <w:b/>
      <w:color w:val="2F5496" w:themeColor="accent1" w:themeShade="bf"/>
      <w:sz w:val="24"/>
      <w:szCs w:val="24"/>
      <w:lang w:val="id-ID"/>
    </w:rPr>
  </w:style>
  <w:style w:type="character" w:styleId="Heading6Char" w:customStyle="1">
    <w:name w:val="Heading 6 Char"/>
    <w:basedOn w:val="DefaultParagraphFont"/>
    <w:link w:val="Heading6"/>
    <w:uiPriority w:val="9"/>
    <w:semiHidden/>
    <w:qFormat/>
    <w:rsid w:val="003104d8"/>
    <w:rPr>
      <w:rFonts w:ascii="Calibri Light" w:hAnsi="Calibri Light" w:eastAsia="" w:cs="" w:asciiTheme="majorHAnsi" w:cstheme="majorBidi" w:eastAsiaTheme="majorEastAsia" w:hAnsiTheme="majorHAnsi"/>
      <w:b/>
      <w:color w:val="1F3763" w:themeColor="accent1" w:themeShade="7f"/>
      <w:sz w:val="24"/>
      <w:szCs w:val="24"/>
      <w:lang w:val="id-ID"/>
    </w:rPr>
  </w:style>
  <w:style w:type="character" w:styleId="Heading7Char" w:customStyle="1">
    <w:name w:val="Heading 7 Char"/>
    <w:basedOn w:val="DefaultParagraphFont"/>
    <w:link w:val="Heading7"/>
    <w:uiPriority w:val="9"/>
    <w:semiHidden/>
    <w:qFormat/>
    <w:rsid w:val="003104d8"/>
    <w:rPr>
      <w:rFonts w:ascii="Calibri Light" w:hAnsi="Calibri Light" w:eastAsia="" w:cs="" w:asciiTheme="majorHAnsi" w:cstheme="majorBidi" w:eastAsiaTheme="majorEastAsia" w:hAnsiTheme="majorHAnsi"/>
      <w:i/>
      <w:iCs/>
      <w:color w:val="1F3763" w:themeColor="accent1" w:themeShade="7f"/>
      <w:sz w:val="24"/>
      <w:szCs w:val="24"/>
      <w:lang w:val="id-ID"/>
    </w:rPr>
  </w:style>
  <w:style w:type="character" w:styleId="Heading8Char" w:customStyle="1">
    <w:name w:val="Heading 8 Char"/>
    <w:basedOn w:val="DefaultParagraphFont"/>
    <w:link w:val="Heading8"/>
    <w:uiPriority w:val="9"/>
    <w:qFormat/>
    <w:rsid w:val="003104d8"/>
    <w:rPr>
      <w:rFonts w:ascii="Calibri Light" w:hAnsi="Calibri Light" w:eastAsia="" w:cs="" w:asciiTheme="majorHAnsi" w:cstheme="majorBidi" w:eastAsiaTheme="majorEastAsia" w:hAnsiTheme="majorHAnsi"/>
      <w:color w:val="272727" w:themeColor="text1" w:themeTint="d8"/>
      <w:sz w:val="21"/>
      <w:szCs w:val="21"/>
      <w:lang w:val="id-ID"/>
    </w:rPr>
  </w:style>
  <w:style w:type="character" w:styleId="Heading9Char" w:customStyle="1">
    <w:name w:val="Heading 9 Char"/>
    <w:basedOn w:val="DefaultParagraphFont"/>
    <w:link w:val="Heading9"/>
    <w:uiPriority w:val="9"/>
    <w:qFormat/>
    <w:rsid w:val="003104d8"/>
    <w:rPr>
      <w:rFonts w:ascii="Calibri Light" w:hAnsi="Calibri Light" w:eastAsia="" w:cs="" w:asciiTheme="majorHAnsi" w:cstheme="majorBidi" w:eastAsiaTheme="majorEastAsia" w:hAnsiTheme="majorHAnsi"/>
      <w:b/>
      <w:iCs/>
      <w:color w:val="272727" w:themeColor="text1" w:themeTint="d8"/>
      <w:sz w:val="32"/>
      <w:szCs w:val="21"/>
      <w:lang w:val="id-ID"/>
    </w:rPr>
  </w:style>
  <w:style w:type="character" w:styleId="Annotationreference">
    <w:name w:val="annotation reference"/>
    <w:basedOn w:val="DefaultParagraphFont"/>
    <w:uiPriority w:val="99"/>
    <w:semiHidden/>
    <w:unhideWhenUsed/>
    <w:qFormat/>
    <w:rsid w:val="003104d8"/>
    <w:rPr>
      <w:sz w:val="16"/>
      <w:szCs w:val="16"/>
    </w:rPr>
  </w:style>
  <w:style w:type="character" w:styleId="CommentTextChar" w:customStyle="1">
    <w:name w:val="Comment Text Char"/>
    <w:basedOn w:val="DefaultParagraphFont"/>
    <w:link w:val="CommentText"/>
    <w:uiPriority w:val="99"/>
    <w:semiHidden/>
    <w:qFormat/>
    <w:rsid w:val="003104d8"/>
    <w:rPr>
      <w:sz w:val="20"/>
      <w:szCs w:val="20"/>
      <w:lang w:val="id-ID"/>
    </w:rPr>
  </w:style>
  <w:style w:type="character" w:styleId="ListParagraphChar" w:customStyle="1">
    <w:name w:val="List Paragraph Char"/>
    <w:basedOn w:val="DefaultParagraphFont"/>
    <w:link w:val="ListParagraph"/>
    <w:uiPriority w:val="34"/>
    <w:qFormat/>
    <w:locked/>
    <w:rsid w:val="00e4211a"/>
    <w:rPr>
      <w:sz w:val="24"/>
      <w:szCs w:val="24"/>
      <w:lang w:val="id-ID"/>
    </w:rPr>
  </w:style>
  <w:style w:type="character" w:styleId="HeaderChar" w:customStyle="1">
    <w:name w:val="Header Char"/>
    <w:basedOn w:val="DefaultParagraphFont"/>
    <w:link w:val="Header"/>
    <w:uiPriority w:val="99"/>
    <w:qFormat/>
    <w:rsid w:val="00531fe5"/>
    <w:rPr/>
  </w:style>
  <w:style w:type="character" w:styleId="FooterChar" w:customStyle="1">
    <w:name w:val="Footer Char"/>
    <w:basedOn w:val="DefaultParagraphFont"/>
    <w:link w:val="Footer"/>
    <w:uiPriority w:val="99"/>
    <w:qFormat/>
    <w:rsid w:val="00531fe5"/>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Number">
    <w:name w:val="List Number"/>
    <w:basedOn w:val="Normal"/>
    <w:uiPriority w:val="99"/>
    <w:unhideWhenUsed/>
    <w:qFormat/>
    <w:rsid w:val="003104d8"/>
    <w:pPr>
      <w:spacing w:lineRule="auto" w:line="360" w:before="0" w:after="0"/>
      <w:contextualSpacing/>
      <w:jc w:val="both"/>
    </w:pPr>
    <w:rPr>
      <w:sz w:val="24"/>
      <w:szCs w:val="24"/>
      <w:lang w:val="id-ID"/>
    </w:rPr>
  </w:style>
  <w:style w:type="paragraph" w:styleId="ReportContent" w:customStyle="1">
    <w:name w:val="Report Content"/>
    <w:basedOn w:val="Normal"/>
    <w:next w:val="Normal"/>
    <w:qFormat/>
    <w:rsid w:val="003104d8"/>
    <w:pPr>
      <w:spacing w:lineRule="auto" w:line="360" w:before="0" w:after="0"/>
      <w:ind w:firstLine="720"/>
      <w:jc w:val="both"/>
    </w:pPr>
    <w:rPr>
      <w:sz w:val="24"/>
      <w:szCs w:val="24"/>
      <w:lang w:val="id-ID"/>
    </w:rPr>
  </w:style>
  <w:style w:type="paragraph" w:styleId="Annotationtext">
    <w:name w:val="annotation text"/>
    <w:basedOn w:val="Normal"/>
    <w:link w:val="CommentTextChar"/>
    <w:uiPriority w:val="99"/>
    <w:semiHidden/>
    <w:unhideWhenUsed/>
    <w:qFormat/>
    <w:rsid w:val="003104d8"/>
    <w:pPr>
      <w:spacing w:lineRule="auto" w:line="240" w:before="0" w:after="0"/>
      <w:jc w:val="both"/>
    </w:pPr>
    <w:rPr>
      <w:sz w:val="20"/>
      <w:szCs w:val="20"/>
      <w:lang w:val="id-ID"/>
    </w:rPr>
  </w:style>
  <w:style w:type="paragraph" w:styleId="ListParagraph">
    <w:name w:val="List Paragraph"/>
    <w:basedOn w:val="Normal"/>
    <w:link w:val="ListParagraphChar"/>
    <w:uiPriority w:val="34"/>
    <w:qFormat/>
    <w:rsid w:val="003104d8"/>
    <w:pPr>
      <w:spacing w:lineRule="auto" w:line="360" w:before="0" w:after="0"/>
      <w:ind w:left="720" w:hanging="0"/>
      <w:contextualSpacing/>
      <w:jc w:val="both"/>
    </w:pPr>
    <w:rPr>
      <w:sz w:val="24"/>
      <w:szCs w:val="24"/>
      <w:lang w:val="id-ID"/>
    </w:rPr>
  </w:style>
  <w:style w:type="paragraph" w:styleId="HeaderandFooter">
    <w:name w:val="Header and Footer"/>
    <w:basedOn w:val="Normal"/>
    <w:qFormat/>
    <w:pPr/>
    <w:rPr/>
  </w:style>
  <w:style w:type="paragraph" w:styleId="Header">
    <w:name w:val="Header"/>
    <w:basedOn w:val="Normal"/>
    <w:link w:val="HeaderChar"/>
    <w:uiPriority w:val="99"/>
    <w:unhideWhenUsed/>
    <w:rsid w:val="00531fe5"/>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531fe5"/>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c0af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comments" Target="comments.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66CE6B-829E-4A6A-B1D5-68BF0924A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718</TotalTime>
  <Application>LibreOffice/6.4.7.2$Linux_X86_64 LibreOffice_project/40$Build-2</Application>
  <Pages>19</Pages>
  <Words>2346</Words>
  <Characters>14210</Characters>
  <CharactersWithSpaces>16308</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2021-04-02T08:01:00Z</dcterms:created>
  <dc:creator>lenovo</dc:creator>
  <dc:description/>
  <dc:language>en-US</dc:language>
  <cp:lastModifiedBy/>
  <dcterms:modified xsi:type="dcterms:W3CDTF">2021-06-02T16:03:45Z</dcterms:modified>
  <cp:revision>84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